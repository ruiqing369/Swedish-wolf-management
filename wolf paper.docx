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45C0A" w14:textId="77777777" w:rsidR="008A0D9A" w:rsidRPr="00D905C7" w:rsidRDefault="00A021F3" w:rsidP="00D905C7">
      <w:pPr>
        <w:spacing w:after="0"/>
        <w:jc w:val="center"/>
        <w:rPr>
          <w:b/>
          <w:sz w:val="24"/>
        </w:rPr>
      </w:pPr>
      <w:r w:rsidRPr="00D905C7">
        <w:rPr>
          <w:b/>
          <w:sz w:val="24"/>
        </w:rPr>
        <w:t xml:space="preserve">Balancing Stakeholder Interests </w:t>
      </w:r>
    </w:p>
    <w:p w14:paraId="140BF61A" w14:textId="76F3E499" w:rsidR="00AE270C" w:rsidRPr="00D905C7" w:rsidRDefault="00A021F3" w:rsidP="00D905C7">
      <w:pPr>
        <w:spacing w:after="0"/>
        <w:jc w:val="center"/>
        <w:rPr>
          <w:b/>
          <w:sz w:val="24"/>
        </w:rPr>
      </w:pPr>
      <w:proofErr w:type="gramStart"/>
      <w:r w:rsidRPr="00D905C7">
        <w:rPr>
          <w:b/>
          <w:sz w:val="24"/>
        </w:rPr>
        <w:t>for</w:t>
      </w:r>
      <w:proofErr w:type="gramEnd"/>
      <w:r w:rsidRPr="00D905C7">
        <w:rPr>
          <w:b/>
          <w:sz w:val="24"/>
        </w:rPr>
        <w:t xml:space="preserve"> </w:t>
      </w:r>
      <w:del w:id="0" w:author="Windows User" w:date="2017-11-28T19:03:00Z">
        <w:r w:rsidR="008A0D9A" w:rsidRPr="00D905C7" w:rsidDel="000212A2">
          <w:rPr>
            <w:b/>
            <w:sz w:val="24"/>
          </w:rPr>
          <w:delText xml:space="preserve">a </w:delText>
        </w:r>
      </w:del>
      <w:r w:rsidRPr="00D905C7">
        <w:rPr>
          <w:b/>
          <w:sz w:val="24"/>
        </w:rPr>
        <w:t xml:space="preserve">Sustainable Wolf </w:t>
      </w:r>
      <w:del w:id="1" w:author="Windows User" w:date="2017-11-28T19:11:00Z">
        <w:r w:rsidRPr="00D905C7" w:rsidDel="000212A2">
          <w:rPr>
            <w:b/>
            <w:sz w:val="24"/>
          </w:rPr>
          <w:delText xml:space="preserve">Population </w:delText>
        </w:r>
      </w:del>
      <w:r w:rsidRPr="00D905C7">
        <w:rPr>
          <w:b/>
          <w:sz w:val="24"/>
        </w:rPr>
        <w:t>Management in Sweden</w:t>
      </w:r>
    </w:p>
    <w:p w14:paraId="29ED10B3" w14:textId="77777777" w:rsidR="00947AD5" w:rsidRDefault="00947AD5" w:rsidP="00D905C7">
      <w:pPr>
        <w:spacing w:after="0"/>
        <w:jc w:val="center"/>
        <w:rPr>
          <w:b/>
        </w:rPr>
      </w:pPr>
    </w:p>
    <w:p w14:paraId="06A660EC" w14:textId="3BE0A318" w:rsidR="008A0D9A" w:rsidRPr="00D905C7" w:rsidRDefault="008A0D9A" w:rsidP="004C24F1">
      <w:pPr>
        <w:jc w:val="center"/>
        <w:rPr>
          <w:lang w:val="sv-SE"/>
        </w:rPr>
      </w:pPr>
      <w:r w:rsidRPr="00D905C7">
        <w:rPr>
          <w:lang w:val="sv-SE"/>
        </w:rPr>
        <w:t>Huayi Lin</w:t>
      </w:r>
      <w:r>
        <w:rPr>
          <w:vertAlign w:val="superscript"/>
          <w:lang w:val="sv-SE"/>
        </w:rPr>
        <w:t>1</w:t>
      </w:r>
      <w:r w:rsidRPr="00D905C7">
        <w:rPr>
          <w:lang w:val="sv-SE"/>
        </w:rPr>
        <w:t xml:space="preserve">, </w:t>
      </w:r>
      <w:r w:rsidR="00E523DB" w:rsidRPr="00E523DB">
        <w:rPr>
          <w:lang w:val="sv-SE"/>
        </w:rPr>
        <w:t>Piotr Zebrowski</w:t>
      </w:r>
      <w:r w:rsidR="00E523DB">
        <w:rPr>
          <w:vertAlign w:val="superscript"/>
          <w:lang w:val="sv-SE"/>
        </w:rPr>
        <w:t>2</w:t>
      </w:r>
      <w:r w:rsidR="00E523DB">
        <w:rPr>
          <w:rFonts w:hint="eastAsia"/>
          <w:lang w:val="sv-SE"/>
        </w:rPr>
        <w:t xml:space="preserve">, </w:t>
      </w:r>
      <w:r w:rsidRPr="00D30EB2">
        <w:rPr>
          <w:lang w:val="sv-SE"/>
        </w:rPr>
        <w:t xml:space="preserve">Brian </w:t>
      </w:r>
      <w:r w:rsidR="001F1103">
        <w:rPr>
          <w:lang w:val="sv-SE"/>
        </w:rPr>
        <w:t xml:space="preserve">D. </w:t>
      </w:r>
      <w:r w:rsidRPr="00D30EB2">
        <w:rPr>
          <w:lang w:val="sv-SE"/>
        </w:rPr>
        <w:t>Fath</w:t>
      </w:r>
      <w:r w:rsidR="001F1103">
        <w:rPr>
          <w:vertAlign w:val="superscript"/>
          <w:lang w:val="sv-SE"/>
        </w:rPr>
        <w:t>2,3</w:t>
      </w:r>
      <w:r w:rsidRPr="00D30EB2">
        <w:rPr>
          <w:lang w:val="sv-SE"/>
        </w:rPr>
        <w:t xml:space="preserve">, </w:t>
      </w:r>
      <w:r>
        <w:rPr>
          <w:lang w:val="sv-SE"/>
        </w:rPr>
        <w:t>and Hans Liljenström</w:t>
      </w:r>
      <w:r>
        <w:rPr>
          <w:vertAlign w:val="superscript"/>
          <w:lang w:val="sv-SE"/>
        </w:rPr>
        <w:t>1,4</w:t>
      </w:r>
      <w:r w:rsidR="00B64ADF">
        <w:rPr>
          <w:lang w:val="sv-SE"/>
        </w:rPr>
        <w:t xml:space="preserve">, </w:t>
      </w:r>
      <w:r w:rsidR="00CA67AF" w:rsidRPr="00D905C7">
        <w:rPr>
          <w:lang w:val="sv-SE"/>
        </w:rPr>
        <w:t>Elena Rovenska</w:t>
      </w:r>
      <w:r w:rsidR="00CA67AF">
        <w:rPr>
          <w:rFonts w:hint="eastAsia"/>
          <w:lang w:val="sv-SE"/>
        </w:rPr>
        <w:t>y</w:t>
      </w:r>
      <w:r w:rsidR="00CA67AF" w:rsidRPr="00D905C7">
        <w:rPr>
          <w:lang w:val="sv-SE"/>
        </w:rPr>
        <w:t>a</w:t>
      </w:r>
      <w:r w:rsidR="00CA67AF">
        <w:rPr>
          <w:vertAlign w:val="superscript"/>
          <w:lang w:val="sv-SE"/>
        </w:rPr>
        <w:t>2,5</w:t>
      </w:r>
    </w:p>
    <w:p w14:paraId="37E0F28F" w14:textId="1CC31C50" w:rsidR="00C678BA" w:rsidRDefault="008A0D9A" w:rsidP="00D905C7">
      <w:pPr>
        <w:spacing w:after="0"/>
        <w:jc w:val="center"/>
      </w:pPr>
      <w:r>
        <w:rPr>
          <w:vertAlign w:val="superscript"/>
        </w:rPr>
        <w:t>1</w:t>
      </w:r>
      <w:r w:rsidRPr="00D905C7">
        <w:t>Dept of Energy and Technology, SLU</w:t>
      </w:r>
      <w:ins w:id="2" w:author="Windows User" w:date="2017-11-28T19:12:00Z">
        <w:r w:rsidR="00835DFA">
          <w:t>, Sweden</w:t>
        </w:r>
      </w:ins>
    </w:p>
    <w:p w14:paraId="4BC633F6" w14:textId="58A1BAA8" w:rsidR="008A0D9A" w:rsidRDefault="008A0D9A" w:rsidP="00D905C7">
      <w:pPr>
        <w:spacing w:after="0"/>
        <w:jc w:val="center"/>
      </w:pPr>
      <w:r>
        <w:rPr>
          <w:vertAlign w:val="superscript"/>
        </w:rPr>
        <w:t xml:space="preserve">2 </w:t>
      </w:r>
      <w:del w:id="3" w:author="Windows User" w:date="2017-11-28T19:12:00Z">
        <w:r w:rsidDel="000212A2">
          <w:delText>II</w:delText>
        </w:r>
      </w:del>
      <w:r>
        <w:t xml:space="preserve">ASA, </w:t>
      </w:r>
      <w:ins w:id="4" w:author="Windows User" w:date="2017-11-28T19:12:00Z">
        <w:r w:rsidR="000212A2">
          <w:t xml:space="preserve">IIASA, </w:t>
        </w:r>
      </w:ins>
      <w:proofErr w:type="spellStart"/>
      <w:r>
        <w:t>Laxenburg</w:t>
      </w:r>
      <w:proofErr w:type="spellEnd"/>
      <w:r>
        <w:t>, Austria</w:t>
      </w:r>
    </w:p>
    <w:p w14:paraId="0DC4404F" w14:textId="7150B6D4" w:rsidR="008A0D9A" w:rsidRDefault="008A0D9A" w:rsidP="00D905C7">
      <w:pPr>
        <w:spacing w:after="0"/>
        <w:jc w:val="center"/>
      </w:pPr>
      <w:r>
        <w:rPr>
          <w:vertAlign w:val="superscript"/>
        </w:rPr>
        <w:t xml:space="preserve">3 </w:t>
      </w:r>
      <w:del w:id="5" w:author="Windows User" w:date="2017-11-28T19:12:00Z">
        <w:r w:rsidDel="000212A2">
          <w:delText>T</w:delText>
        </w:r>
      </w:del>
      <w:ins w:id="6" w:author="Windows User" w:date="2017-11-28T19:12:00Z">
        <w:r w:rsidR="000212A2">
          <w:t>Department of Biological Sciences, T</w:t>
        </w:r>
      </w:ins>
      <w:r>
        <w:t>owson University, USA</w:t>
      </w:r>
    </w:p>
    <w:p w14:paraId="3CE3C54E" w14:textId="77777777" w:rsidR="008A0D9A" w:rsidRDefault="008A0D9A" w:rsidP="00D905C7">
      <w:pPr>
        <w:spacing w:after="0"/>
        <w:jc w:val="center"/>
      </w:pPr>
      <w:r>
        <w:rPr>
          <w:vertAlign w:val="superscript"/>
        </w:rPr>
        <w:t xml:space="preserve">4 </w:t>
      </w:r>
      <w:r>
        <w:t xml:space="preserve">Agora for Biosystems, </w:t>
      </w:r>
      <w:proofErr w:type="spellStart"/>
      <w:r>
        <w:t>Sigtuna</w:t>
      </w:r>
      <w:proofErr w:type="spellEnd"/>
    </w:p>
    <w:p w14:paraId="18F08039" w14:textId="4210D509" w:rsidR="00FC3A13" w:rsidRDefault="00FC3A13" w:rsidP="00FC3A13">
      <w:pPr>
        <w:spacing w:after="0"/>
        <w:jc w:val="center"/>
      </w:pPr>
      <w:r>
        <w:rPr>
          <w:vertAlign w:val="superscript"/>
        </w:rPr>
        <w:t xml:space="preserve">5 </w:t>
      </w:r>
      <w:r>
        <w:t xml:space="preserve">Faculty of Computational Mathematics and Cybernetics, </w:t>
      </w:r>
      <w:proofErr w:type="spellStart"/>
      <w:r>
        <w:t>Lomonosov</w:t>
      </w:r>
      <w:proofErr w:type="spellEnd"/>
      <w:r>
        <w:t xml:space="preserve"> Moscow State University</w:t>
      </w:r>
      <w:r w:rsidR="00723ACE">
        <w:t>, Russia</w:t>
      </w:r>
      <w:r>
        <w:t xml:space="preserve"> </w:t>
      </w:r>
    </w:p>
    <w:p w14:paraId="5B244178" w14:textId="77777777" w:rsidR="00FC3A13" w:rsidRDefault="00FC3A13" w:rsidP="00D905C7">
      <w:pPr>
        <w:spacing w:after="0"/>
        <w:jc w:val="center"/>
      </w:pPr>
    </w:p>
    <w:p w14:paraId="09151A6E" w14:textId="77777777" w:rsidR="0009355B" w:rsidRPr="00AA4A31" w:rsidRDefault="0009355B" w:rsidP="00D905C7">
      <w:pPr>
        <w:spacing w:after="0"/>
        <w:jc w:val="center"/>
      </w:pPr>
    </w:p>
    <w:p w14:paraId="09A3A051" w14:textId="77777777" w:rsidR="00106620" w:rsidRPr="00D905C7" w:rsidRDefault="00AE270C" w:rsidP="004C24F1">
      <w:pPr>
        <w:rPr>
          <w:b/>
        </w:rPr>
      </w:pPr>
      <w:r w:rsidRPr="00D905C7">
        <w:rPr>
          <w:b/>
        </w:rPr>
        <w:t>Abstract</w:t>
      </w:r>
    </w:p>
    <w:p w14:paraId="2A2EA155" w14:textId="1FFFA293" w:rsidR="00283454" w:rsidRPr="003E7610" w:rsidRDefault="00835DFA" w:rsidP="00436B3A">
      <w:ins w:id="7" w:author="Windows User" w:date="2017-11-28T19:15:00Z">
        <w:r>
          <w:t>H</w:t>
        </w:r>
      </w:ins>
      <w:del w:id="8" w:author="Windows User" w:date="2017-11-28T19:14:00Z">
        <w:r w:rsidR="00326A23" w:rsidDel="00835DFA">
          <w:delText xml:space="preserve">The </w:delText>
        </w:r>
      </w:del>
      <w:ins w:id="9" w:author="Windows User" w:date="2017-11-28T19:14:00Z">
        <w:r>
          <w:t xml:space="preserve">istorical </w:t>
        </w:r>
      </w:ins>
      <w:ins w:id="10" w:author="Windows User" w:date="2017-11-28T19:15:00Z">
        <w:r>
          <w:t xml:space="preserve">records </w:t>
        </w:r>
      </w:ins>
      <w:ins w:id="11" w:author="Windows User" w:date="2017-11-28T19:16:00Z">
        <w:r>
          <w:t>estimate</w:t>
        </w:r>
      </w:ins>
      <w:ins w:id="12" w:author="Windows User" w:date="2017-11-28T19:15:00Z">
        <w:r>
          <w:t xml:space="preserve"> there were </w:t>
        </w:r>
      </w:ins>
      <w:del w:id="13" w:author="Windows User" w:date="2017-11-28T19:15:00Z">
        <w:r w:rsidR="00326A23" w:rsidDel="00835DFA">
          <w:delText xml:space="preserve">wolf population </w:delText>
        </w:r>
        <w:r w:rsidR="00457972" w:rsidDel="00835DFA">
          <w:delText xml:space="preserve">in Sweden </w:delText>
        </w:r>
      </w:del>
      <w:del w:id="14" w:author="Windows User" w:date="2017-11-28T19:14:00Z">
        <w:r w:rsidR="00457972" w:rsidDel="00835DFA">
          <w:delText xml:space="preserve">used to be </w:delText>
        </w:r>
      </w:del>
      <w:r w:rsidR="00DF7267">
        <w:t xml:space="preserve">over </w:t>
      </w:r>
      <w:ins w:id="15" w:author="Windows User" w:date="2017-11-28T19:14:00Z">
        <w:r>
          <w:t>one</w:t>
        </w:r>
      </w:ins>
      <w:del w:id="16" w:author="Windows User" w:date="2017-11-28T19:14:00Z">
        <w:r w:rsidR="00DF7267" w:rsidDel="00835DFA">
          <w:delText>a</w:delText>
        </w:r>
      </w:del>
      <w:r w:rsidR="00DF7267">
        <w:t xml:space="preserve"> thousand</w:t>
      </w:r>
      <w:ins w:id="17" w:author="Windows User" w:date="2017-11-28T19:15:00Z">
        <w:r>
          <w:t xml:space="preserve"> wolves in Sweden</w:t>
        </w:r>
      </w:ins>
      <w:del w:id="18" w:author="Windows User" w:date="2017-11-28T19:14:00Z">
        <w:r w:rsidR="00457972" w:rsidDel="00835DFA">
          <w:delText xml:space="preserve"> of individuals in the past</w:delText>
        </w:r>
      </w:del>
      <w:r w:rsidR="00457972">
        <w:t xml:space="preserve">; </w:t>
      </w:r>
      <w:ins w:id="19" w:author="Elena Rovenskaya" w:date="2017-10-29T13:09:00Z">
        <w:r w:rsidR="00AB6F86">
          <w:t xml:space="preserve">however, </w:t>
        </w:r>
        <w:del w:id="20" w:author="Windows User" w:date="2017-11-28T19:16:00Z">
          <w:r w:rsidR="00AB6F86" w:rsidDel="00835DFA">
            <w:delText xml:space="preserve">because of hunting, </w:delText>
          </w:r>
        </w:del>
      </w:ins>
      <w:del w:id="21" w:author="Windows User" w:date="2017-11-28T19:16:00Z">
        <w:r w:rsidR="00457972" w:rsidDel="00835DFA">
          <w:delText xml:space="preserve">it </w:delText>
        </w:r>
      </w:del>
      <w:ins w:id="22" w:author="Windows User" w:date="2017-11-28T19:16:00Z">
        <w:r>
          <w:t xml:space="preserve">the population </w:t>
        </w:r>
      </w:ins>
      <w:r w:rsidR="00457972">
        <w:t xml:space="preserve">almost went extinct </w:t>
      </w:r>
      <w:ins w:id="23" w:author="Windows User" w:date="2017-11-28T19:17:00Z">
        <w:r>
          <w:t xml:space="preserve">by </w:t>
        </w:r>
      </w:ins>
      <w:del w:id="24" w:author="Windows User" w:date="2017-11-28T19:17:00Z">
        <w:r w:rsidR="00457972" w:rsidDel="00835DFA">
          <w:delText xml:space="preserve">in </w:delText>
        </w:r>
      </w:del>
      <w:r w:rsidR="00457972">
        <w:t>the mid</w:t>
      </w:r>
      <w:ins w:id="25" w:author="Windows User" w:date="2017-11-28T19:17:00Z">
        <w:r>
          <w:t>-</w:t>
        </w:r>
      </w:ins>
      <w:del w:id="26" w:author="Windows User" w:date="2017-11-28T19:17:00Z">
        <w:r w:rsidR="00457972" w:rsidDel="00835DFA">
          <w:delText xml:space="preserve">dle of the </w:delText>
        </w:r>
      </w:del>
      <w:r w:rsidR="00457972">
        <w:t>20</w:t>
      </w:r>
      <w:r w:rsidR="00457972" w:rsidRPr="00EF6DAD">
        <w:rPr>
          <w:vertAlign w:val="superscript"/>
        </w:rPr>
        <w:t>th</w:t>
      </w:r>
      <w:r w:rsidR="00457972">
        <w:t xml:space="preserve"> century</w:t>
      </w:r>
      <w:ins w:id="27" w:author="Windows User" w:date="2017-11-28T19:16:00Z">
        <w:r>
          <w:t>, largely due to hunting</w:t>
        </w:r>
      </w:ins>
      <w:del w:id="28" w:author="Elena Rovenskaya" w:date="2017-10-29T13:10:00Z">
        <w:r w:rsidR="00457972" w:rsidDel="00AB6F86">
          <w:delText xml:space="preserve"> because of </w:delText>
        </w:r>
        <w:r w:rsidR="00CD24D2" w:rsidDel="00AB6F86">
          <w:rPr>
            <w:rFonts w:hint="eastAsia"/>
          </w:rPr>
          <w:delText>hunting</w:delText>
        </w:r>
      </w:del>
      <w:r w:rsidR="00CD24D2">
        <w:rPr>
          <w:rFonts w:hint="eastAsia"/>
        </w:rPr>
        <w:t>.</w:t>
      </w:r>
      <w:r w:rsidR="00935942">
        <w:t xml:space="preserve"> </w:t>
      </w:r>
      <w:r w:rsidR="00CD24D2">
        <w:rPr>
          <w:rFonts w:hint="eastAsia"/>
        </w:rPr>
        <w:t xml:space="preserve">After </w:t>
      </w:r>
      <w:r w:rsidR="00CD24D2" w:rsidRPr="00CD24D2">
        <w:t xml:space="preserve">the </w:t>
      </w:r>
      <w:del w:id="29" w:author="Huayi" w:date="2017-11-06T17:20:00Z">
        <w:r w:rsidR="00CD24D2" w:rsidRPr="00CD24D2" w:rsidDel="0031134B">
          <w:delText xml:space="preserve">introduction </w:delText>
        </w:r>
      </w:del>
      <w:ins w:id="30" w:author="Huayi" w:date="2017-11-06T17:20:00Z">
        <w:r w:rsidR="0031134B">
          <w:rPr>
            <w:rFonts w:hint="eastAsia"/>
          </w:rPr>
          <w:t>implementation</w:t>
        </w:r>
        <w:r w:rsidR="0031134B" w:rsidRPr="00CD24D2">
          <w:t xml:space="preserve"> </w:t>
        </w:r>
      </w:ins>
      <w:r w:rsidR="00CD24D2" w:rsidRPr="00CD24D2">
        <w:t xml:space="preserve">of </w:t>
      </w:r>
      <w:commentRangeStart w:id="31"/>
      <w:r w:rsidR="00CD24D2" w:rsidRPr="00CD24D2">
        <w:t xml:space="preserve">the </w:t>
      </w:r>
      <w:ins w:id="32" w:author="Huayi" w:date="2017-11-06T17:24:00Z">
        <w:r w:rsidR="0031134B">
          <w:t>Hunting Act</w:t>
        </w:r>
        <w:r w:rsidR="0031134B">
          <w:rPr>
            <w:rFonts w:hint="eastAsia"/>
          </w:rPr>
          <w:t xml:space="preserve"> (</w:t>
        </w:r>
        <w:proofErr w:type="spellStart"/>
        <w:r w:rsidR="0031134B" w:rsidRPr="0031134B">
          <w:t>jaktlagen</w:t>
        </w:r>
        <w:proofErr w:type="spellEnd"/>
        <w:r w:rsidR="0031134B">
          <w:rPr>
            <w:rFonts w:hint="eastAsia"/>
          </w:rPr>
          <w:t>)</w:t>
        </w:r>
      </w:ins>
      <w:del w:id="33" w:author="Huayi" w:date="2017-11-06T17:21:00Z">
        <w:r w:rsidR="00CD24D2" w:rsidRPr="00CD24D2" w:rsidDel="0031134B">
          <w:delText>law</w:delText>
        </w:r>
      </w:del>
      <w:r w:rsidR="00CD24D2" w:rsidRPr="00CD24D2">
        <w:t xml:space="preserve"> </w:t>
      </w:r>
      <w:del w:id="34" w:author="Huayi" w:date="2017-11-06T17:25:00Z">
        <w:r w:rsidR="00CD24D2" w:rsidRPr="00CD24D2" w:rsidDel="0031134B">
          <w:delText>for the wolf protection</w:delText>
        </w:r>
        <w:commentRangeEnd w:id="31"/>
        <w:r w:rsidR="003F535C" w:rsidDel="0031134B">
          <w:rPr>
            <w:rStyle w:val="CommentReference"/>
          </w:rPr>
          <w:commentReference w:id="31"/>
        </w:r>
        <w:r w:rsidR="00CD24D2" w:rsidRPr="00CD24D2" w:rsidDel="0031134B">
          <w:delText xml:space="preserve"> </w:delText>
        </w:r>
      </w:del>
      <w:r w:rsidR="00CD24D2" w:rsidRPr="00CD24D2">
        <w:t>in</w:t>
      </w:r>
      <w:del w:id="35" w:author="Huayi" w:date="2017-11-06T17:25:00Z">
        <w:r w:rsidR="00CD24D2" w:rsidRPr="00CD24D2" w:rsidDel="0031134B">
          <w:delText xml:space="preserve"> the late</w:delText>
        </w:r>
      </w:del>
      <w:r w:rsidR="00CD24D2" w:rsidRPr="00CD24D2">
        <w:t xml:space="preserve"> </w:t>
      </w:r>
      <w:del w:id="36" w:author="Huayi" w:date="2017-11-06T17:21:00Z">
        <w:r w:rsidR="00CD24D2" w:rsidRPr="00CD24D2" w:rsidDel="0031134B">
          <w:delText>1960’s</w:delText>
        </w:r>
      </w:del>
      <w:ins w:id="37" w:author="Huayi" w:date="2017-11-06T17:21:00Z">
        <w:r w:rsidR="0031134B" w:rsidRPr="00CD24D2">
          <w:t>196</w:t>
        </w:r>
        <w:r w:rsidR="0031134B">
          <w:rPr>
            <w:rFonts w:hint="eastAsia"/>
          </w:rPr>
          <w:t>6</w:t>
        </w:r>
      </w:ins>
      <w:r w:rsidR="00CD24D2" w:rsidRPr="00CD24D2">
        <w:t xml:space="preserve">, the wolf </w:t>
      </w:r>
      <w:ins w:id="38" w:author="Huayi" w:date="2017-11-06T17:25:00Z">
        <w:del w:id="39" w:author="Windows User" w:date="2017-11-28T19:17:00Z">
          <w:r w:rsidR="0031134B" w:rsidDel="00835DFA">
            <w:rPr>
              <w:rFonts w:hint="eastAsia"/>
            </w:rPr>
            <w:delText xml:space="preserve">was protected and its </w:delText>
          </w:r>
        </w:del>
      </w:ins>
      <w:r w:rsidR="00CD24D2" w:rsidRPr="00CD24D2">
        <w:t>population has gradually recovered to a current level of about 355 individuals</w:t>
      </w:r>
      <w:r w:rsidR="00CD24D2">
        <w:rPr>
          <w:rFonts w:hint="eastAsia"/>
        </w:rPr>
        <w:t>.</w:t>
      </w:r>
      <w:r w:rsidR="00CD24D2" w:rsidRPr="00CD24D2">
        <w:t xml:space="preserve"> </w:t>
      </w:r>
      <w:r w:rsidR="003D1826">
        <w:t xml:space="preserve">This recent increase </w:t>
      </w:r>
      <w:ins w:id="40" w:author="Windows User" w:date="2017-11-28T19:46:00Z">
        <w:r w:rsidR="00BB1042">
          <w:t>in</w:t>
        </w:r>
      </w:ins>
      <w:ins w:id="41" w:author="Elena Rovenskaya" w:date="2017-10-29T13:11:00Z">
        <w:del w:id="42" w:author="Windows User" w:date="2017-11-28T19:46:00Z">
          <w:r w:rsidR="00C6351B" w:rsidDel="00BB1042">
            <w:delText>of</w:delText>
          </w:r>
        </w:del>
        <w:r w:rsidR="00C6351B">
          <w:t xml:space="preserve"> the wolf population </w:t>
        </w:r>
      </w:ins>
      <w:r w:rsidR="003D1826">
        <w:t>has</w:t>
      </w:r>
      <w:r w:rsidR="00DF2B4C">
        <w:t xml:space="preserve"> </w:t>
      </w:r>
      <w:r w:rsidR="003D1826">
        <w:t>evoked a serious divide in the Swedish society between “pro-</w:t>
      </w:r>
      <w:r w:rsidR="006E1F55">
        <w:t xml:space="preserve">wolf” stakeholders </w:t>
      </w:r>
      <w:del w:id="43" w:author="Elena Rovenskaya" w:date="2017-10-29T13:17:00Z">
        <w:r w:rsidR="006E1F55" w:rsidDel="00C83797">
          <w:delText>(</w:delText>
        </w:r>
        <w:r w:rsidR="00CD24D2" w:rsidDel="00C83797">
          <w:rPr>
            <w:rFonts w:hint="eastAsia"/>
          </w:rPr>
          <w:delText>environmentalists and urbanites</w:delText>
        </w:r>
        <w:r w:rsidR="006E1F55" w:rsidDel="00C83797">
          <w:delText xml:space="preserve">) </w:delText>
        </w:r>
      </w:del>
      <w:r w:rsidR="003D1826">
        <w:t xml:space="preserve">and “anti-wolf” </w:t>
      </w:r>
      <w:r w:rsidR="00326A23">
        <w:t>stakeholders</w:t>
      </w:r>
      <w:del w:id="44" w:author="Elena Rovenskaya" w:date="2017-10-29T13:17:00Z">
        <w:r w:rsidR="006E1F55" w:rsidDel="00C83797">
          <w:delText xml:space="preserve"> </w:delText>
        </w:r>
      </w:del>
      <w:ins w:id="45" w:author="Elena Rovenskaya" w:date="2017-10-29T13:17:00Z">
        <w:r w:rsidR="00C83797">
          <w:t xml:space="preserve"> with literally </w:t>
        </w:r>
      </w:ins>
      <w:ins w:id="46" w:author="Elena Rovenskaya" w:date="2017-10-29T13:18:00Z">
        <w:r w:rsidR="00C83797">
          <w:t>every</w:t>
        </w:r>
      </w:ins>
      <w:ins w:id="47" w:author="Elena Rovenskaya" w:date="2017-10-29T13:17:00Z">
        <w:r w:rsidR="00C83797">
          <w:t xml:space="preserve"> </w:t>
        </w:r>
      </w:ins>
      <w:ins w:id="48" w:author="Elena Rovenskaya" w:date="2017-10-29T13:18:00Z">
        <w:r w:rsidR="00C83797">
          <w:t>citizen belonging to one of the two camps</w:t>
        </w:r>
      </w:ins>
      <w:del w:id="49" w:author="Elena Rovenskaya" w:date="2017-10-29T13:17:00Z">
        <w:r w:rsidR="006E1F55" w:rsidDel="00C83797">
          <w:delText>(</w:delText>
        </w:r>
        <w:r w:rsidR="00CD24D2" w:rsidDel="00C83797">
          <w:rPr>
            <w:rFonts w:hint="eastAsia"/>
          </w:rPr>
          <w:delText>hunters, livestock owners and reindeer herders</w:delText>
        </w:r>
        <w:r w:rsidR="006E1F55" w:rsidDel="00C83797">
          <w:delText>)</w:delText>
        </w:r>
      </w:del>
      <w:r w:rsidR="00326A23">
        <w:t xml:space="preserve">. </w:t>
      </w:r>
      <w:commentRangeStart w:id="50"/>
      <w:del w:id="51" w:author="Huayi" w:date="2017-11-06T19:39:00Z">
        <w:r w:rsidR="00326A23" w:rsidDel="008E1EB7">
          <w:delText>T</w:delText>
        </w:r>
      </w:del>
      <w:ins w:id="52" w:author="Huayi" w:date="2017-11-06T19:39:00Z">
        <w:r w:rsidR="008E1EB7">
          <w:rPr>
            <w:rFonts w:hint="eastAsia"/>
          </w:rPr>
          <w:t>As the responsible sector for wildlife management, t</w:t>
        </w:r>
      </w:ins>
      <w:r w:rsidR="00326A23">
        <w:t>he Swedish</w:t>
      </w:r>
      <w:r w:rsidR="00621989" w:rsidRPr="00621989">
        <w:t xml:space="preserve"> Environmental Protection Agency</w:t>
      </w:r>
      <w:commentRangeEnd w:id="50"/>
      <w:r w:rsidR="008576F9">
        <w:rPr>
          <w:rStyle w:val="CommentReference"/>
        </w:rPr>
        <w:commentReference w:id="50"/>
      </w:r>
      <w:r w:rsidR="00621989" w:rsidRPr="00621989">
        <w:t xml:space="preserve"> </w:t>
      </w:r>
      <w:r w:rsidR="00326A23">
        <w:t>has struggled with ways to find a viable and acceptable size of the wolf population</w:t>
      </w:r>
      <w:r w:rsidR="00A91293">
        <w:t xml:space="preserve"> in Sweden</w:t>
      </w:r>
      <w:r w:rsidR="00326A23">
        <w:t xml:space="preserve">, but there is still no consensus. </w:t>
      </w:r>
      <w:r w:rsidR="003E7610" w:rsidRPr="00D905C7">
        <w:t xml:space="preserve">In this paper, we </w:t>
      </w:r>
      <w:r w:rsidR="00436B3A">
        <w:t>reveal</w:t>
      </w:r>
      <w:r w:rsidR="0018678D">
        <w:t xml:space="preserve"> </w:t>
      </w:r>
      <w:del w:id="53" w:author="Elena Rovenskaya" w:date="2017-10-29T13:18:00Z">
        <w:r w:rsidR="0018678D" w:rsidDel="007D4C05">
          <w:delText>the main</w:delText>
        </w:r>
      </w:del>
      <w:ins w:id="54" w:author="Elena Rovenskaya" w:date="2017-10-29T13:18:00Z">
        <w:r w:rsidR="007D4C05">
          <w:t>five main</w:t>
        </w:r>
      </w:ins>
      <w:r w:rsidR="0018678D">
        <w:t xml:space="preserve"> stakeholder groups </w:t>
      </w:r>
      <w:r w:rsidR="007E0FF7">
        <w:t xml:space="preserve">in what concerns </w:t>
      </w:r>
      <w:r w:rsidR="005751A1">
        <w:t xml:space="preserve">the </w:t>
      </w:r>
      <w:r w:rsidR="007E0FF7">
        <w:t>wolf population in Sweden</w:t>
      </w:r>
      <w:ins w:id="55" w:author="Elena Rovenskaya" w:date="2017-10-29T13:16:00Z">
        <w:r w:rsidR="00C83797">
          <w:t xml:space="preserve">: </w:t>
        </w:r>
      </w:ins>
      <w:ins w:id="56" w:author="Windows User" w:date="2017-11-28T19:46:00Z">
        <w:r w:rsidR="00BB1042">
          <w:t xml:space="preserve">1) </w:t>
        </w:r>
      </w:ins>
      <w:del w:id="57" w:author="Elena Rovenskaya" w:date="2017-10-29T13:16:00Z">
        <w:r w:rsidR="007E0FF7" w:rsidDel="00C83797">
          <w:delText xml:space="preserve"> </w:delText>
        </w:r>
      </w:del>
      <w:ins w:id="58" w:author="Elena Rovenskaya" w:date="2017-10-29T13:16:00Z">
        <w:r w:rsidR="00C83797">
          <w:rPr>
            <w:rFonts w:hint="eastAsia"/>
          </w:rPr>
          <w:t xml:space="preserve">environmentalists, </w:t>
        </w:r>
      </w:ins>
      <w:ins w:id="59" w:author="Windows User" w:date="2017-11-28T19:47:00Z">
        <w:r w:rsidR="00BB1042">
          <w:t xml:space="preserve">2) </w:t>
        </w:r>
      </w:ins>
      <w:ins w:id="60" w:author="Elena Rovenskaya" w:date="2017-10-29T13:16:00Z">
        <w:r w:rsidR="00C83797">
          <w:rPr>
            <w:rFonts w:hint="eastAsia"/>
          </w:rPr>
          <w:t>urbanites</w:t>
        </w:r>
        <w:r w:rsidR="00C83797">
          <w:t xml:space="preserve">, </w:t>
        </w:r>
      </w:ins>
      <w:ins w:id="61" w:author="Windows User" w:date="2017-11-28T19:47:00Z">
        <w:r w:rsidR="00BB1042">
          <w:t xml:space="preserve">3) </w:t>
        </w:r>
      </w:ins>
      <w:ins w:id="62" w:author="Elena Rovenskaya" w:date="2017-10-29T13:16:00Z">
        <w:r w:rsidR="00C83797">
          <w:rPr>
            <w:rFonts w:hint="eastAsia"/>
          </w:rPr>
          <w:t xml:space="preserve">hunters, </w:t>
        </w:r>
      </w:ins>
      <w:ins w:id="63" w:author="Windows User" w:date="2017-11-28T19:47:00Z">
        <w:r w:rsidR="00BB1042">
          <w:t xml:space="preserve">4) </w:t>
        </w:r>
      </w:ins>
      <w:ins w:id="64" w:author="Elena Rovenskaya" w:date="2017-10-29T13:16:00Z">
        <w:r w:rsidR="00C83797">
          <w:rPr>
            <w:rFonts w:hint="eastAsia"/>
          </w:rPr>
          <w:t>livestock owners</w:t>
        </w:r>
      </w:ins>
      <w:ins w:id="65" w:author="Windows User" w:date="2017-11-28T19:47:00Z">
        <w:r w:rsidR="00BB1042">
          <w:t>,</w:t>
        </w:r>
      </w:ins>
      <w:ins w:id="66" w:author="Elena Rovenskaya" w:date="2017-10-29T13:16:00Z">
        <w:r w:rsidR="00C83797">
          <w:rPr>
            <w:rFonts w:hint="eastAsia"/>
          </w:rPr>
          <w:t xml:space="preserve"> and </w:t>
        </w:r>
      </w:ins>
      <w:ins w:id="67" w:author="Windows User" w:date="2017-11-28T19:47:00Z">
        <w:r w:rsidR="00BB1042">
          <w:t xml:space="preserve">5) </w:t>
        </w:r>
      </w:ins>
      <w:ins w:id="68" w:author="Elena Rovenskaya" w:date="2017-10-29T13:16:00Z">
        <w:r w:rsidR="00C83797">
          <w:rPr>
            <w:rFonts w:hint="eastAsia"/>
          </w:rPr>
          <w:t>reindeer herders</w:t>
        </w:r>
      </w:ins>
      <w:ins w:id="69" w:author="Elena Rovenskaya" w:date="2017-10-29T13:17:00Z">
        <w:r w:rsidR="00C83797">
          <w:t>.</w:t>
        </w:r>
      </w:ins>
      <w:ins w:id="70" w:author="Elena Rovenskaya" w:date="2017-10-29T13:18:00Z">
        <w:r w:rsidR="007D4C05">
          <w:t xml:space="preserve"> We describe </w:t>
        </w:r>
      </w:ins>
      <w:del w:id="71" w:author="Elena Rovenskaya" w:date="2017-10-29T13:18:00Z">
        <w:r w:rsidR="007E0FF7" w:rsidDel="007D4C05">
          <w:delText xml:space="preserve">and </w:delText>
        </w:r>
      </w:del>
      <w:r w:rsidR="007E0FF7">
        <w:t xml:space="preserve">their </w:t>
      </w:r>
      <w:r w:rsidR="00197EA4">
        <w:t>attitudes</w:t>
      </w:r>
      <w:r w:rsidR="007E0FF7">
        <w:t xml:space="preserve"> about the desired wolf population</w:t>
      </w:r>
      <w:ins w:id="72" w:author="Elena Rovenskaya" w:date="2017-10-29T13:19:00Z">
        <w:r w:rsidR="00564508">
          <w:t>,</w:t>
        </w:r>
      </w:ins>
      <w:ins w:id="73" w:author="Elena Rovenskaya" w:date="2017-10-29T13:18:00Z">
        <w:r w:rsidR="007D4C05">
          <w:t xml:space="preserve"> </w:t>
        </w:r>
      </w:ins>
      <w:del w:id="74" w:author="Elena Rovenskaya" w:date="2017-10-29T13:18:00Z">
        <w:r w:rsidR="007E0FF7" w:rsidDel="007D4C05">
          <w:delText xml:space="preserve">. </w:delText>
        </w:r>
        <w:r w:rsidR="00436B3A" w:rsidDel="007D4C05">
          <w:delText xml:space="preserve">We </w:delText>
        </w:r>
      </w:del>
      <w:r w:rsidR="00436B3A">
        <w:t>distil</w:t>
      </w:r>
      <w:ins w:id="75" w:author="Windows User" w:date="2017-11-28T19:48:00Z">
        <w:r w:rsidR="00BB1042">
          <w:t>l</w:t>
        </w:r>
      </w:ins>
      <w:r w:rsidR="00436B3A">
        <w:t xml:space="preserve"> </w:t>
      </w:r>
      <w:r w:rsidR="0027474C">
        <w:t xml:space="preserve">eleven </w:t>
      </w:r>
      <w:r w:rsidR="0027474C" w:rsidRPr="00621989">
        <w:t>major interests</w:t>
      </w:r>
      <w:r w:rsidR="0027474C">
        <w:rPr>
          <w:rFonts w:hint="eastAsia"/>
        </w:rPr>
        <w:t xml:space="preserve"> </w:t>
      </w:r>
      <w:del w:id="76" w:author="Elena Rovenskaya" w:date="2017-10-29T13:19:00Z">
        <w:r w:rsidR="0027474C" w:rsidDel="007D4C05">
          <w:rPr>
            <w:rFonts w:hint="eastAsia"/>
          </w:rPr>
          <w:delText>o</w:delText>
        </w:r>
        <w:r w:rsidR="0027474C" w:rsidDel="007D4C05">
          <w:delText>n</w:delText>
        </w:r>
        <w:r w:rsidR="0027474C" w:rsidDel="007D4C05">
          <w:rPr>
            <w:rFonts w:hint="eastAsia"/>
          </w:rPr>
          <w:delText xml:space="preserve"> </w:delText>
        </w:r>
      </w:del>
      <w:ins w:id="77" w:author="Elena Rovenskaya" w:date="2017-10-29T13:19:00Z">
        <w:r w:rsidR="007D4C05">
          <w:t>regarding</w:t>
        </w:r>
        <w:r w:rsidR="007D4C05">
          <w:rPr>
            <w:rFonts w:hint="eastAsia"/>
          </w:rPr>
          <w:t xml:space="preserve"> </w:t>
        </w:r>
      </w:ins>
      <w:r w:rsidR="0027474C">
        <w:rPr>
          <w:rFonts w:hint="eastAsia"/>
        </w:rPr>
        <w:t>th</w:t>
      </w:r>
      <w:ins w:id="78" w:author="Windows User" w:date="2017-11-28T19:49:00Z">
        <w:r w:rsidR="00BB1042">
          <w:t>e</w:t>
        </w:r>
      </w:ins>
      <w:ins w:id="79" w:author="Elena Rovenskaya" w:date="2017-10-29T13:19:00Z">
        <w:del w:id="80" w:author="Windows User" w:date="2017-11-28T19:49:00Z">
          <w:r w:rsidR="007D4C05" w:rsidDel="00BB1042">
            <w:delText>is</w:delText>
          </w:r>
        </w:del>
      </w:ins>
      <w:del w:id="81" w:author="Elena Rovenskaya" w:date="2017-10-29T13:19:00Z">
        <w:r w:rsidR="0027474C" w:rsidDel="007D4C05">
          <w:rPr>
            <w:rFonts w:hint="eastAsia"/>
          </w:rPr>
          <w:delText>e</w:delText>
        </w:r>
      </w:del>
      <w:del w:id="82" w:author="Windows User" w:date="2017-11-28T19:49:00Z">
        <w:r w:rsidR="0027474C" w:rsidDel="00BB1042">
          <w:rPr>
            <w:rFonts w:hint="eastAsia"/>
          </w:rPr>
          <w:delText xml:space="preserve"> issue</w:delText>
        </w:r>
        <w:r w:rsidR="0027474C" w:rsidDel="00BB1042">
          <w:delText xml:space="preserve"> of</w:delText>
        </w:r>
      </w:del>
      <w:ins w:id="83" w:author="Windows User" w:date="2017-11-28T19:49:00Z">
        <w:r w:rsidR="00BB1042">
          <w:t xml:space="preserve"> corresponding </w:t>
        </w:r>
      </w:ins>
      <w:del w:id="84" w:author="Windows User" w:date="2017-11-28T19:49:00Z">
        <w:r w:rsidR="0027474C" w:rsidDel="00BB1042">
          <w:delText xml:space="preserve"> </w:delText>
        </w:r>
      </w:del>
      <w:r w:rsidR="00436B3A">
        <w:rPr>
          <w:rFonts w:hint="eastAsia"/>
        </w:rPr>
        <w:t>environmental, economic</w:t>
      </w:r>
      <w:ins w:id="85" w:author="Windows User" w:date="2017-11-28T19:48:00Z">
        <w:r w:rsidR="00BB1042">
          <w:t>,</w:t>
        </w:r>
      </w:ins>
      <w:r w:rsidR="00436B3A">
        <w:rPr>
          <w:rFonts w:hint="eastAsia"/>
        </w:rPr>
        <w:t xml:space="preserve"> and social </w:t>
      </w:r>
      <w:ins w:id="86" w:author="Windows User" w:date="2017-11-28T19:49:00Z">
        <w:r w:rsidR="00BB1042">
          <w:t>issues</w:t>
        </w:r>
      </w:ins>
      <w:del w:id="87" w:author="Windows User" w:date="2017-11-28T19:49:00Z">
        <w:r w:rsidR="0027474C" w:rsidDel="00BB1042">
          <w:delText>nature</w:delText>
        </w:r>
      </w:del>
      <w:ins w:id="88" w:author="Windows User" w:date="2017-11-28T19:48:00Z">
        <w:r w:rsidR="00BB1042">
          <w:t>,</w:t>
        </w:r>
      </w:ins>
      <w:r w:rsidR="00436B3A">
        <w:rPr>
          <w:rFonts w:hint="eastAsia"/>
        </w:rPr>
        <w:t xml:space="preserve"> </w:t>
      </w:r>
      <w:r w:rsidR="00436B3A">
        <w:t xml:space="preserve">and </w:t>
      </w:r>
      <w:r w:rsidR="00AF01B8">
        <w:rPr>
          <w:rFonts w:hint="eastAsia"/>
        </w:rPr>
        <w:t>propose a framework to integrate th</w:t>
      </w:r>
      <w:r w:rsidR="00B42FD3">
        <w:t>ose</w:t>
      </w:r>
      <w:ins w:id="89" w:author="Windows User" w:date="2017-11-28T19:48:00Z">
        <w:r w:rsidR="00BB1042">
          <w:t xml:space="preserve"> attitudes</w:t>
        </w:r>
      </w:ins>
      <w:r w:rsidR="00AF01B8">
        <w:rPr>
          <w:rFonts w:hint="eastAsia"/>
        </w:rPr>
        <w:t xml:space="preserve">. </w:t>
      </w:r>
      <w:r w:rsidR="00621989" w:rsidRPr="00621989">
        <w:t>The relationship between the attitudes, the interests</w:t>
      </w:r>
      <w:ins w:id="90" w:author="Windows User" w:date="2017-11-28T19:49:00Z">
        <w:r w:rsidR="00BB1042">
          <w:t>,</w:t>
        </w:r>
      </w:ins>
      <w:r w:rsidR="00621989" w:rsidRPr="00621989">
        <w:t xml:space="preserve"> and the wolf population </w:t>
      </w:r>
      <w:r w:rsidR="00AC54D1">
        <w:t xml:space="preserve">size </w:t>
      </w:r>
      <w:r w:rsidR="00621989" w:rsidRPr="00621989">
        <w:t xml:space="preserve">can be </w:t>
      </w:r>
      <w:r w:rsidR="00AC54D1">
        <w:t xml:space="preserve">formalized </w:t>
      </w:r>
      <w:r w:rsidR="00621989" w:rsidRPr="00621989">
        <w:t>by</w:t>
      </w:r>
      <w:r w:rsidR="003E7610" w:rsidRPr="00D905C7">
        <w:t xml:space="preserve"> a </w:t>
      </w:r>
      <w:r w:rsidR="00AC54D1">
        <w:t xml:space="preserve">mathematical </w:t>
      </w:r>
      <w:r w:rsidR="003E7610" w:rsidRPr="00D905C7">
        <w:t xml:space="preserve">model </w:t>
      </w:r>
      <w:r w:rsidR="00AC54D1">
        <w:t xml:space="preserve">using </w:t>
      </w:r>
      <w:r w:rsidR="003E7610" w:rsidRPr="00D905C7">
        <w:rPr>
          <w:i/>
        </w:rPr>
        <w:t>satisfaction functions</w:t>
      </w:r>
      <w:r w:rsidR="00AF01B8">
        <w:rPr>
          <w:rFonts w:hint="eastAsia"/>
          <w:i/>
        </w:rPr>
        <w:t>.</w:t>
      </w:r>
      <w:commentRangeStart w:id="91"/>
      <w:r w:rsidR="003E7610" w:rsidRPr="00D905C7">
        <w:t xml:space="preserve"> </w:t>
      </w:r>
      <w:commentRangeEnd w:id="91"/>
      <w:r w:rsidR="00507584">
        <w:rPr>
          <w:rStyle w:val="CommentReference"/>
        </w:rPr>
        <w:commentReference w:id="91"/>
      </w:r>
      <w:r w:rsidR="002F4189">
        <w:t>We argue that t</w:t>
      </w:r>
      <w:r w:rsidR="00283454">
        <w:rPr>
          <w:rFonts w:hint="eastAsia"/>
        </w:rPr>
        <w:t xml:space="preserve">his </w:t>
      </w:r>
      <w:r w:rsidR="00283454">
        <w:t>framework</w:t>
      </w:r>
      <w:r w:rsidR="00283454">
        <w:rPr>
          <w:rFonts w:hint="eastAsia"/>
        </w:rPr>
        <w:t xml:space="preserve"> </w:t>
      </w:r>
      <w:r w:rsidR="0069007D">
        <w:t xml:space="preserve">can be </w:t>
      </w:r>
      <w:r w:rsidR="00283454">
        <w:rPr>
          <w:rFonts w:hint="eastAsia"/>
        </w:rPr>
        <w:t>a</w:t>
      </w:r>
      <w:r w:rsidR="0069007D">
        <w:t xml:space="preserve"> helpful </w:t>
      </w:r>
      <w:r w:rsidR="00283454">
        <w:rPr>
          <w:rFonts w:hint="eastAsia"/>
        </w:rPr>
        <w:t xml:space="preserve">tool to understand the relationships between stakeholder interests and their attitudes towards </w:t>
      </w:r>
      <w:r w:rsidR="00B45DE9">
        <w:t>the</w:t>
      </w:r>
      <w:r w:rsidR="00B45DE9">
        <w:rPr>
          <w:rFonts w:hint="eastAsia"/>
        </w:rPr>
        <w:t xml:space="preserve"> </w:t>
      </w:r>
      <w:r w:rsidR="00283454">
        <w:rPr>
          <w:rFonts w:hint="eastAsia"/>
        </w:rPr>
        <w:t xml:space="preserve">wolf population </w:t>
      </w:r>
      <w:r w:rsidR="00B45DE9">
        <w:t xml:space="preserve">in Sweden </w:t>
      </w:r>
      <w:r w:rsidR="00283454">
        <w:rPr>
          <w:rFonts w:hint="eastAsia"/>
        </w:rPr>
        <w:t xml:space="preserve">and </w:t>
      </w:r>
      <w:r w:rsidR="008C68CA">
        <w:t xml:space="preserve">to de-emotionalize and organize the </w:t>
      </w:r>
      <w:r w:rsidR="00430ABC">
        <w:t xml:space="preserve">respective </w:t>
      </w:r>
      <w:r w:rsidR="008C68CA">
        <w:t>policy dialogue</w:t>
      </w:r>
      <w:r w:rsidR="00283454">
        <w:rPr>
          <w:rFonts w:hint="eastAsia"/>
        </w:rPr>
        <w:t>.</w:t>
      </w:r>
    </w:p>
    <w:p w14:paraId="61EDC973" w14:textId="77777777" w:rsidR="00C678BA" w:rsidRPr="00D905C7" w:rsidRDefault="00C678BA" w:rsidP="00D905C7">
      <w:pPr>
        <w:spacing w:after="0"/>
        <w:rPr>
          <w:b/>
        </w:rPr>
      </w:pPr>
      <w:r w:rsidRPr="00D905C7">
        <w:rPr>
          <w:b/>
        </w:rPr>
        <w:t>Key words</w:t>
      </w:r>
    </w:p>
    <w:p w14:paraId="7A562FBE" w14:textId="3912B4B7" w:rsidR="00AE270C" w:rsidRDefault="00F47B43" w:rsidP="004C24F1">
      <w:commentRangeStart w:id="92"/>
      <w:del w:id="93" w:author="Huayi" w:date="2017-11-06T17:40:00Z">
        <w:r w:rsidDel="00612AC6">
          <w:delText>Sweden</w:delText>
        </w:r>
      </w:del>
      <w:commentRangeEnd w:id="92"/>
      <w:r w:rsidR="00612AC6">
        <w:rPr>
          <w:rStyle w:val="CommentReference"/>
        </w:rPr>
        <w:commentReference w:id="92"/>
      </w:r>
      <w:del w:id="94" w:author="Huayi" w:date="2017-11-06T17:40:00Z">
        <w:r w:rsidDel="00612AC6">
          <w:delText xml:space="preserve">, </w:delText>
        </w:r>
      </w:del>
      <w:proofErr w:type="gramStart"/>
      <w:r>
        <w:t>wolf</w:t>
      </w:r>
      <w:proofErr w:type="gramEnd"/>
      <w:r>
        <w:t xml:space="preserve"> population, conservation</w:t>
      </w:r>
      <w:r w:rsidR="00730D20" w:rsidRPr="00B0069D">
        <w:t xml:space="preserve">, </w:t>
      </w:r>
      <w:r w:rsidR="006713C1" w:rsidRPr="00730D20">
        <w:t>wildlife management</w:t>
      </w:r>
      <w:r w:rsidR="006713C1">
        <w:t xml:space="preserve">, </w:t>
      </w:r>
      <w:r>
        <w:t xml:space="preserve">stakeholder conflict, </w:t>
      </w:r>
      <w:r w:rsidR="00730D20" w:rsidRPr="00B0069D">
        <w:t>s</w:t>
      </w:r>
      <w:r w:rsidR="00BA69B4" w:rsidRPr="00730D20">
        <w:t>atisfaction functio</w:t>
      </w:r>
      <w:r w:rsidR="0009355B" w:rsidRPr="00730D20">
        <w:t>n</w:t>
      </w:r>
      <w:r w:rsidR="00730D20" w:rsidRPr="00B0069D">
        <w:t>,</w:t>
      </w:r>
      <w:r w:rsidR="00C81163">
        <w:rPr>
          <w:rFonts w:hint="eastAsia"/>
        </w:rPr>
        <w:t xml:space="preserve"> </w:t>
      </w:r>
      <w:r w:rsidR="00AC6505">
        <w:t>consensus solution</w:t>
      </w:r>
    </w:p>
    <w:p w14:paraId="5259DDAE" w14:textId="5C9A2E2E" w:rsidR="005D019D" w:rsidRPr="00B0069D" w:rsidRDefault="005D019D" w:rsidP="004C24F1">
      <w:pPr>
        <w:rPr>
          <w:b/>
        </w:rPr>
      </w:pPr>
      <w:r w:rsidRPr="00B0069D">
        <w:rPr>
          <w:b/>
        </w:rPr>
        <w:t>1. Introduction</w:t>
      </w:r>
    </w:p>
    <w:p w14:paraId="1818FCE3" w14:textId="04A48B22" w:rsidR="003E7610" w:rsidRPr="003E7610" w:rsidRDefault="003E7610" w:rsidP="009B1979">
      <w:r w:rsidRPr="0041079A">
        <w:t xml:space="preserve">The wolf population in Sweden was estimated </w:t>
      </w:r>
      <w:ins w:id="95" w:author="Fath, Brian" w:date="2017-11-29T13:34:00Z">
        <w:r w:rsidR="00C249B6">
          <w:t xml:space="preserve">to be </w:t>
        </w:r>
      </w:ins>
      <w:ins w:id="96" w:author="Fath, Brian" w:date="2017-11-29T13:35:00Z">
        <w:r w:rsidR="00C249B6">
          <w:t xml:space="preserve">approximately </w:t>
        </w:r>
      </w:ins>
      <w:del w:id="97" w:author="Fath, Brian" w:date="2017-11-29T13:34:00Z">
        <w:r w:rsidR="00DF073F" w:rsidRPr="0041079A" w:rsidDel="00C249B6">
          <w:delText xml:space="preserve">as </w:delText>
        </w:r>
      </w:del>
      <w:r w:rsidRPr="0041079A">
        <w:t xml:space="preserve">1,500 individuals </w:t>
      </w:r>
      <w:ins w:id="98" w:author="Fath, Brian" w:date="2017-11-29T13:35:00Z">
        <w:r w:rsidR="00C249B6">
          <w:t xml:space="preserve">around </w:t>
        </w:r>
      </w:ins>
      <w:del w:id="99" w:author="Fath, Brian" w:date="2017-11-29T13:35:00Z">
        <w:r w:rsidRPr="0041079A" w:rsidDel="00C249B6">
          <w:delText xml:space="preserve">some </w:delText>
        </w:r>
      </w:del>
      <w:r w:rsidRPr="0041079A">
        <w:t>180 years ago (</w:t>
      </w:r>
      <w:proofErr w:type="spellStart"/>
      <w:r w:rsidRPr="0041079A">
        <w:t>Sjölander-Lindqvist</w:t>
      </w:r>
      <w:proofErr w:type="spellEnd"/>
      <w:r w:rsidRPr="0041079A">
        <w:t xml:space="preserve">, 2011). </w:t>
      </w:r>
      <w:ins w:id="100" w:author="Windows User" w:date="2017-11-28T19:50:00Z">
        <w:r w:rsidR="00BB1042">
          <w:t xml:space="preserve">By </w:t>
        </w:r>
      </w:ins>
      <w:ins w:id="101" w:author="Elena Rovenskaya" w:date="2017-10-29T13:20:00Z">
        <w:del w:id="102" w:author="Windows User" w:date="2017-11-28T19:50:00Z">
          <w:r w:rsidR="00102BA7" w:rsidDel="00BB1042">
            <w:delText xml:space="preserve">A hundred years later, </w:delText>
          </w:r>
        </w:del>
      </w:ins>
      <w:del w:id="103" w:author="Windows User" w:date="2017-11-28T19:50:00Z">
        <w:r w:rsidRPr="0041079A" w:rsidDel="00BB1042">
          <w:delText xml:space="preserve">In </w:delText>
        </w:r>
      </w:del>
      <w:ins w:id="104" w:author="Elena Rovenskaya" w:date="2017-10-29T13:20:00Z">
        <w:del w:id="105" w:author="Windows User" w:date="2017-11-28T19:50:00Z">
          <w:r w:rsidR="00102BA7" w:rsidDel="00BB1042">
            <w:delText>i</w:delText>
          </w:r>
          <w:r w:rsidR="00102BA7" w:rsidRPr="0041079A" w:rsidDel="00BB1042">
            <w:delText xml:space="preserve">n </w:delText>
          </w:r>
        </w:del>
      </w:ins>
      <w:r w:rsidRPr="0041079A">
        <w:t xml:space="preserve">the 1960’s, </w:t>
      </w:r>
      <w:ins w:id="106" w:author="Windows User" w:date="2017-11-28T19:50:00Z">
        <w:r w:rsidR="00BB1042">
          <w:t xml:space="preserve">wolves </w:t>
        </w:r>
      </w:ins>
      <w:del w:id="107" w:author="Windows User" w:date="2017-11-28T19:50:00Z">
        <w:r w:rsidR="00704B39" w:rsidDel="00BB1042">
          <w:delText>it</w:delText>
        </w:r>
        <w:r w:rsidRPr="0041079A" w:rsidDel="00BB1042">
          <w:delText xml:space="preserve"> </w:delText>
        </w:r>
      </w:del>
      <w:r w:rsidRPr="0041079A">
        <w:t xml:space="preserve">almost </w:t>
      </w:r>
      <w:r w:rsidR="0064056C">
        <w:t xml:space="preserve">went </w:t>
      </w:r>
      <w:r w:rsidRPr="0041079A">
        <w:t>extinct</w:t>
      </w:r>
      <w:ins w:id="108" w:author="Windows User" w:date="2017-11-28T19:50:00Z">
        <w:r w:rsidR="00BB1042">
          <w:t xml:space="preserve"> in Sweden</w:t>
        </w:r>
      </w:ins>
      <w:r w:rsidRPr="0041079A">
        <w:t xml:space="preserve">. </w:t>
      </w:r>
      <w:r w:rsidR="001F1103">
        <w:t xml:space="preserve">Following </w:t>
      </w:r>
      <w:r w:rsidR="009911B5">
        <w:t xml:space="preserve">the </w:t>
      </w:r>
      <w:ins w:id="109" w:author="Huayi" w:date="2017-11-06T19:40:00Z">
        <w:r w:rsidR="008E1EB7" w:rsidRPr="008E1EB7">
          <w:t>implementation of the Hunting Act (</w:t>
        </w:r>
        <w:proofErr w:type="spellStart"/>
        <w:r w:rsidR="008E1EB7" w:rsidRPr="008E1EB7">
          <w:t>jaktlagen</w:t>
        </w:r>
        <w:proofErr w:type="spellEnd"/>
        <w:r w:rsidR="008E1EB7" w:rsidRPr="008E1EB7">
          <w:t xml:space="preserve">) in 1966, the wolf was </w:t>
        </w:r>
        <w:r w:rsidR="008E1EB7" w:rsidRPr="008E1EB7">
          <w:lastRenderedPageBreak/>
          <w:t>protected and its</w:t>
        </w:r>
        <w:r w:rsidR="008E1EB7" w:rsidRPr="008E1EB7" w:rsidDel="008E1EB7">
          <w:t xml:space="preserve"> </w:t>
        </w:r>
      </w:ins>
      <w:del w:id="110" w:author="Huayi" w:date="2017-11-06T19:40:00Z">
        <w:r w:rsidR="009911B5" w:rsidDel="008E1EB7">
          <w:delText xml:space="preserve">introduction </w:delText>
        </w:r>
        <w:commentRangeStart w:id="111"/>
        <w:r w:rsidR="009911B5" w:rsidDel="008E1EB7">
          <w:delText xml:space="preserve">of the </w:delText>
        </w:r>
        <w:r w:rsidRPr="0041079A" w:rsidDel="008E1EB7">
          <w:delText xml:space="preserve">law for </w:delText>
        </w:r>
        <w:r w:rsidR="0064056C" w:rsidDel="008E1EB7">
          <w:delText xml:space="preserve">the </w:delText>
        </w:r>
        <w:r w:rsidR="001F1103" w:rsidDel="008E1EB7">
          <w:delText xml:space="preserve">wolf </w:delText>
        </w:r>
        <w:r w:rsidRPr="0041079A" w:rsidDel="008E1EB7">
          <w:delText xml:space="preserve">protection </w:delText>
        </w:r>
        <w:commentRangeEnd w:id="111"/>
        <w:r w:rsidR="006736D3" w:rsidDel="008E1EB7">
          <w:rPr>
            <w:rStyle w:val="CommentReference"/>
          </w:rPr>
          <w:commentReference w:id="111"/>
        </w:r>
        <w:r w:rsidRPr="0041079A" w:rsidDel="008E1EB7">
          <w:delText xml:space="preserve">in the late 1960’s, the </w:delText>
        </w:r>
        <w:r w:rsidR="009911B5" w:rsidDel="008E1EB7">
          <w:delText xml:space="preserve">wolf </w:delText>
        </w:r>
      </w:del>
      <w:r w:rsidRPr="0041079A">
        <w:t xml:space="preserve">population has gradually recovered to a current level of about </w:t>
      </w:r>
      <w:r w:rsidR="00A2102A" w:rsidRPr="0041079A">
        <w:t>3</w:t>
      </w:r>
      <w:r w:rsidR="00A2102A">
        <w:rPr>
          <w:rFonts w:hint="eastAsia"/>
        </w:rPr>
        <w:t>55</w:t>
      </w:r>
      <w:r w:rsidR="00A2102A" w:rsidRPr="0041079A">
        <w:t xml:space="preserve"> </w:t>
      </w:r>
      <w:r w:rsidRPr="0041079A">
        <w:t>individuals (</w:t>
      </w:r>
      <w:proofErr w:type="spellStart"/>
      <w:r w:rsidRPr="0041079A">
        <w:t>Naturvårdsverket</w:t>
      </w:r>
      <w:proofErr w:type="spellEnd"/>
      <w:r w:rsidRPr="0041079A">
        <w:t xml:space="preserve">, </w:t>
      </w:r>
      <w:r w:rsidR="00A2102A" w:rsidRPr="0041079A">
        <w:t>201</w:t>
      </w:r>
      <w:r w:rsidR="00A2102A">
        <w:rPr>
          <w:rFonts w:hint="eastAsia"/>
        </w:rPr>
        <w:t>7</w:t>
      </w:r>
      <w:r w:rsidRPr="0041079A">
        <w:t xml:space="preserve">). During the last four decades, the reappearance of wolves has induced a series of social problems </w:t>
      </w:r>
      <w:r w:rsidR="008F58B9">
        <w:t xml:space="preserve">and </w:t>
      </w:r>
      <w:r w:rsidRPr="0041079A">
        <w:t>severe debate</w:t>
      </w:r>
      <w:r w:rsidR="001A6DDA" w:rsidRPr="0041079A">
        <w:t>s</w:t>
      </w:r>
      <w:r w:rsidRPr="0041079A">
        <w:t xml:space="preserve"> in </w:t>
      </w:r>
      <w:del w:id="112" w:author="Windows User" w:date="2017-11-28T19:51:00Z">
        <w:r w:rsidR="00236C3D" w:rsidDel="00BB1042">
          <w:delText xml:space="preserve">the </w:delText>
        </w:r>
      </w:del>
      <w:r w:rsidRPr="0041079A">
        <w:t xml:space="preserve">society </w:t>
      </w:r>
      <w:r w:rsidR="00B37C65" w:rsidRPr="00B37C65">
        <w:t>(</w:t>
      </w:r>
      <w:proofErr w:type="spellStart"/>
      <w:r w:rsidR="00B37C65" w:rsidRPr="00B37C65">
        <w:t>Ednarsson</w:t>
      </w:r>
      <w:proofErr w:type="spellEnd"/>
      <w:r w:rsidR="00B37C65" w:rsidRPr="00B37C65">
        <w:t xml:space="preserve">, 2006; Ericsson &amp; </w:t>
      </w:r>
      <w:proofErr w:type="spellStart"/>
      <w:r w:rsidR="00B37C65" w:rsidRPr="00B37C65">
        <w:t>Heberlein</w:t>
      </w:r>
      <w:proofErr w:type="spellEnd"/>
      <w:r w:rsidR="00B37C65" w:rsidRPr="00B37C65">
        <w:t xml:space="preserve">, 2003; Eriksson, 2013; </w:t>
      </w:r>
      <w:proofErr w:type="spellStart"/>
      <w:r w:rsidR="00B37C65" w:rsidRPr="00B37C65">
        <w:t>Karlsson</w:t>
      </w:r>
      <w:proofErr w:type="spellEnd"/>
      <w:r w:rsidR="00B37C65" w:rsidRPr="00B37C65">
        <w:t xml:space="preserve"> &amp; </w:t>
      </w:r>
      <w:proofErr w:type="spellStart"/>
      <w:r w:rsidR="00B37C65" w:rsidRPr="00B37C65">
        <w:t>Sjöström</w:t>
      </w:r>
      <w:proofErr w:type="spellEnd"/>
      <w:r w:rsidR="00B37C65" w:rsidRPr="00B37C65">
        <w:t xml:space="preserve">; Rogers, 2014; 2007; </w:t>
      </w:r>
      <w:proofErr w:type="spellStart"/>
      <w:r w:rsidR="00B37C65" w:rsidRPr="00B37C65">
        <w:t>Stohr</w:t>
      </w:r>
      <w:proofErr w:type="spellEnd"/>
      <w:r w:rsidR="00B37C65" w:rsidRPr="00B37C65">
        <w:t xml:space="preserve"> &amp; Coimbra, 2013)</w:t>
      </w:r>
      <w:r w:rsidR="008F58B9">
        <w:t>.</w:t>
      </w:r>
      <w:r w:rsidRPr="0041079A">
        <w:t xml:space="preserve"> </w:t>
      </w:r>
      <w:r w:rsidR="002D3837">
        <w:rPr>
          <w:rFonts w:hint="eastAsia"/>
        </w:rPr>
        <w:t xml:space="preserve">In </w:t>
      </w:r>
      <w:del w:id="113" w:author="Elena Rovenskaya" w:date="2017-10-29T13:21:00Z">
        <w:r w:rsidR="002D3837" w:rsidRPr="002D3837" w:rsidDel="00370C03">
          <w:delText xml:space="preserve"> </w:delText>
        </w:r>
      </w:del>
      <w:r w:rsidR="002D3837" w:rsidRPr="002D3837">
        <w:t>2009</w:t>
      </w:r>
      <w:r w:rsidR="002D3837">
        <w:rPr>
          <w:rFonts w:hint="eastAsia"/>
        </w:rPr>
        <w:t>, t</w:t>
      </w:r>
      <w:r w:rsidR="002D3837" w:rsidRPr="002D3837">
        <w:t>he Swedish Government approved 27 wolves to be culled in a license</w:t>
      </w:r>
      <w:ins w:id="114" w:author="Fath, Brian" w:date="2017-11-29T13:36:00Z">
        <w:r w:rsidR="00C249B6">
          <w:t>d</w:t>
        </w:r>
      </w:ins>
      <w:r w:rsidR="002D3837" w:rsidRPr="002D3837">
        <w:t xml:space="preserve"> hunt</w:t>
      </w:r>
      <w:r w:rsidR="002D3837">
        <w:rPr>
          <w:rFonts w:hint="eastAsia"/>
        </w:rPr>
        <w:t xml:space="preserve"> in </w:t>
      </w:r>
      <w:del w:id="115" w:author="Fath, Brian" w:date="2017-11-29T13:36:00Z">
        <w:r w:rsidR="002D3837" w:rsidDel="00C249B6">
          <w:rPr>
            <w:rFonts w:hint="eastAsia"/>
          </w:rPr>
          <w:delText xml:space="preserve">the </w:delText>
        </w:r>
      </w:del>
      <w:r w:rsidR="002D3837">
        <w:rPr>
          <w:rFonts w:hint="eastAsia"/>
        </w:rPr>
        <w:t>early 2010 (</w:t>
      </w:r>
      <w:bookmarkStart w:id="116" w:name="OLE_LINK20"/>
      <w:bookmarkStart w:id="117" w:name="OLE_LINK21"/>
      <w:proofErr w:type="spellStart"/>
      <w:r w:rsidR="002D3837" w:rsidRPr="002D3837">
        <w:t>Arnbom</w:t>
      </w:r>
      <w:proofErr w:type="spellEnd"/>
      <w:r w:rsidR="002D3837">
        <w:rPr>
          <w:rFonts w:hint="eastAsia"/>
        </w:rPr>
        <w:t>, 2011</w:t>
      </w:r>
      <w:bookmarkEnd w:id="116"/>
      <w:bookmarkEnd w:id="117"/>
      <w:r w:rsidR="002D3837">
        <w:rPr>
          <w:rFonts w:hint="eastAsia"/>
        </w:rPr>
        <w:t>). This decision triggered an outburst of social debate</w:t>
      </w:r>
      <w:del w:id="118" w:author="Windows User" w:date="2017-11-28T19:52:00Z">
        <w:r w:rsidR="002D3837" w:rsidDel="00784157">
          <w:rPr>
            <w:rFonts w:hint="eastAsia"/>
          </w:rPr>
          <w:delText>s</w:delText>
        </w:r>
      </w:del>
      <w:r w:rsidR="002D3837">
        <w:rPr>
          <w:rFonts w:hint="eastAsia"/>
        </w:rPr>
        <w:t xml:space="preserve"> on the wolf issue.</w:t>
      </w:r>
      <w:r w:rsidR="00817EC6">
        <w:rPr>
          <w:rFonts w:hint="eastAsia"/>
        </w:rPr>
        <w:t xml:space="preserve"> </w:t>
      </w:r>
      <w:r w:rsidR="00606646">
        <w:rPr>
          <w:rFonts w:hint="eastAsia"/>
        </w:rPr>
        <w:t>While m</w:t>
      </w:r>
      <w:r w:rsidR="00606646" w:rsidRPr="00606646">
        <w:t>ore than 6,700 hunters</w:t>
      </w:r>
      <w:r w:rsidR="00606646">
        <w:rPr>
          <w:rFonts w:hint="eastAsia"/>
        </w:rPr>
        <w:t xml:space="preserve"> joined the wolf culling, m</w:t>
      </w:r>
      <w:r w:rsidR="00817EC6">
        <w:rPr>
          <w:rFonts w:hint="eastAsia"/>
        </w:rPr>
        <w:t>ore than 7,600 people</w:t>
      </w:r>
      <w:r w:rsidR="00606646">
        <w:rPr>
          <w:rFonts w:hint="eastAsia"/>
        </w:rPr>
        <w:t xml:space="preserve"> </w:t>
      </w:r>
      <w:del w:id="119" w:author="Elena Rovenskaya" w:date="2017-10-29T13:22:00Z">
        <w:r w:rsidR="00606646" w:rsidDel="00185C67">
          <w:rPr>
            <w:rFonts w:hint="eastAsia"/>
          </w:rPr>
          <w:delText>who advocated the wolves</w:delText>
        </w:r>
        <w:r w:rsidR="00817EC6" w:rsidDel="00185C67">
          <w:rPr>
            <w:rFonts w:hint="eastAsia"/>
          </w:rPr>
          <w:delText xml:space="preserve"> </w:delText>
        </w:r>
      </w:del>
      <w:r w:rsidR="00817EC6">
        <w:rPr>
          <w:rFonts w:hint="eastAsia"/>
        </w:rPr>
        <w:t xml:space="preserve">protested </w:t>
      </w:r>
      <w:ins w:id="120" w:author="Elena Rovenskaya" w:date="2017-10-29T13:22:00Z">
        <w:r w:rsidR="00185C67">
          <w:t xml:space="preserve">against </w:t>
        </w:r>
      </w:ins>
      <w:r w:rsidR="00817EC6">
        <w:rPr>
          <w:rFonts w:hint="eastAsia"/>
        </w:rPr>
        <w:t>the licensed hunt</w:t>
      </w:r>
      <w:del w:id="121" w:author="Fath, Brian" w:date="2017-11-29T13:36:00Z">
        <w:r w:rsidR="00817EC6" w:rsidDel="00C249B6">
          <w:rPr>
            <w:rFonts w:hint="eastAsia"/>
          </w:rPr>
          <w:delText>ing</w:delText>
        </w:r>
      </w:del>
      <w:r w:rsidR="00817EC6">
        <w:rPr>
          <w:rFonts w:hint="eastAsia"/>
        </w:rPr>
        <w:t xml:space="preserve"> and </w:t>
      </w:r>
      <w:commentRangeStart w:id="122"/>
      <w:r w:rsidR="00817EC6">
        <w:rPr>
          <w:rFonts w:hint="eastAsia"/>
        </w:rPr>
        <w:t xml:space="preserve">signed </w:t>
      </w:r>
      <w:del w:id="123" w:author="Windows User" w:date="2017-11-28T19:52:00Z">
        <w:r w:rsidR="00817EC6" w:rsidDel="00784157">
          <w:rPr>
            <w:rFonts w:hint="eastAsia"/>
          </w:rPr>
          <w:delText xml:space="preserve">in </w:delText>
        </w:r>
      </w:del>
      <w:r w:rsidR="00817EC6">
        <w:rPr>
          <w:rFonts w:hint="eastAsia"/>
        </w:rPr>
        <w:t>a petition to the European Union</w:t>
      </w:r>
      <w:r w:rsidR="00606646">
        <w:rPr>
          <w:rFonts w:hint="eastAsia"/>
        </w:rPr>
        <w:t xml:space="preserve"> </w:t>
      </w:r>
      <w:commentRangeEnd w:id="122"/>
      <w:r w:rsidR="002D5328">
        <w:rPr>
          <w:rStyle w:val="CommentReference"/>
        </w:rPr>
        <w:commentReference w:id="122"/>
      </w:r>
      <w:ins w:id="124" w:author="Huayi" w:date="2017-11-06T19:41:00Z">
        <w:r w:rsidR="008E1EB7">
          <w:rPr>
            <w:rFonts w:hint="eastAsia"/>
          </w:rPr>
          <w:t xml:space="preserve">to stop </w:t>
        </w:r>
      </w:ins>
      <w:ins w:id="125" w:author="Fath, Brian" w:date="2017-11-29T13:36:00Z">
        <w:r w:rsidR="00C249B6">
          <w:t>i</w:t>
        </w:r>
      </w:ins>
      <w:ins w:id="126" w:author="Huayi" w:date="2017-11-06T19:41:00Z">
        <w:r w:rsidR="008E1EB7">
          <w:rPr>
            <w:rFonts w:hint="eastAsia"/>
          </w:rPr>
          <w:t>t</w:t>
        </w:r>
        <w:del w:id="127" w:author="Fath, Brian" w:date="2017-11-29T13:36:00Z">
          <w:r w:rsidR="008E1EB7" w:rsidDel="00C249B6">
            <w:rPr>
              <w:rFonts w:hint="eastAsia"/>
            </w:rPr>
            <w:delText>he licensed hunting</w:delText>
          </w:r>
        </w:del>
      </w:ins>
      <w:ins w:id="128" w:author="Windows User" w:date="2017-11-28T19:52:00Z">
        <w:r w:rsidR="00784157">
          <w:t xml:space="preserve"> </w:t>
        </w:r>
      </w:ins>
      <w:r w:rsidR="00606646">
        <w:rPr>
          <w:rFonts w:hint="eastAsia"/>
        </w:rPr>
        <w:t>(</w:t>
      </w:r>
      <w:bookmarkStart w:id="129" w:name="OLE_LINK22"/>
      <w:r w:rsidR="00606646" w:rsidRPr="00606646">
        <w:t>Schiller</w:t>
      </w:r>
      <w:r w:rsidR="00606646">
        <w:rPr>
          <w:rFonts w:hint="eastAsia"/>
        </w:rPr>
        <w:t>, 2011</w:t>
      </w:r>
      <w:bookmarkEnd w:id="129"/>
      <w:r w:rsidR="00606646">
        <w:rPr>
          <w:rFonts w:hint="eastAsia"/>
        </w:rPr>
        <w:t>)</w:t>
      </w:r>
      <w:r w:rsidR="00817EC6">
        <w:rPr>
          <w:rFonts w:hint="eastAsia"/>
        </w:rPr>
        <w:t>.</w:t>
      </w:r>
      <w:r w:rsidR="002D3837">
        <w:rPr>
          <w:rFonts w:hint="eastAsia"/>
        </w:rPr>
        <w:t xml:space="preserve"> </w:t>
      </w:r>
      <w:r w:rsidR="00066153">
        <w:t xml:space="preserve">In </w:t>
      </w:r>
      <w:r w:rsidR="00236C3D">
        <w:t xml:space="preserve">a </w:t>
      </w:r>
      <w:r w:rsidR="00066153">
        <w:t>nutshell, t</w:t>
      </w:r>
      <w:r w:rsidR="008F58B9">
        <w:t xml:space="preserve">he question of </w:t>
      </w:r>
      <w:ins w:id="130" w:author="Windows User" w:date="2017-11-28T19:53:00Z">
        <w:r w:rsidR="00784157">
          <w:t xml:space="preserve">the Swedish </w:t>
        </w:r>
      </w:ins>
      <w:del w:id="131" w:author="Windows User" w:date="2017-11-28T19:53:00Z">
        <w:r w:rsidR="008F58B9" w:rsidDel="00784157">
          <w:delText xml:space="preserve">how many </w:delText>
        </w:r>
      </w:del>
      <w:r w:rsidR="008F58B9">
        <w:t>wol</w:t>
      </w:r>
      <w:ins w:id="132" w:author="Windows User" w:date="2017-11-28T19:53:00Z">
        <w:r w:rsidR="00784157">
          <w:t xml:space="preserve">f population </w:t>
        </w:r>
      </w:ins>
      <w:del w:id="133" w:author="Windows User" w:date="2017-11-28T19:53:00Z">
        <w:r w:rsidR="00236C3D" w:rsidDel="00784157">
          <w:delText>ves</w:delText>
        </w:r>
        <w:r w:rsidR="008F58B9" w:rsidDel="00784157">
          <w:delText xml:space="preserve"> should live in Sweden </w:delText>
        </w:r>
      </w:del>
      <w:r w:rsidR="000B6F52" w:rsidRPr="0041079A">
        <w:t xml:space="preserve">has </w:t>
      </w:r>
      <w:r w:rsidRPr="0041079A">
        <w:t>polarize</w:t>
      </w:r>
      <w:r w:rsidR="000B6F52" w:rsidRPr="0041079A">
        <w:t>d</w:t>
      </w:r>
      <w:r w:rsidRPr="0041079A">
        <w:t xml:space="preserve"> the country into two camps</w:t>
      </w:r>
      <w:r w:rsidR="004A15C0" w:rsidRPr="0041079A">
        <w:t xml:space="preserve"> </w:t>
      </w:r>
      <w:r w:rsidR="004A15C0" w:rsidRPr="002A367F">
        <w:fldChar w:fldCharType="begin"/>
      </w:r>
      <w:r w:rsidR="004A15C0" w:rsidRPr="0041079A">
        <w:instrText xml:space="preserve"> ADDIN ZOTERO_ITEM CSL_CITATION {"citationID":"13g5i0vqqp","properties":{"formattedCitation":"(Eriksson, 2016)","plainCitation":"(Eriksson, 2016)"},"citationItems":[{"id":343,"uris":["http://zotero.org/users/local/zmphHqTm/items/IZE244IV"],"uri":["http://zotero.org/users/local/zmphHqTm/items/IZE244IV"],"itemData":{"id":343,"type":"article-journal","title":"Rurality and Collective Attitude Effects on Wolf Policy","container-title":"Sustainability","page":"711","volume":"8","issue":"8","source":"CrossRef","DOI":"10.3390/su8080711","ISSN":"2071-1050","language":"en","author":[{"family":"Eriksson","given":"Max"}],"issued":{"date-parts":[["2016",7,26]]}}}],"schema":"https://github.com/citation-style-language/schema/raw/master/csl-citation.json"} </w:instrText>
      </w:r>
      <w:r w:rsidR="004A15C0" w:rsidRPr="002A367F">
        <w:fldChar w:fldCharType="separate"/>
      </w:r>
      <w:r w:rsidR="004A15C0" w:rsidRPr="00514A19">
        <w:rPr>
          <w:rFonts w:ascii="Calibri" w:hAnsi="Calibri" w:cs="Calibri"/>
        </w:rPr>
        <w:t>(Eriksson, 2016)</w:t>
      </w:r>
      <w:r w:rsidR="004A15C0" w:rsidRPr="002A367F">
        <w:fldChar w:fldCharType="end"/>
      </w:r>
      <w:r w:rsidR="000B6F52" w:rsidRPr="0041079A">
        <w:t>,</w:t>
      </w:r>
      <w:r w:rsidRPr="0041079A">
        <w:t xml:space="preserve"> </w:t>
      </w:r>
      <w:r w:rsidR="000B6F52" w:rsidRPr="0041079A">
        <w:t xml:space="preserve">one primarily </w:t>
      </w:r>
      <w:r w:rsidRPr="0041079A">
        <w:t>concern</w:t>
      </w:r>
      <w:r w:rsidR="000B6F52" w:rsidRPr="0041079A">
        <w:t xml:space="preserve">ed </w:t>
      </w:r>
      <w:r w:rsidR="00066153">
        <w:t xml:space="preserve">with </w:t>
      </w:r>
      <w:del w:id="134" w:author="Windows User" w:date="2017-11-28T19:53:00Z">
        <w:r w:rsidR="00066153" w:rsidDel="00784157">
          <w:delText>the</w:delText>
        </w:r>
        <w:r w:rsidRPr="0041079A" w:rsidDel="00784157">
          <w:delText xml:space="preserve"> </w:delText>
        </w:r>
      </w:del>
      <w:r w:rsidRPr="0041079A">
        <w:t xml:space="preserve">biodiversity and </w:t>
      </w:r>
      <w:ins w:id="135" w:author="Windows User" w:date="2017-11-28T19:53:00Z">
        <w:r w:rsidR="00784157">
          <w:t>environmental protection</w:t>
        </w:r>
      </w:ins>
      <w:del w:id="136" w:author="Windows User" w:date="2017-11-28T19:53:00Z">
        <w:r w:rsidRPr="0041079A" w:rsidDel="00784157">
          <w:delText>sustaina</w:delText>
        </w:r>
        <w:r w:rsidDel="00784157">
          <w:rPr>
            <w:rFonts w:hint="eastAsia"/>
          </w:rPr>
          <w:delText>ble development</w:delText>
        </w:r>
      </w:del>
      <w:r>
        <w:rPr>
          <w:rFonts w:hint="eastAsia"/>
        </w:rPr>
        <w:t xml:space="preserve"> (</w:t>
      </w:r>
      <w:proofErr w:type="spellStart"/>
      <w:r w:rsidRPr="000A2588">
        <w:t>Sjölander</w:t>
      </w:r>
      <w:r>
        <w:rPr>
          <w:rFonts w:hint="eastAsia"/>
        </w:rPr>
        <w:t>-</w:t>
      </w:r>
      <w:r>
        <w:t>Lindqvist</w:t>
      </w:r>
      <w:proofErr w:type="spellEnd"/>
      <w:r>
        <w:rPr>
          <w:rFonts w:hint="eastAsia"/>
        </w:rPr>
        <w:t xml:space="preserve">, </w:t>
      </w:r>
      <w:r w:rsidRPr="000A2588">
        <w:t>2011</w:t>
      </w:r>
      <w:r>
        <w:rPr>
          <w:rFonts w:hint="eastAsia"/>
        </w:rPr>
        <w:t>)</w:t>
      </w:r>
      <w:r w:rsidR="000B6F52">
        <w:t>,</w:t>
      </w:r>
      <w:r>
        <w:rPr>
          <w:rFonts w:hint="eastAsia"/>
        </w:rPr>
        <w:t xml:space="preserve"> and </w:t>
      </w:r>
      <w:del w:id="137" w:author="Elena Rovenskaya" w:date="2017-10-29T13:23:00Z">
        <w:r w:rsidDel="002D5328">
          <w:rPr>
            <w:rFonts w:hint="eastAsia"/>
          </w:rPr>
          <w:delText xml:space="preserve">the </w:delText>
        </w:r>
      </w:del>
      <w:ins w:id="138" w:author="Elena Rovenskaya" w:date="2017-10-29T13:23:00Z">
        <w:r w:rsidR="002D5328">
          <w:t>an</w:t>
        </w:r>
      </w:ins>
      <w:r>
        <w:rPr>
          <w:rFonts w:hint="eastAsia"/>
        </w:rPr>
        <w:t xml:space="preserve">other </w:t>
      </w:r>
      <w:ins w:id="139" w:author="Elena Rovenskaya" w:date="2017-10-29T13:23:00Z">
        <w:r w:rsidR="002D5328">
          <w:t xml:space="preserve">one </w:t>
        </w:r>
      </w:ins>
      <w:r>
        <w:rPr>
          <w:rFonts w:hint="eastAsia"/>
        </w:rPr>
        <w:t>claim</w:t>
      </w:r>
      <w:r w:rsidR="000B6F52">
        <w:t>ing</w:t>
      </w:r>
      <w:r>
        <w:rPr>
          <w:rFonts w:hint="eastAsia"/>
        </w:rPr>
        <w:t xml:space="preserve"> to defend local </w:t>
      </w:r>
      <w:r w:rsidR="003652CD">
        <w:rPr>
          <w:rFonts w:hint="eastAsia"/>
        </w:rPr>
        <w:t xml:space="preserve">lifestyles </w:t>
      </w:r>
      <w:r>
        <w:rPr>
          <w:rFonts w:hint="eastAsia"/>
        </w:rPr>
        <w:t>and livelihoods</w:t>
      </w:r>
      <w:ins w:id="140" w:author="Windows User" w:date="2017-11-28T19:53:00Z">
        <w:r w:rsidR="00784157">
          <w:t>,</w:t>
        </w:r>
      </w:ins>
      <w:r>
        <w:rPr>
          <w:rFonts w:hint="eastAsia"/>
        </w:rPr>
        <w:t xml:space="preserve"> </w:t>
      </w:r>
      <w:ins w:id="141" w:author="Elena Rovenskaya" w:date="2017-10-29T13:24:00Z">
        <w:r w:rsidR="00837D89">
          <w:t xml:space="preserve">which are put </w:t>
        </w:r>
      </w:ins>
      <w:del w:id="142" w:author="Elena Rovenskaya" w:date="2017-10-29T13:24:00Z">
        <w:r w:rsidDel="00837D89">
          <w:rPr>
            <w:rFonts w:hint="eastAsia"/>
          </w:rPr>
          <w:delText xml:space="preserve">that are under the </w:delText>
        </w:r>
      </w:del>
      <w:ins w:id="143" w:author="Elena Rovenskaya" w:date="2017-10-29T13:24:00Z">
        <w:r w:rsidR="00837D89">
          <w:t xml:space="preserve">at </w:t>
        </w:r>
      </w:ins>
      <w:r>
        <w:rPr>
          <w:rFonts w:hint="eastAsia"/>
        </w:rPr>
        <w:t xml:space="preserve">risk </w:t>
      </w:r>
      <w:ins w:id="144" w:author="Elena Rovenskaya" w:date="2017-10-29T13:24:00Z">
        <w:r w:rsidR="00837D89">
          <w:t xml:space="preserve">because </w:t>
        </w:r>
      </w:ins>
      <w:r>
        <w:rPr>
          <w:rFonts w:hint="eastAsia"/>
        </w:rPr>
        <w:t>of wol</w:t>
      </w:r>
      <w:r w:rsidR="00236C3D">
        <w:t>ves</w:t>
      </w:r>
      <w:r w:rsidR="001D6A31">
        <w:t xml:space="preserve"> spreading </w:t>
      </w:r>
      <w:r>
        <w:rPr>
          <w:rFonts w:hint="eastAsia"/>
        </w:rPr>
        <w:t>(</w:t>
      </w:r>
      <w:proofErr w:type="spellStart"/>
      <w:r>
        <w:t>S</w:t>
      </w:r>
      <w:r>
        <w:rPr>
          <w:rFonts w:hint="eastAsia"/>
        </w:rPr>
        <w:t>j</w:t>
      </w:r>
      <w:r w:rsidRPr="00375A56">
        <w:t>ö</w:t>
      </w:r>
      <w:r>
        <w:rPr>
          <w:rFonts w:hint="eastAsia"/>
        </w:rPr>
        <w:t>lander</w:t>
      </w:r>
      <w:r w:rsidRPr="00375A56">
        <w:t>-L</w:t>
      </w:r>
      <w:r>
        <w:rPr>
          <w:rFonts w:hint="eastAsia"/>
        </w:rPr>
        <w:t>indqvist</w:t>
      </w:r>
      <w:proofErr w:type="spellEnd"/>
      <w:r w:rsidRPr="00E7178A">
        <w:t>, 2011</w:t>
      </w:r>
      <w:r>
        <w:rPr>
          <w:rFonts w:hint="eastAsia"/>
        </w:rPr>
        <w:t xml:space="preserve">; </w:t>
      </w:r>
      <w:proofErr w:type="spellStart"/>
      <w:r>
        <w:t>Sjölander-Lindqvist</w:t>
      </w:r>
      <w:proofErr w:type="spellEnd"/>
      <w:r>
        <w:rPr>
          <w:rFonts w:hint="eastAsia"/>
        </w:rPr>
        <w:t xml:space="preserve"> and </w:t>
      </w:r>
      <w:r w:rsidRPr="00B02DEC">
        <w:t>Cinque, 2014</w:t>
      </w:r>
      <w:r>
        <w:rPr>
          <w:rFonts w:hint="eastAsia"/>
        </w:rPr>
        <w:t>).</w:t>
      </w:r>
    </w:p>
    <w:p w14:paraId="3F7835D4" w14:textId="77BD6C5C" w:rsidR="00775DB5" w:rsidDel="00D07DAF" w:rsidRDefault="004B343B" w:rsidP="00D470A8">
      <w:pPr>
        <w:rPr>
          <w:del w:id="145" w:author="Elena Rovenskaya" w:date="2017-10-29T13:24:00Z"/>
        </w:rPr>
      </w:pPr>
      <w:r>
        <w:rPr>
          <w:rFonts w:hint="eastAsia"/>
        </w:rPr>
        <w:t xml:space="preserve">The </w:t>
      </w:r>
      <w:r w:rsidR="001A6632">
        <w:t>impact of</w:t>
      </w:r>
      <w:r>
        <w:rPr>
          <w:rFonts w:hint="eastAsia"/>
        </w:rPr>
        <w:t xml:space="preserve"> wolves </w:t>
      </w:r>
      <w:r w:rsidR="001A6632">
        <w:t xml:space="preserve">on </w:t>
      </w:r>
      <w:r>
        <w:t xml:space="preserve">the </w:t>
      </w:r>
      <w:r>
        <w:rPr>
          <w:rFonts w:hint="eastAsia"/>
        </w:rPr>
        <w:t>Swedish</w:t>
      </w:r>
      <w:r w:rsidR="00236C3D">
        <w:t xml:space="preserve"> </w:t>
      </w:r>
      <w:r w:rsidR="00621989" w:rsidRPr="00621989">
        <w:t>environment</w:t>
      </w:r>
      <w:r w:rsidR="001A6632">
        <w:t>, economy</w:t>
      </w:r>
      <w:ins w:id="146" w:author="Windows User" w:date="2017-11-28T19:53:00Z">
        <w:r w:rsidR="00784157">
          <w:t>,</w:t>
        </w:r>
      </w:ins>
      <w:r w:rsidR="001A6632">
        <w:t xml:space="preserve"> and </w:t>
      </w:r>
      <w:r w:rsidR="00621989" w:rsidRPr="00621989">
        <w:t>society</w:t>
      </w:r>
      <w:r w:rsidR="001A6632">
        <w:t xml:space="preserve"> </w:t>
      </w:r>
      <w:r>
        <w:rPr>
          <w:rFonts w:hint="eastAsia"/>
        </w:rPr>
        <w:t>are multi-fold</w:t>
      </w:r>
      <w:ins w:id="147" w:author="Elena Rovenskaya" w:date="2017-10-29T13:24:00Z">
        <w:r w:rsidR="00D07DAF">
          <w:t xml:space="preserve">. </w:t>
        </w:r>
      </w:ins>
      <w:del w:id="148" w:author="Elena Rovenskaya" w:date="2017-10-29T13:24:00Z">
        <w:r w:rsidR="00775DB5" w:rsidDel="00D07DAF">
          <w:delText>:</w:delText>
        </w:r>
        <w:r w:rsidDel="00D07DAF">
          <w:rPr>
            <w:rFonts w:hint="eastAsia"/>
          </w:rPr>
          <w:delText xml:space="preserve"> </w:delText>
        </w:r>
      </w:del>
    </w:p>
    <w:p w14:paraId="6272B94A" w14:textId="5D0112C1" w:rsidR="00D470A8" w:rsidDel="00F5791E" w:rsidRDefault="00277CAA" w:rsidP="00D470A8">
      <w:pPr>
        <w:rPr>
          <w:del w:id="149" w:author="Elena Rovenskaya" w:date="2017-10-29T13:24:00Z"/>
        </w:rPr>
      </w:pPr>
      <w:del w:id="150" w:author="Elena Rovenskaya" w:date="2017-10-29T13:24:00Z">
        <w:r w:rsidDel="00D07DAF">
          <w:delText xml:space="preserve">1) </w:delText>
        </w:r>
      </w:del>
      <w:r w:rsidR="0057688F">
        <w:rPr>
          <w:i/>
        </w:rPr>
        <w:t>Environmental</w:t>
      </w:r>
      <w:r w:rsidR="004B343B" w:rsidRPr="005C74EC">
        <w:rPr>
          <w:i/>
        </w:rPr>
        <w:t>ly</w:t>
      </w:r>
      <w:r w:rsidR="004B343B">
        <w:rPr>
          <w:rFonts w:hint="eastAsia"/>
        </w:rPr>
        <w:t xml:space="preserve">, </w:t>
      </w:r>
      <w:ins w:id="151" w:author="Fath, Brian" w:date="2017-11-29T13:37:00Z">
        <w:r w:rsidR="00C249B6">
          <w:t xml:space="preserve">as a top predator, </w:t>
        </w:r>
      </w:ins>
      <w:r w:rsidR="002E7F36">
        <w:t xml:space="preserve">wolves are regarded as </w:t>
      </w:r>
      <w:r w:rsidR="00912B9E">
        <w:t xml:space="preserve">an important </w:t>
      </w:r>
      <w:r w:rsidR="002E7F36">
        <w:t>part</w:t>
      </w:r>
      <w:r w:rsidR="004B343B">
        <w:rPr>
          <w:rFonts w:hint="eastAsia"/>
        </w:rPr>
        <w:t xml:space="preserve"> of </w:t>
      </w:r>
      <w:r w:rsidR="004B343B">
        <w:t xml:space="preserve">a </w:t>
      </w:r>
      <w:r w:rsidR="004B343B">
        <w:rPr>
          <w:rFonts w:hint="eastAsia"/>
        </w:rPr>
        <w:t>healthy ecosystem</w:t>
      </w:r>
      <w:r w:rsidR="002E7F36">
        <w:t xml:space="preserve"> with a rich biodiversity</w:t>
      </w:r>
      <w:r w:rsidR="004B343B">
        <w:rPr>
          <w:rFonts w:hint="eastAsia"/>
        </w:rPr>
        <w:t>.</w:t>
      </w:r>
      <w:r w:rsidR="0063089D">
        <w:t xml:space="preserve"> </w:t>
      </w:r>
      <w:ins w:id="152" w:author="Fath, Brian" w:date="2017-11-29T13:37:00Z">
        <w:r w:rsidR="00C249B6">
          <w:t xml:space="preserve">In their absence, </w:t>
        </w:r>
      </w:ins>
      <w:ins w:id="153" w:author="Fath, Brian" w:date="2017-11-29T13:42:00Z">
        <w:r w:rsidR="00C249B6">
          <w:t xml:space="preserve">the population of </w:t>
        </w:r>
      </w:ins>
      <w:ins w:id="154" w:author="Fath, Brian" w:date="2017-11-29T13:37:00Z">
        <w:r w:rsidR="00C249B6">
          <w:t>other species</w:t>
        </w:r>
      </w:ins>
      <w:ins w:id="155" w:author="Fath, Brian" w:date="2017-11-29T13:42:00Z">
        <w:r w:rsidR="00C249B6">
          <w:t>,</w:t>
        </w:r>
      </w:ins>
      <w:ins w:id="156" w:author="Fath, Brian" w:date="2017-11-29T13:37:00Z">
        <w:r w:rsidR="00C249B6">
          <w:t xml:space="preserve"> </w:t>
        </w:r>
      </w:ins>
      <w:ins w:id="157" w:author="Fath, Brian" w:date="2017-11-29T13:38:00Z">
        <w:r w:rsidR="00C249B6">
          <w:t xml:space="preserve">such as deer and </w:t>
        </w:r>
      </w:ins>
      <w:ins w:id="158" w:author="Huayi Lin" w:date="2017-12-01T16:07:00Z">
        <w:r w:rsidR="00EA47CA">
          <w:t>moose</w:t>
        </w:r>
      </w:ins>
      <w:ins w:id="159" w:author="Fath, Brian" w:date="2017-11-29T13:38:00Z">
        <w:del w:id="160" w:author="Huayi Lin" w:date="2017-12-01T16:07:00Z">
          <w:r w:rsidR="00C249B6" w:rsidDel="00EA47CA">
            <w:delText>reindeer</w:delText>
          </w:r>
        </w:del>
        <w:r w:rsidR="00C249B6">
          <w:t xml:space="preserve">, </w:t>
        </w:r>
      </w:ins>
      <w:ins w:id="161" w:author="Fath, Brian" w:date="2017-11-29T13:37:00Z">
        <w:r w:rsidR="00C249B6">
          <w:t xml:space="preserve">raise unchecked, which then has cascading effects on the </w:t>
        </w:r>
      </w:ins>
      <w:ins w:id="162" w:author="Fath, Brian" w:date="2017-11-29T13:43:00Z">
        <w:r w:rsidR="00C249B6" w:rsidRPr="00250707">
          <w:rPr>
            <w:highlight w:val="yellow"/>
            <w:rPrChange w:id="163" w:author="Huayi Lin" w:date="2017-12-01T16:13:00Z">
              <w:rPr/>
            </w:rPrChange>
          </w:rPr>
          <w:t>ecosystem</w:t>
        </w:r>
      </w:ins>
      <w:ins w:id="164" w:author="Huayi Lin" w:date="2017-12-01T16:10:00Z">
        <w:r w:rsidR="00250707" w:rsidRPr="00250707">
          <w:rPr>
            <w:highlight w:val="yellow"/>
            <w:rPrChange w:id="165" w:author="Huayi Lin" w:date="2017-12-01T16:13:00Z">
              <w:rPr/>
            </w:rPrChange>
          </w:rPr>
          <w:t xml:space="preserve"> (</w:t>
        </w:r>
      </w:ins>
      <w:ins w:id="166" w:author="Huayi Lin" w:date="2017-12-01T16:11:00Z">
        <w:r w:rsidR="00250707" w:rsidRPr="00250707">
          <w:rPr>
            <w:highlight w:val="yellow"/>
            <w:rPrChange w:id="167" w:author="Huayi Lin" w:date="2017-12-01T16:13:00Z">
              <w:rPr/>
            </w:rPrChange>
          </w:rPr>
          <w:t xml:space="preserve">add the ref. </w:t>
        </w:r>
      </w:ins>
      <w:ins w:id="168" w:author="Huayi Lin" w:date="2017-12-01T16:12:00Z">
        <w:r w:rsidR="00250707" w:rsidRPr="00250707">
          <w:rPr>
            <w:highlight w:val="yellow"/>
            <w:rPrChange w:id="169" w:author="Huayi Lin" w:date="2017-12-01T16:13:00Z">
              <w:rPr/>
            </w:rPrChange>
          </w:rPr>
          <w:t>and talk about the controversy</w:t>
        </w:r>
      </w:ins>
      <w:ins w:id="170" w:author="Huayi Lin" w:date="2017-12-01T16:10:00Z">
        <w:r w:rsidR="00250707" w:rsidRPr="00250707">
          <w:rPr>
            <w:highlight w:val="yellow"/>
            <w:rPrChange w:id="171" w:author="Huayi Lin" w:date="2017-12-01T16:13:00Z">
              <w:rPr/>
            </w:rPrChange>
          </w:rPr>
          <w:t>)</w:t>
        </w:r>
      </w:ins>
      <w:ins w:id="172" w:author="Fath, Brian" w:date="2017-11-29T13:43:00Z">
        <w:r w:rsidR="00C249B6">
          <w:t xml:space="preserve">.  </w:t>
        </w:r>
      </w:ins>
      <w:ins w:id="173" w:author="Fath, Brian" w:date="2017-11-29T13:44:00Z">
        <w:r w:rsidR="00C249B6">
          <w:t xml:space="preserve">Furthermore, humans have an affinity toward nature </w:t>
        </w:r>
      </w:ins>
      <w:ins w:id="174" w:author="Fath, Brian" w:date="2017-11-29T13:45:00Z">
        <w:r w:rsidR="00D84B19">
          <w:t xml:space="preserve">as expressed </w:t>
        </w:r>
      </w:ins>
      <w:ins w:id="175" w:author="Fath, Brian" w:date="2017-11-29T13:44:00Z">
        <w:r w:rsidR="00C249B6">
          <w:t xml:space="preserve">in the concept of </w:t>
        </w:r>
      </w:ins>
      <w:proofErr w:type="spellStart"/>
      <w:ins w:id="176" w:author="Fath, Brian" w:date="2017-11-29T13:45:00Z">
        <w:r w:rsidR="00C249B6" w:rsidRPr="00B6014C">
          <w:rPr>
            <w:i/>
          </w:rPr>
          <w:t>biophilia</w:t>
        </w:r>
        <w:proofErr w:type="spellEnd"/>
        <w:r w:rsidR="00C249B6" w:rsidRPr="000A2ED2">
          <w:t xml:space="preserve"> (</w:t>
        </w:r>
        <w:del w:id="177" w:author="Huayi Lin" w:date="2017-12-01T16:13:00Z">
          <w:r w:rsidR="00C249B6" w:rsidRPr="000A2ED2" w:rsidDel="00250707">
            <w:delText xml:space="preserve">Heberlein &amp; Ericsson, 2005; </w:delText>
          </w:r>
        </w:del>
        <w:r w:rsidR="00C249B6" w:rsidRPr="000A2ED2">
          <w:t>Wilson, 1984</w:t>
        </w:r>
      </w:ins>
      <w:ins w:id="178" w:author="Huayi Lin" w:date="2017-12-01T16:13:00Z">
        <w:r w:rsidR="00250707">
          <w:t xml:space="preserve">, </w:t>
        </w:r>
        <w:r w:rsidR="00250707" w:rsidRPr="00250707">
          <w:rPr>
            <w:highlight w:val="yellow"/>
            <w:rPrChange w:id="179" w:author="Huayi Lin" w:date="2017-12-01T16:14:00Z">
              <w:rPr/>
            </w:rPrChange>
          </w:rPr>
          <w:t xml:space="preserve">Kellert, et. </w:t>
        </w:r>
      </w:ins>
      <w:ins w:id="180" w:author="Huayi Lin" w:date="2017-12-01T16:15:00Z">
        <w:r w:rsidR="00CC1835">
          <w:rPr>
            <w:highlight w:val="yellow"/>
          </w:rPr>
          <w:t>al</w:t>
        </w:r>
      </w:ins>
      <w:ins w:id="181" w:author="Huayi Lin" w:date="2017-12-01T16:14:00Z">
        <w:r w:rsidR="00250707" w:rsidRPr="00250707">
          <w:rPr>
            <w:highlight w:val="yellow"/>
            <w:rPrChange w:id="182" w:author="Huayi Lin" w:date="2017-12-01T16:14:00Z">
              <w:rPr/>
            </w:rPrChange>
          </w:rPr>
          <w:t>., 1995</w:t>
        </w:r>
      </w:ins>
      <w:ins w:id="183" w:author="Fath, Brian" w:date="2017-11-29T13:45:00Z">
        <w:r w:rsidR="00C249B6" w:rsidRPr="000A2ED2">
          <w:t>)</w:t>
        </w:r>
        <w:r w:rsidR="00D84B19">
          <w:t>;</w:t>
        </w:r>
        <w:r w:rsidR="00C249B6">
          <w:t xml:space="preserve"> and</w:t>
        </w:r>
        <w:r w:rsidR="00D84B19">
          <w:t>,</w:t>
        </w:r>
        <w:r w:rsidR="00C249B6">
          <w:t xml:space="preserve"> </w:t>
        </w:r>
      </w:ins>
      <w:del w:id="184" w:author="Fath, Brian" w:date="2017-11-29T13:42:00Z">
        <w:r w:rsidR="00236C3D" w:rsidDel="00C249B6">
          <w:delText>W</w:delText>
        </w:r>
        <w:r w:rsidR="00D470A8" w:rsidDel="00C249B6">
          <w:rPr>
            <w:rFonts w:hint="eastAsia"/>
          </w:rPr>
          <w:delText>ol</w:delText>
        </w:r>
        <w:r w:rsidR="00236C3D" w:rsidDel="00C249B6">
          <w:delText>ves</w:delText>
        </w:r>
        <w:r w:rsidR="00D470A8" w:rsidDel="00C249B6">
          <w:rPr>
            <w:rFonts w:hint="eastAsia"/>
          </w:rPr>
          <w:delText xml:space="preserve"> </w:delText>
        </w:r>
        <w:r w:rsidR="00236C3D" w:rsidDel="00C249B6">
          <w:delText>contribute to the</w:delText>
        </w:r>
        <w:r w:rsidR="00D470A8" w:rsidDel="00C249B6">
          <w:rPr>
            <w:rFonts w:hint="eastAsia"/>
          </w:rPr>
          <w:delText xml:space="preserve"> biodiversity </w:delText>
        </w:r>
        <w:r w:rsidR="00236C3D" w:rsidDel="00C249B6">
          <w:delText xml:space="preserve">and </w:delText>
        </w:r>
        <w:r w:rsidR="00921694" w:rsidDel="00C249B6">
          <w:rPr>
            <w:rFonts w:hint="eastAsia"/>
          </w:rPr>
          <w:delText>are</w:delText>
        </w:r>
        <w:r w:rsidR="00D470A8" w:rsidDel="00C249B6">
          <w:delText xml:space="preserve"> a part of the natural fauna</w:delText>
        </w:r>
        <w:r w:rsidR="00236C3D" w:rsidDel="00C249B6">
          <w:delText>.</w:delText>
        </w:r>
        <w:r w:rsidR="00D470A8" w:rsidDel="00C249B6">
          <w:delText xml:space="preserve"> </w:delText>
        </w:r>
      </w:del>
      <w:del w:id="185" w:author="Fath, Brian" w:date="2017-11-29T13:43:00Z">
        <w:r w:rsidR="00236C3D" w:rsidDel="00C249B6">
          <w:delText>For some</w:delText>
        </w:r>
      </w:del>
      <w:ins w:id="186" w:author="Fath, Brian" w:date="2017-11-29T13:45:00Z">
        <w:r w:rsidR="00D84B19">
          <w:t>t</w:t>
        </w:r>
      </w:ins>
      <w:ins w:id="187" w:author="Fath, Brian" w:date="2017-11-29T13:43:00Z">
        <w:r w:rsidR="00C249B6">
          <w:t xml:space="preserve">he presence of wolves represents </w:t>
        </w:r>
      </w:ins>
      <w:ins w:id="188" w:author="Fath, Brian" w:date="2017-11-29T13:45:00Z">
        <w:r w:rsidR="00D84B19">
          <w:t xml:space="preserve">that </w:t>
        </w:r>
      </w:ins>
      <w:ins w:id="189" w:author="Fath, Brian" w:date="2017-11-29T13:43:00Z">
        <w:r w:rsidR="00C249B6">
          <w:t>whole, untamed, and natural system</w:t>
        </w:r>
      </w:ins>
      <w:ins w:id="190" w:author="Fath, Brian" w:date="2017-11-29T13:46:00Z">
        <w:r w:rsidR="00D84B19">
          <w:t xml:space="preserve">. </w:t>
        </w:r>
      </w:ins>
      <w:del w:id="191" w:author="Fath, Brian" w:date="2017-11-29T13:46:00Z">
        <w:r w:rsidR="00236C3D" w:rsidDel="00D84B19">
          <w:delText>,</w:delText>
        </w:r>
        <w:r w:rsidR="00D470A8" w:rsidDel="00D84B19">
          <w:rPr>
            <w:rFonts w:hint="eastAsia"/>
          </w:rPr>
          <w:delText xml:space="preserve"> wolves </w:delText>
        </w:r>
        <w:r w:rsidR="00D470A8" w:rsidDel="00D84B19">
          <w:delText xml:space="preserve">may </w:delText>
        </w:r>
        <w:r w:rsidR="00236C3D" w:rsidDel="00D84B19">
          <w:delText xml:space="preserve">also </w:delText>
        </w:r>
        <w:r w:rsidR="00D470A8" w:rsidDel="00D84B19">
          <w:delText>satisfy</w:delText>
        </w:r>
        <w:r w:rsidR="00D470A8" w:rsidDel="00D84B19">
          <w:rPr>
            <w:rFonts w:hint="eastAsia"/>
          </w:rPr>
          <w:delText xml:space="preserve"> </w:delText>
        </w:r>
        <w:r w:rsidR="00236C3D" w:rsidDel="00D84B19">
          <w:delText>a</w:delText>
        </w:r>
        <w:r w:rsidR="00D470A8" w:rsidDel="00D84B19">
          <w:delText xml:space="preserve"> </w:delText>
        </w:r>
        <w:r w:rsidR="00236C3D" w:rsidDel="00D84B19">
          <w:delText xml:space="preserve">deep </w:delText>
        </w:r>
        <w:r w:rsidR="00D470A8" w:rsidDel="00D84B19">
          <w:delText>affiliation</w:delText>
        </w:r>
        <w:r w:rsidR="00D470A8" w:rsidDel="00D84B19">
          <w:rPr>
            <w:rFonts w:hint="eastAsia"/>
          </w:rPr>
          <w:delText xml:space="preserve"> to nature, a notion </w:delText>
        </w:r>
        <w:r w:rsidR="002115ED" w:rsidDel="00D84B19">
          <w:delText xml:space="preserve">that is </w:delText>
        </w:r>
        <w:r w:rsidR="00D470A8" w:rsidDel="00D84B19">
          <w:delText xml:space="preserve">sometimes referred to </w:delText>
        </w:r>
        <w:r w:rsidR="00D470A8" w:rsidDel="00D84B19">
          <w:rPr>
            <w:rFonts w:hint="eastAsia"/>
          </w:rPr>
          <w:delText>as</w:delText>
        </w:r>
      </w:del>
      <w:r w:rsidR="00D470A8">
        <w:rPr>
          <w:rFonts w:hint="eastAsia"/>
        </w:rPr>
        <w:t xml:space="preserve"> </w:t>
      </w:r>
      <w:del w:id="192" w:author="Fath, Brian" w:date="2017-11-29T13:44:00Z">
        <w:r w:rsidR="00D470A8" w:rsidRPr="00B6014C" w:rsidDel="00C249B6">
          <w:rPr>
            <w:i/>
          </w:rPr>
          <w:delText>biophilia</w:delText>
        </w:r>
        <w:r w:rsidR="00D470A8" w:rsidRPr="000A2ED2" w:rsidDel="00C249B6">
          <w:delText xml:space="preserve"> (Heberlein &amp; Ericsson, 2005; Wilson, 1984)</w:delText>
        </w:r>
        <w:r w:rsidR="00D470A8" w:rsidDel="00C249B6">
          <w:rPr>
            <w:rFonts w:hint="eastAsia"/>
          </w:rPr>
          <w:delText>.</w:delText>
        </w:r>
      </w:del>
      <w:ins w:id="193" w:author="Elena Rovenskaya" w:date="2017-10-29T13:24:00Z">
        <w:del w:id="194" w:author="Fath, Brian" w:date="2017-11-29T13:44:00Z">
          <w:r w:rsidR="00F5791E" w:rsidDel="00C249B6">
            <w:delText xml:space="preserve"> </w:delText>
          </w:r>
        </w:del>
      </w:ins>
    </w:p>
    <w:p w14:paraId="74509ED3" w14:textId="11F58245" w:rsidR="00CF4F42" w:rsidDel="007C5341" w:rsidRDefault="00277CAA" w:rsidP="009B1979">
      <w:pPr>
        <w:rPr>
          <w:del w:id="195" w:author="Elena Rovenskaya" w:date="2017-10-29T13:30:00Z"/>
        </w:rPr>
      </w:pPr>
      <w:del w:id="196" w:author="Elena Rovenskaya" w:date="2017-10-29T13:24:00Z">
        <w:r w:rsidRPr="005C74EC" w:rsidDel="00F5791E">
          <w:delText>2)</w:delText>
        </w:r>
        <w:r w:rsidDel="00F5791E">
          <w:rPr>
            <w:i/>
          </w:rPr>
          <w:delText xml:space="preserve"> </w:delText>
        </w:r>
      </w:del>
      <w:r w:rsidR="00621989" w:rsidRPr="005C74EC">
        <w:rPr>
          <w:i/>
        </w:rPr>
        <w:t>Economically</w:t>
      </w:r>
      <w:r w:rsidR="00621989" w:rsidRPr="00621989">
        <w:t xml:space="preserve">, wolves </w:t>
      </w:r>
      <w:r w:rsidR="0063089D">
        <w:t>prey on both large and small wild animals, including deer and moose, which are also hunted by humans</w:t>
      </w:r>
      <w:r w:rsidR="000A2ED2">
        <w:rPr>
          <w:rFonts w:hint="eastAsia"/>
        </w:rPr>
        <w:t xml:space="preserve"> </w:t>
      </w:r>
      <w:r w:rsidR="000A2ED2" w:rsidRPr="000A2ED2">
        <w:t>(</w:t>
      </w:r>
      <w:proofErr w:type="spellStart"/>
      <w:r w:rsidR="000A2ED2" w:rsidRPr="000A2ED2">
        <w:t>Kojola</w:t>
      </w:r>
      <w:proofErr w:type="spellEnd"/>
      <w:r w:rsidR="000A2ED2" w:rsidRPr="000A2ED2">
        <w:t xml:space="preserve"> et al. 2004; </w:t>
      </w:r>
      <w:proofErr w:type="spellStart"/>
      <w:r w:rsidR="000A2ED2" w:rsidRPr="000A2ED2">
        <w:t>Viltskadecenter</w:t>
      </w:r>
      <w:proofErr w:type="spellEnd"/>
      <w:r w:rsidR="000A2ED2" w:rsidRPr="000A2ED2">
        <w:t>, 2014)</w:t>
      </w:r>
      <w:r w:rsidR="0063089D">
        <w:t>.</w:t>
      </w:r>
      <w:r w:rsidR="00621989">
        <w:rPr>
          <w:rFonts w:hint="eastAsia"/>
        </w:rPr>
        <w:t xml:space="preserve"> </w:t>
      </w:r>
      <w:r w:rsidR="00236C3D">
        <w:t>Hence,</w:t>
      </w:r>
      <w:r w:rsidR="00621989">
        <w:rPr>
          <w:rFonts w:hint="eastAsia"/>
        </w:rPr>
        <w:t xml:space="preserve"> </w:t>
      </w:r>
      <w:ins w:id="197" w:author="Fath, Brian" w:date="2017-11-29T13:46:00Z">
        <w:r w:rsidR="00D84B19">
          <w:t xml:space="preserve">in a simplified view of the ecological </w:t>
        </w:r>
      </w:ins>
      <w:ins w:id="198" w:author="Fath, Brian" w:date="2017-11-29T13:47:00Z">
        <w:r w:rsidR="00D84B19">
          <w:t xml:space="preserve">relations, </w:t>
        </w:r>
      </w:ins>
      <w:r w:rsidR="00621989">
        <w:rPr>
          <w:rFonts w:hint="eastAsia"/>
        </w:rPr>
        <w:t xml:space="preserve">wolves are seen as </w:t>
      </w:r>
      <w:ins w:id="199" w:author="Fath, Brian" w:date="2017-11-29T13:47:00Z">
        <w:r w:rsidR="00D84B19">
          <w:t xml:space="preserve">direct </w:t>
        </w:r>
      </w:ins>
      <w:r w:rsidR="00621989">
        <w:rPr>
          <w:rFonts w:hint="eastAsia"/>
        </w:rPr>
        <w:t xml:space="preserve">competitors </w:t>
      </w:r>
      <w:ins w:id="200" w:author="Fath, Brian" w:date="2017-11-29T13:47:00Z">
        <w:r w:rsidR="00D84B19">
          <w:t xml:space="preserve">with </w:t>
        </w:r>
      </w:ins>
      <w:del w:id="201" w:author="Fath, Brian" w:date="2017-11-29T13:47:00Z">
        <w:r w:rsidR="00621989" w:rsidDel="00D84B19">
          <w:rPr>
            <w:rFonts w:hint="eastAsia"/>
          </w:rPr>
          <w:delText xml:space="preserve">to </w:delText>
        </w:r>
      </w:del>
      <w:r w:rsidR="00621989">
        <w:rPr>
          <w:rFonts w:hint="eastAsia"/>
        </w:rPr>
        <w:t>hunters for game animals.</w:t>
      </w:r>
      <w:r w:rsidR="0063089D">
        <w:t xml:space="preserve"> </w:t>
      </w:r>
      <w:r w:rsidR="00CB0B76">
        <w:t>In addition</w:t>
      </w:r>
      <w:r w:rsidR="004B343B">
        <w:rPr>
          <w:rFonts w:hint="eastAsia"/>
        </w:rPr>
        <w:t>, wolves</w:t>
      </w:r>
      <w:r w:rsidR="00CB0B76">
        <w:t xml:space="preserve"> may</w:t>
      </w:r>
      <w:r w:rsidR="004B343B">
        <w:rPr>
          <w:rFonts w:hint="eastAsia"/>
        </w:rPr>
        <w:t xml:space="preserve"> prey on livestock and reindeer, </w:t>
      </w:r>
      <w:r w:rsidR="0063089D">
        <w:t>and may</w:t>
      </w:r>
      <w:r w:rsidR="004B343B">
        <w:rPr>
          <w:rFonts w:hint="eastAsia"/>
        </w:rPr>
        <w:t xml:space="preserve"> hurt and kill hunting dogs</w:t>
      </w:r>
      <w:r w:rsidR="00621989">
        <w:rPr>
          <w:rFonts w:hint="eastAsia"/>
        </w:rPr>
        <w:t>, cau</w:t>
      </w:r>
      <w:r w:rsidR="00236C3D">
        <w:t>s</w:t>
      </w:r>
      <w:r w:rsidR="00621989">
        <w:rPr>
          <w:rFonts w:hint="eastAsia"/>
        </w:rPr>
        <w:t xml:space="preserve">ing </w:t>
      </w:r>
      <w:r w:rsidR="00621989" w:rsidRPr="00621989">
        <w:t xml:space="preserve">economic loss </w:t>
      </w:r>
      <w:r w:rsidR="00236C3D">
        <w:t>to</w:t>
      </w:r>
      <w:r w:rsidR="00621989" w:rsidRPr="00621989">
        <w:t xml:space="preserve"> hunters, livestock owners</w:t>
      </w:r>
      <w:ins w:id="202" w:author="Fath, Brian" w:date="2017-11-29T13:47:00Z">
        <w:r w:rsidR="00D84B19">
          <w:t>,</w:t>
        </w:r>
      </w:ins>
      <w:r w:rsidR="00621989" w:rsidRPr="00621989">
        <w:t xml:space="preserve"> and reindeer herders</w:t>
      </w:r>
      <w:r w:rsidR="00924392">
        <w:rPr>
          <w:rFonts w:hint="eastAsia"/>
        </w:rPr>
        <w:t>.</w:t>
      </w:r>
      <w:r w:rsidR="002E1968">
        <w:rPr>
          <w:rFonts w:hint="eastAsia"/>
        </w:rPr>
        <w:t xml:space="preserve"> Besides the direct cost</w:t>
      </w:r>
      <w:ins w:id="203" w:author="Elena Rovenskaya" w:date="2017-10-29T13:25:00Z">
        <w:r w:rsidR="00CF51E2">
          <w:t>s</w:t>
        </w:r>
      </w:ins>
      <w:r w:rsidR="002E1968">
        <w:rPr>
          <w:rFonts w:hint="eastAsia"/>
        </w:rPr>
        <w:t xml:space="preserve"> the wolves </w:t>
      </w:r>
      <w:r w:rsidR="002E1968">
        <w:t>cause</w:t>
      </w:r>
      <w:r w:rsidR="002E1968">
        <w:rPr>
          <w:rFonts w:hint="eastAsia"/>
        </w:rPr>
        <w:t xml:space="preserve">, </w:t>
      </w:r>
      <w:r w:rsidR="00341719">
        <w:rPr>
          <w:rFonts w:hint="eastAsia"/>
        </w:rPr>
        <w:t xml:space="preserve">Swedish </w:t>
      </w:r>
      <w:ins w:id="204" w:author="Elena Rovenskaya" w:date="2017-10-29T13:29:00Z">
        <w:r w:rsidR="00CF51E2">
          <w:t>taxpayers</w:t>
        </w:r>
      </w:ins>
      <w:del w:id="205" w:author="Elena Rovenskaya" w:date="2017-10-29T13:29:00Z">
        <w:r w:rsidR="00341719" w:rsidDel="00CF51E2">
          <w:rPr>
            <w:rFonts w:hint="eastAsia"/>
          </w:rPr>
          <w:delText>citizens</w:delText>
        </w:r>
      </w:del>
      <w:r w:rsidR="00341719">
        <w:rPr>
          <w:rFonts w:hint="eastAsia"/>
        </w:rPr>
        <w:t xml:space="preserve"> </w:t>
      </w:r>
      <w:ins w:id="206" w:author="Elena Rovenskaya" w:date="2017-10-29T13:25:00Z">
        <w:r w:rsidR="00CF51E2">
          <w:t xml:space="preserve">are </w:t>
        </w:r>
      </w:ins>
      <w:r w:rsidR="002E1968">
        <w:rPr>
          <w:rFonts w:hint="eastAsia"/>
        </w:rPr>
        <w:t xml:space="preserve">also </w:t>
      </w:r>
      <w:ins w:id="207" w:author="Elena Rovenskaya" w:date="2017-10-29T13:25:00Z">
        <w:r w:rsidR="00CF51E2">
          <w:t>concerned with the opportunity cost</w:t>
        </w:r>
      </w:ins>
      <w:ins w:id="208" w:author="Elena Rovenskaya" w:date="2017-10-29T13:26:00Z">
        <w:r w:rsidR="00CF51E2">
          <w:t>s</w:t>
        </w:r>
      </w:ins>
      <w:ins w:id="209" w:author="Elena Rovenskaya" w:date="2017-10-29T13:25:00Z">
        <w:r w:rsidR="00CF51E2">
          <w:t xml:space="preserve"> </w:t>
        </w:r>
        <w:del w:id="210" w:author="Fath, Brian" w:date="2017-11-29T13:48:00Z">
          <w:r w:rsidR="00CF51E2" w:rsidDel="00D84B19">
            <w:delText xml:space="preserve">of </w:delText>
          </w:r>
        </w:del>
      </w:ins>
      <w:del w:id="211" w:author="Elena Rovenskaya" w:date="2017-10-29T13:27:00Z">
        <w:r w:rsidR="002E1968" w:rsidDel="00CF51E2">
          <w:rPr>
            <w:rFonts w:hint="eastAsia"/>
          </w:rPr>
          <w:delText>pay</w:delText>
        </w:r>
        <w:r w:rsidR="005D78A5" w:rsidDel="00CF51E2">
          <w:rPr>
            <w:rFonts w:hint="eastAsia"/>
          </w:rPr>
          <w:delText xml:space="preserve"> general</w:delText>
        </w:r>
        <w:r w:rsidR="002E1968" w:rsidDel="00CF51E2">
          <w:rPr>
            <w:rFonts w:hint="eastAsia"/>
          </w:rPr>
          <w:delText xml:space="preserve"> tax</w:delText>
        </w:r>
      </w:del>
      <w:del w:id="212" w:author="Elena Rovenskaya" w:date="2017-10-29T13:25:00Z">
        <w:r w:rsidR="002E1968" w:rsidDel="00CF51E2">
          <w:rPr>
            <w:rFonts w:hint="eastAsia"/>
          </w:rPr>
          <w:delText xml:space="preserve"> </w:delText>
        </w:r>
      </w:del>
      <w:del w:id="213" w:author="Elena Rovenskaya" w:date="2017-10-29T13:27:00Z">
        <w:r w:rsidR="004B0B2D" w:rsidDel="00CF51E2">
          <w:delText>, whose</w:delText>
        </w:r>
      </w:del>
      <w:ins w:id="214" w:author="Elena Rovenskaya" w:date="2017-10-29T13:27:00Z">
        <w:del w:id="215" w:author="Fath, Brian" w:date="2017-11-29T13:48:00Z">
          <w:r w:rsidR="00CF51E2" w:rsidDel="00D84B19">
            <w:delText xml:space="preserve">the share </w:delText>
          </w:r>
        </w:del>
        <w:r w:rsidR="00CF51E2">
          <w:t>of the tax</w:t>
        </w:r>
      </w:ins>
      <w:r w:rsidR="004B0B2D">
        <w:t xml:space="preserve"> revenue </w:t>
      </w:r>
      <w:del w:id="216" w:author="Elena Rovenskaya" w:date="2017-10-29T13:27:00Z">
        <w:r w:rsidR="00ED574C" w:rsidDel="00CF51E2">
          <w:delText xml:space="preserve">is </w:delText>
        </w:r>
      </w:del>
      <w:r w:rsidR="00ED574C">
        <w:t xml:space="preserve">used to finance the </w:t>
      </w:r>
      <w:r w:rsidR="002E1968">
        <w:rPr>
          <w:rFonts w:hint="eastAsia"/>
        </w:rPr>
        <w:t xml:space="preserve">protection </w:t>
      </w:r>
      <w:r w:rsidR="00ED574C">
        <w:t xml:space="preserve">measures against </w:t>
      </w:r>
      <w:r w:rsidR="002E1968">
        <w:rPr>
          <w:rFonts w:hint="eastAsia"/>
        </w:rPr>
        <w:t xml:space="preserve">wolves, </w:t>
      </w:r>
      <w:r w:rsidR="00ED574C">
        <w:t xml:space="preserve">such as </w:t>
      </w:r>
      <w:r w:rsidR="00926907">
        <w:rPr>
          <w:rFonts w:hint="eastAsia"/>
        </w:rPr>
        <w:t>electronic fencing</w:t>
      </w:r>
      <w:r w:rsidR="00ED574C">
        <w:t xml:space="preserve">, </w:t>
      </w:r>
      <w:r w:rsidR="002E1968">
        <w:rPr>
          <w:rFonts w:hint="eastAsia"/>
        </w:rPr>
        <w:t xml:space="preserve">compensation </w:t>
      </w:r>
      <w:r w:rsidR="00ED574C">
        <w:t xml:space="preserve">to </w:t>
      </w:r>
      <w:r w:rsidR="00926907">
        <w:rPr>
          <w:rFonts w:hint="eastAsia"/>
        </w:rPr>
        <w:t>livestock owners and reindeer herders for their loss of livestock and reindeers attacked by wolves</w:t>
      </w:r>
      <w:r w:rsidR="00ED574C">
        <w:t xml:space="preserve">, as well as </w:t>
      </w:r>
      <w:r w:rsidR="002E1968">
        <w:rPr>
          <w:rFonts w:hint="eastAsia"/>
        </w:rPr>
        <w:t xml:space="preserve">other </w:t>
      </w:r>
      <w:r w:rsidR="00ED574C">
        <w:t>measures the Swedish Government takes</w:t>
      </w:r>
      <w:r w:rsidR="00ED574C">
        <w:rPr>
          <w:rFonts w:hint="eastAsia"/>
        </w:rPr>
        <w:t xml:space="preserve"> </w:t>
      </w:r>
      <w:r w:rsidR="002E1968">
        <w:rPr>
          <w:rFonts w:hint="eastAsia"/>
        </w:rPr>
        <w:t xml:space="preserve">to </w:t>
      </w:r>
      <w:r w:rsidR="002E1968">
        <w:t>alleviate</w:t>
      </w:r>
      <w:r w:rsidR="002E1968">
        <w:rPr>
          <w:rFonts w:hint="eastAsia"/>
        </w:rPr>
        <w:t xml:space="preserve"> the </w:t>
      </w:r>
      <w:r w:rsidR="006F042B">
        <w:t xml:space="preserve">negative effects of </w:t>
      </w:r>
      <w:r w:rsidR="002E1968">
        <w:rPr>
          <w:rFonts w:hint="eastAsia"/>
        </w:rPr>
        <w:t xml:space="preserve">wolves </w:t>
      </w:r>
      <w:ins w:id="217" w:author="Fath, Brian" w:date="2017-11-29T13:48:00Z">
        <w:r w:rsidR="00D84B19">
          <w:t>i</w:t>
        </w:r>
      </w:ins>
      <w:del w:id="218" w:author="Fath, Brian" w:date="2017-11-29T13:48:00Z">
        <w:r w:rsidR="006F042B" w:rsidDel="00D84B19">
          <w:delText>o</w:delText>
        </w:r>
      </w:del>
      <w:r w:rsidR="006F042B">
        <w:t>n Swed</w:t>
      </w:r>
      <w:r w:rsidR="004310C1">
        <w:t>e</w:t>
      </w:r>
      <w:r w:rsidR="006F042B">
        <w:t>s</w:t>
      </w:r>
      <w:r w:rsidR="002E1968">
        <w:rPr>
          <w:rFonts w:hint="eastAsia"/>
        </w:rPr>
        <w:t>.</w:t>
      </w:r>
      <w:r w:rsidR="00912B9E">
        <w:t xml:space="preserve"> </w:t>
      </w:r>
      <w:r w:rsidR="005D78A5">
        <w:rPr>
          <w:rFonts w:hint="eastAsia"/>
        </w:rPr>
        <w:t xml:space="preserve">If not </w:t>
      </w:r>
      <w:del w:id="219" w:author="Elena Rovenskaya" w:date="2017-10-29T13:27:00Z">
        <w:r w:rsidR="005D78A5" w:rsidDel="00CF51E2">
          <w:rPr>
            <w:rFonts w:hint="eastAsia"/>
          </w:rPr>
          <w:delText xml:space="preserve">been </w:delText>
        </w:r>
      </w:del>
      <w:r w:rsidR="005D78A5">
        <w:rPr>
          <w:rFonts w:hint="eastAsia"/>
        </w:rPr>
        <w:t xml:space="preserve">used for the wolf management, </w:t>
      </w:r>
      <w:ins w:id="220" w:author="Fath, Brian" w:date="2017-11-29T13:48:00Z">
        <w:r w:rsidR="00D84B19">
          <w:t xml:space="preserve">then </w:t>
        </w:r>
      </w:ins>
      <w:ins w:id="221" w:author="Elena Rovenskaya" w:date="2017-10-29T13:27:00Z">
        <w:r w:rsidR="00CF51E2">
          <w:t xml:space="preserve">these resources </w:t>
        </w:r>
      </w:ins>
      <w:del w:id="222" w:author="Elena Rovenskaya" w:date="2017-10-29T13:28:00Z">
        <w:r w:rsidR="005D78A5" w:rsidDel="00CF51E2">
          <w:rPr>
            <w:rFonts w:hint="eastAsia"/>
          </w:rPr>
          <w:delText xml:space="preserve">he general tax </w:delText>
        </w:r>
      </w:del>
      <w:r w:rsidR="005D78A5">
        <w:rPr>
          <w:rFonts w:hint="eastAsia"/>
        </w:rPr>
        <w:t>c</w:t>
      </w:r>
      <w:ins w:id="223" w:author="Elena Rovenskaya" w:date="2017-10-29T13:28:00Z">
        <w:r w:rsidR="00CF51E2">
          <w:t>ould</w:t>
        </w:r>
      </w:ins>
      <w:del w:id="224" w:author="Elena Rovenskaya" w:date="2017-10-29T13:28:00Z">
        <w:r w:rsidR="005D78A5" w:rsidDel="00CF51E2">
          <w:rPr>
            <w:rFonts w:hint="eastAsia"/>
          </w:rPr>
          <w:delText>an</w:delText>
        </w:r>
      </w:del>
      <w:r w:rsidR="005D78A5">
        <w:rPr>
          <w:rFonts w:hint="eastAsia"/>
        </w:rPr>
        <w:t xml:space="preserve"> be used in other sect</w:t>
      </w:r>
      <w:ins w:id="225" w:author="Elena Rovenskaya" w:date="2017-10-29T13:28:00Z">
        <w:r w:rsidR="00CF51E2">
          <w:t xml:space="preserve">ors </w:t>
        </w:r>
      </w:ins>
      <w:del w:id="226" w:author="Elena Rovenskaya" w:date="2017-10-29T13:28:00Z">
        <w:r w:rsidR="005D78A5" w:rsidDel="00CF51E2">
          <w:rPr>
            <w:rFonts w:hint="eastAsia"/>
          </w:rPr>
          <w:delText xml:space="preserve">ions </w:delText>
        </w:r>
      </w:del>
      <w:r w:rsidR="005D78A5">
        <w:rPr>
          <w:rFonts w:hint="eastAsia"/>
        </w:rPr>
        <w:t xml:space="preserve">of the society, for example, </w:t>
      </w:r>
      <w:ins w:id="227" w:author="Elena Rovenskaya" w:date="2017-10-29T13:28:00Z">
        <w:r w:rsidR="00CF51E2">
          <w:t xml:space="preserve">for </w:t>
        </w:r>
      </w:ins>
      <w:r w:rsidR="005D78A5">
        <w:rPr>
          <w:rFonts w:hint="eastAsia"/>
        </w:rPr>
        <w:t xml:space="preserve">education or </w:t>
      </w:r>
      <w:ins w:id="228" w:author="Elena Rovenskaya" w:date="2017-10-29T13:28:00Z">
        <w:r w:rsidR="00CF51E2">
          <w:t xml:space="preserve">public </w:t>
        </w:r>
      </w:ins>
      <w:r w:rsidR="005D78A5">
        <w:rPr>
          <w:rFonts w:hint="eastAsia"/>
        </w:rPr>
        <w:t>health</w:t>
      </w:r>
      <w:del w:id="229" w:author="Elena Rovenskaya" w:date="2017-10-29T13:28:00Z">
        <w:r w:rsidR="005D78A5" w:rsidDel="00CF51E2">
          <w:rPr>
            <w:rFonts w:hint="eastAsia"/>
          </w:rPr>
          <w:delText xml:space="preserve"> care</w:delText>
        </w:r>
      </w:del>
      <w:r w:rsidR="005D78A5">
        <w:rPr>
          <w:rFonts w:hint="eastAsia"/>
        </w:rPr>
        <w:t xml:space="preserve">. </w:t>
      </w:r>
      <w:r w:rsidR="00236C3D">
        <w:t>On the other hand, w</w:t>
      </w:r>
      <w:r w:rsidR="004B343B">
        <w:rPr>
          <w:rFonts w:hint="eastAsia"/>
        </w:rPr>
        <w:t xml:space="preserve">olves </w:t>
      </w:r>
      <w:r w:rsidR="00255DF7">
        <w:t xml:space="preserve">may become an attractive factor for </w:t>
      </w:r>
      <w:r w:rsidR="004B343B">
        <w:t>ecotourism</w:t>
      </w:r>
      <w:r w:rsidR="00D64F2B">
        <w:t xml:space="preserve">, which </w:t>
      </w:r>
      <w:r w:rsidR="0053615C">
        <w:t>might</w:t>
      </w:r>
      <w:r w:rsidR="0053615C" w:rsidRPr="00621989">
        <w:t xml:space="preserve"> </w:t>
      </w:r>
      <w:r w:rsidR="00621989" w:rsidRPr="00621989">
        <w:t xml:space="preserve">bring </w:t>
      </w:r>
      <w:ins w:id="230" w:author="Fath, Brian" w:date="2017-11-29T13:49:00Z">
        <w:r w:rsidR="00D84B19">
          <w:t>revenue</w:t>
        </w:r>
      </w:ins>
      <w:del w:id="231" w:author="Fath, Brian" w:date="2017-11-29T13:49:00Z">
        <w:r w:rsidR="00D64F2B" w:rsidDel="00D84B19">
          <w:delText>profit</w:delText>
        </w:r>
      </w:del>
      <w:r w:rsidR="00236C3D">
        <w:t xml:space="preserve"> to rural areas</w:t>
      </w:r>
      <w:r w:rsidR="004B343B">
        <w:rPr>
          <w:rFonts w:hint="eastAsia"/>
        </w:rPr>
        <w:t>.</w:t>
      </w:r>
      <w:ins w:id="232" w:author="Elena Rovenskaya" w:date="2017-10-29T13:30:00Z">
        <w:r w:rsidR="007C5341">
          <w:t xml:space="preserve"> </w:t>
        </w:r>
      </w:ins>
      <w:del w:id="233" w:author="Elena Rovenskaya" w:date="2017-10-29T13:30:00Z">
        <w:r w:rsidR="004B343B" w:rsidDel="007C5341">
          <w:rPr>
            <w:rFonts w:hint="eastAsia"/>
          </w:rPr>
          <w:delText xml:space="preserve"> </w:delText>
        </w:r>
      </w:del>
    </w:p>
    <w:p w14:paraId="33776B92" w14:textId="19591CD4" w:rsidR="00C31B5E" w:rsidRPr="00B0069D" w:rsidRDefault="00277CAA" w:rsidP="005311BE">
      <w:del w:id="234" w:author="Elena Rovenskaya" w:date="2017-10-29T13:30:00Z">
        <w:r w:rsidDel="007C5341">
          <w:delText xml:space="preserve">3) </w:delText>
        </w:r>
      </w:del>
      <w:r w:rsidR="002E1968">
        <w:rPr>
          <w:rFonts w:hint="eastAsia"/>
          <w:i/>
        </w:rPr>
        <w:t>S</w:t>
      </w:r>
      <w:r w:rsidR="00D64F2B" w:rsidRPr="005C74EC">
        <w:rPr>
          <w:i/>
        </w:rPr>
        <w:t>ocially</w:t>
      </w:r>
      <w:r w:rsidR="004B343B">
        <w:rPr>
          <w:rFonts w:hint="eastAsia"/>
        </w:rPr>
        <w:t>,</w:t>
      </w:r>
      <w:r w:rsidR="008B7AAC">
        <w:rPr>
          <w:rFonts w:hint="eastAsia"/>
        </w:rPr>
        <w:t xml:space="preserve"> h</w:t>
      </w:r>
      <w:r w:rsidR="004B343B">
        <w:rPr>
          <w:rFonts w:hint="eastAsia"/>
        </w:rPr>
        <w:t>unters</w:t>
      </w:r>
      <w:r w:rsidR="00571C58">
        <w:t>,</w:t>
      </w:r>
      <w:r w:rsidR="00AB5044">
        <w:rPr>
          <w:rFonts w:hint="eastAsia"/>
        </w:rPr>
        <w:t xml:space="preserve"> </w:t>
      </w:r>
      <w:r w:rsidR="005A0C46">
        <w:t>livestock owners</w:t>
      </w:r>
      <w:ins w:id="235" w:author="Fath, Brian" w:date="2017-11-29T13:49:00Z">
        <w:r w:rsidR="00D84B19">
          <w:t>,</w:t>
        </w:r>
      </w:ins>
      <w:r w:rsidR="00AB5044">
        <w:rPr>
          <w:rFonts w:hint="eastAsia"/>
        </w:rPr>
        <w:t xml:space="preserve"> and </w:t>
      </w:r>
      <w:r w:rsidR="00621989">
        <w:rPr>
          <w:rFonts w:hint="eastAsia"/>
        </w:rPr>
        <w:t>reindeer herders</w:t>
      </w:r>
      <w:r w:rsidR="004B343B">
        <w:rPr>
          <w:rFonts w:hint="eastAsia"/>
        </w:rPr>
        <w:t xml:space="preserve"> </w:t>
      </w:r>
      <w:r w:rsidR="008B7AAC">
        <w:rPr>
          <w:rFonts w:hint="eastAsia"/>
        </w:rPr>
        <w:t>argue that</w:t>
      </w:r>
      <w:r w:rsidR="004B343B">
        <w:rPr>
          <w:rFonts w:hint="eastAsia"/>
        </w:rPr>
        <w:t xml:space="preserve"> their </w:t>
      </w:r>
      <w:r w:rsidR="00AB5044">
        <w:rPr>
          <w:rFonts w:hint="eastAsia"/>
        </w:rPr>
        <w:t xml:space="preserve">traditional </w:t>
      </w:r>
      <w:r w:rsidR="004B343B">
        <w:rPr>
          <w:rFonts w:hint="eastAsia"/>
        </w:rPr>
        <w:t>activity</w:t>
      </w:r>
      <w:r w:rsidR="00AE1777">
        <w:t>,</w:t>
      </w:r>
      <w:r w:rsidR="00AB5044">
        <w:rPr>
          <w:rFonts w:hint="eastAsia"/>
        </w:rPr>
        <w:t xml:space="preserve"> including </w:t>
      </w:r>
      <w:r w:rsidR="002E1968">
        <w:rPr>
          <w:rFonts w:hint="eastAsia"/>
        </w:rPr>
        <w:t>recreation</w:t>
      </w:r>
      <w:r w:rsidR="00AB5044">
        <w:rPr>
          <w:rFonts w:hint="eastAsia"/>
        </w:rPr>
        <w:t xml:space="preserve">, </w:t>
      </w:r>
      <w:r w:rsidR="00AB5044">
        <w:t>lifestyle</w:t>
      </w:r>
      <w:r w:rsidR="00AB5044">
        <w:rPr>
          <w:rFonts w:hint="eastAsia"/>
        </w:rPr>
        <w:t xml:space="preserve">, </w:t>
      </w:r>
      <w:r w:rsidR="00AB5044">
        <w:t>and social</w:t>
      </w:r>
      <w:r w:rsidR="002E1968">
        <w:rPr>
          <w:rFonts w:hint="eastAsia"/>
        </w:rPr>
        <w:t xml:space="preserve"> bond and</w:t>
      </w:r>
      <w:r w:rsidR="00AB5044">
        <w:rPr>
          <w:rFonts w:hint="eastAsia"/>
        </w:rPr>
        <w:t xml:space="preserve"> identity</w:t>
      </w:r>
      <w:r w:rsidR="00AE1777">
        <w:t>,</w:t>
      </w:r>
      <w:r w:rsidR="004B343B">
        <w:rPr>
          <w:rFonts w:hint="eastAsia"/>
        </w:rPr>
        <w:t xml:space="preserve"> </w:t>
      </w:r>
      <w:r w:rsidR="00AE1777">
        <w:t>can be</w:t>
      </w:r>
      <w:r w:rsidR="004B343B">
        <w:rPr>
          <w:rFonts w:hint="eastAsia"/>
        </w:rPr>
        <w:t xml:space="preserve"> </w:t>
      </w:r>
      <w:r w:rsidR="003703E7">
        <w:t>harmed</w:t>
      </w:r>
      <w:r w:rsidR="003703E7">
        <w:rPr>
          <w:rFonts w:hint="eastAsia"/>
        </w:rPr>
        <w:t xml:space="preserve"> </w:t>
      </w:r>
      <w:r w:rsidR="004B343B">
        <w:rPr>
          <w:rFonts w:hint="eastAsia"/>
        </w:rPr>
        <w:t>by wolves</w:t>
      </w:r>
      <w:ins w:id="236" w:author="Elena Rovenskaya" w:date="2017-10-29T13:30:00Z">
        <w:r w:rsidR="00286E1E">
          <w:t>,</w:t>
        </w:r>
      </w:ins>
      <w:r w:rsidR="003703E7">
        <w:t xml:space="preserve"> </w:t>
      </w:r>
      <w:del w:id="237" w:author="Elena Rovenskaya" w:date="2017-10-29T13:30:00Z">
        <w:r w:rsidR="003703E7" w:rsidDel="00286E1E">
          <w:delText>-</w:delText>
        </w:r>
        <w:r w:rsidR="004B343B" w:rsidDel="00286E1E">
          <w:rPr>
            <w:rFonts w:hint="eastAsia"/>
          </w:rPr>
          <w:delText xml:space="preserve"> </w:delText>
        </w:r>
      </w:del>
      <w:r w:rsidR="00AB5044">
        <w:rPr>
          <w:rFonts w:hint="eastAsia"/>
        </w:rPr>
        <w:t xml:space="preserve">and </w:t>
      </w:r>
      <w:r w:rsidR="00AE1777">
        <w:t xml:space="preserve">hence the entire </w:t>
      </w:r>
      <w:r w:rsidR="00AB5044">
        <w:rPr>
          <w:rFonts w:hint="eastAsia"/>
        </w:rPr>
        <w:t xml:space="preserve">rural culture </w:t>
      </w:r>
      <w:r w:rsidR="003703E7">
        <w:t>could be</w:t>
      </w:r>
      <w:r w:rsidR="00AB5044">
        <w:rPr>
          <w:rFonts w:hint="eastAsia"/>
        </w:rPr>
        <w:t xml:space="preserve"> threatened</w:t>
      </w:r>
      <w:r w:rsidR="008946ED">
        <w:rPr>
          <w:rFonts w:hint="eastAsia"/>
        </w:rPr>
        <w:t xml:space="preserve"> </w:t>
      </w:r>
      <w:r w:rsidR="008946ED" w:rsidRPr="008946ED">
        <w:t>(</w:t>
      </w:r>
      <w:proofErr w:type="spellStart"/>
      <w:r w:rsidR="008946ED" w:rsidRPr="008946ED">
        <w:t>Sjölander-Lindqvist</w:t>
      </w:r>
      <w:proofErr w:type="spellEnd"/>
      <w:r w:rsidR="008946ED" w:rsidRPr="008946ED">
        <w:t>, ‎2011)</w:t>
      </w:r>
      <w:r w:rsidR="004B343B">
        <w:rPr>
          <w:rFonts w:hint="eastAsia"/>
        </w:rPr>
        <w:t>.</w:t>
      </w:r>
      <w:r w:rsidR="00D64F2B">
        <w:t xml:space="preserve"> </w:t>
      </w:r>
      <w:r w:rsidR="008946ED" w:rsidRPr="008946ED">
        <w:t xml:space="preserve">Hunting is a traditional activity in Sweden, not </w:t>
      </w:r>
      <w:r w:rsidR="008946ED" w:rsidRPr="008946ED">
        <w:lastRenderedPageBreak/>
        <w:t>only for getting food from the game</w:t>
      </w:r>
      <w:r w:rsidR="002C0B55">
        <w:t>,</w:t>
      </w:r>
      <w:r w:rsidR="008946ED" w:rsidRPr="008946ED">
        <w:t xml:space="preserve"> but also for entertainment. Through hunting, hunter communities establish and uphold social relationships and networks. Most reindeer herders are </w:t>
      </w:r>
      <w:proofErr w:type="spellStart"/>
      <w:r w:rsidR="008946ED" w:rsidRPr="008946ED">
        <w:t>Samis</w:t>
      </w:r>
      <w:proofErr w:type="spellEnd"/>
      <w:r w:rsidR="008946ED" w:rsidRPr="008946ED">
        <w:t xml:space="preserve">. </w:t>
      </w:r>
      <w:proofErr w:type="spellStart"/>
      <w:r w:rsidR="008946ED" w:rsidRPr="008946ED">
        <w:t>Samis</w:t>
      </w:r>
      <w:proofErr w:type="spellEnd"/>
      <w:r w:rsidR="008946ED" w:rsidRPr="008946ED">
        <w:t xml:space="preserve"> have been herding reindeers for about two hundred years in the north of Sweden. </w:t>
      </w:r>
      <w:r w:rsidR="00E37A80">
        <w:t>Despite</w:t>
      </w:r>
      <w:r w:rsidR="00E37A80" w:rsidRPr="008946ED">
        <w:t xml:space="preserve"> </w:t>
      </w:r>
      <w:ins w:id="238" w:author="Fath, Brian" w:date="2017-11-29T13:50:00Z">
        <w:r w:rsidR="00D84B19">
          <w:t>that a large</w:t>
        </w:r>
      </w:ins>
      <w:del w:id="239" w:author="Fath, Brian" w:date="2017-11-29T13:50:00Z">
        <w:r w:rsidR="002C0B55" w:rsidDel="00D84B19">
          <w:delText>a big</w:delText>
        </w:r>
      </w:del>
      <w:r w:rsidR="002C0B55">
        <w:t xml:space="preserve"> fraction of </w:t>
      </w:r>
      <w:ins w:id="240" w:author="Fath, Brian" w:date="2017-11-29T13:50:00Z">
        <w:r w:rsidR="00D84B19">
          <w:t xml:space="preserve">the </w:t>
        </w:r>
      </w:ins>
      <w:r w:rsidR="008946ED" w:rsidRPr="008946ED">
        <w:t>Sami</w:t>
      </w:r>
      <w:r w:rsidR="002C0B55">
        <w:t xml:space="preserve"> population</w:t>
      </w:r>
      <w:r w:rsidR="008946ED" w:rsidRPr="008946ED">
        <w:t xml:space="preserve"> </w:t>
      </w:r>
      <w:r w:rsidR="002C0B55">
        <w:t>now</w:t>
      </w:r>
      <w:del w:id="241" w:author="Fath, Brian" w:date="2017-11-29T13:50:00Z">
        <w:r w:rsidR="002C0B55" w:rsidDel="00D84B19">
          <w:delText>adays</w:delText>
        </w:r>
      </w:del>
      <w:r w:rsidR="002C0B55">
        <w:t xml:space="preserve"> </w:t>
      </w:r>
      <w:r w:rsidR="008946ED" w:rsidRPr="008946ED">
        <w:t>live</w:t>
      </w:r>
      <w:ins w:id="242" w:author="Fath, Brian" w:date="2017-11-29T13:50:00Z">
        <w:r w:rsidR="00D84B19">
          <w:t>s</w:t>
        </w:r>
      </w:ins>
      <w:r w:rsidR="008946ED" w:rsidRPr="008946ED">
        <w:t xml:space="preserve"> in cities and have other occupations, the preservation of the traditional Sami culture is considered to depend on the preservation of reindeer herding. </w:t>
      </w:r>
    </w:p>
    <w:p w14:paraId="2DC68C10" w14:textId="0437CB51" w:rsidR="00014BA8" w:rsidRDefault="000F326D" w:rsidP="005311BE">
      <w:pPr>
        <w:rPr>
          <w:ins w:id="243" w:author="Elena Rovenskaya" w:date="2017-10-29T13:34:00Z"/>
        </w:rPr>
      </w:pPr>
      <w:r w:rsidRPr="000F326D">
        <w:t xml:space="preserve">Previous studies on the wolf issue in relation to stakeholders in Sweden have touched </w:t>
      </w:r>
      <w:ins w:id="244" w:author="Elena Rovenskaya" w:date="2017-10-29T13:31:00Z">
        <w:r w:rsidR="00BB1ACC">
          <w:t xml:space="preserve">upon </w:t>
        </w:r>
      </w:ins>
      <w:r w:rsidRPr="000F326D">
        <w:t xml:space="preserve">a broad span of perspectives. Some studied </w:t>
      </w:r>
      <w:ins w:id="245" w:author="Elena Rovenskaya" w:date="2017-10-29T13:31:00Z">
        <w:r w:rsidR="00A24380">
          <w:t xml:space="preserve">people’s </w:t>
        </w:r>
      </w:ins>
      <w:del w:id="246" w:author="Elena Rovenskaya" w:date="2017-10-29T13:31:00Z">
        <w:r w:rsidRPr="000F326D" w:rsidDel="00A82663">
          <w:delText xml:space="preserve">the </w:delText>
        </w:r>
      </w:del>
      <w:r w:rsidRPr="000F326D">
        <w:t xml:space="preserve">positive and negative attitudes </w:t>
      </w:r>
      <w:ins w:id="247" w:author="Elena Rovenskaya" w:date="2017-10-29T13:31:00Z">
        <w:r w:rsidR="00A24380">
          <w:t xml:space="preserve">regarding </w:t>
        </w:r>
      </w:ins>
      <w:del w:id="248" w:author="Elena Rovenskaya" w:date="2017-10-29T13:31:00Z">
        <w:r w:rsidRPr="000F326D" w:rsidDel="00A24380">
          <w:delText xml:space="preserve">of the people </w:delText>
        </w:r>
      </w:del>
      <w:ins w:id="249" w:author="Elena Rovenskaya" w:date="2017-10-29T13:31:00Z">
        <w:r w:rsidR="00A24380">
          <w:t xml:space="preserve">the </w:t>
        </w:r>
      </w:ins>
      <w:del w:id="250" w:author="Elena Rovenskaya" w:date="2017-10-29T13:31:00Z">
        <w:r w:rsidRPr="000F326D" w:rsidDel="00A24380">
          <w:delText xml:space="preserve">on </w:delText>
        </w:r>
      </w:del>
      <w:r w:rsidRPr="000F326D">
        <w:t xml:space="preserve">wolf population (Frank et al., 2015; </w:t>
      </w:r>
      <w:proofErr w:type="spellStart"/>
      <w:r w:rsidRPr="000F326D">
        <w:t>Gangaas</w:t>
      </w:r>
      <w:proofErr w:type="spellEnd"/>
      <w:r w:rsidRPr="000F326D">
        <w:t xml:space="preserve"> et al. 2015; </w:t>
      </w:r>
      <w:proofErr w:type="spellStart"/>
      <w:r w:rsidRPr="000F326D">
        <w:t>Heberlein</w:t>
      </w:r>
      <w:proofErr w:type="spellEnd"/>
      <w:r w:rsidRPr="000F326D">
        <w:t xml:space="preserve"> &amp; Ericsson, 2008; </w:t>
      </w:r>
      <w:proofErr w:type="spellStart"/>
      <w:r w:rsidRPr="000F326D">
        <w:t>Karlsson</w:t>
      </w:r>
      <w:proofErr w:type="spellEnd"/>
      <w:r w:rsidRPr="000F326D">
        <w:t xml:space="preserve"> &amp; </w:t>
      </w:r>
      <w:proofErr w:type="spellStart"/>
      <w:r w:rsidRPr="000F326D">
        <w:t>Sjostrom</w:t>
      </w:r>
      <w:proofErr w:type="spellEnd"/>
      <w:r w:rsidRPr="000F326D">
        <w:t xml:space="preserve">, 2007). </w:t>
      </w:r>
      <w:del w:id="251" w:author="Fath, Brian" w:date="2017-11-29T13:51:00Z">
        <w:r w:rsidRPr="000F326D" w:rsidDel="00D84B19">
          <w:delText>Some studied the ecological condition of wolves to survive and thrive within the natural and social limitation in the rural area (</w:delText>
        </w:r>
      </w:del>
      <w:proofErr w:type="spellStart"/>
      <w:r w:rsidRPr="000F326D">
        <w:t>Sjögren-Gulve</w:t>
      </w:r>
      <w:proofErr w:type="spellEnd"/>
      <w:r w:rsidRPr="000F326D">
        <w:t xml:space="preserve"> </w:t>
      </w:r>
      <w:ins w:id="252" w:author="Fath, Brian" w:date="2017-11-29T13:51:00Z">
        <w:r w:rsidR="00D84B19">
          <w:t xml:space="preserve">and </w:t>
        </w:r>
      </w:ins>
      <w:del w:id="253" w:author="Fath, Brian" w:date="2017-11-29T13:51:00Z">
        <w:r w:rsidRPr="000F326D" w:rsidDel="00D84B19">
          <w:delText xml:space="preserve">&amp; </w:delText>
        </w:r>
      </w:del>
      <w:proofErr w:type="spellStart"/>
      <w:r w:rsidRPr="000F326D">
        <w:t>Hörnell-Willebrand</w:t>
      </w:r>
      <w:proofErr w:type="spellEnd"/>
      <w:ins w:id="254" w:author="Fath, Brian" w:date="2017-11-29T13:51:00Z">
        <w:r w:rsidR="00D84B19">
          <w:t xml:space="preserve"> (</w:t>
        </w:r>
      </w:ins>
      <w:del w:id="255" w:author="Fath, Brian" w:date="2017-11-29T13:51:00Z">
        <w:r w:rsidRPr="000F326D" w:rsidDel="00D84B19">
          <w:delText xml:space="preserve">, </w:delText>
        </w:r>
      </w:del>
      <w:r w:rsidRPr="000F326D">
        <w:t>2015)</w:t>
      </w:r>
      <w:ins w:id="256" w:author="Fath, Brian" w:date="2017-11-29T13:51:00Z">
        <w:r w:rsidR="00D84B19">
          <w:t xml:space="preserve"> </w:t>
        </w:r>
        <w:r w:rsidR="00D84B19" w:rsidRPr="000F326D">
          <w:t xml:space="preserve">studied the ecological condition wolves </w:t>
        </w:r>
      </w:ins>
      <w:ins w:id="257" w:author="Fath, Brian" w:date="2017-11-29T13:52:00Z">
        <w:r w:rsidR="00D84B19">
          <w:t xml:space="preserve">need </w:t>
        </w:r>
      </w:ins>
      <w:ins w:id="258" w:author="Fath, Brian" w:date="2017-11-29T13:51:00Z">
        <w:r w:rsidR="00D84B19" w:rsidRPr="000F326D">
          <w:t xml:space="preserve">to survive and thrive within the natural and social limitation </w:t>
        </w:r>
      </w:ins>
      <w:ins w:id="259" w:author="Fath, Brian" w:date="2017-11-29T13:52:00Z">
        <w:r w:rsidR="00D84B19">
          <w:t xml:space="preserve">of </w:t>
        </w:r>
      </w:ins>
      <w:ins w:id="260" w:author="Fath, Brian" w:date="2017-11-29T13:51:00Z">
        <w:r w:rsidR="00D84B19" w:rsidRPr="000F326D">
          <w:t>rural area</w:t>
        </w:r>
      </w:ins>
      <w:ins w:id="261" w:author="Fath, Brian" w:date="2017-11-29T13:52:00Z">
        <w:r w:rsidR="00D84B19">
          <w:t>s</w:t>
        </w:r>
      </w:ins>
      <w:r w:rsidRPr="000F326D">
        <w:t>. Some studied the communication and deliberation between the stakeholders and the decision makers</w:t>
      </w:r>
      <w:ins w:id="262" w:author="Elena Rovenskaya" w:date="2017-10-29T13:32:00Z">
        <w:r w:rsidR="001E0664">
          <w:t>,</w:t>
        </w:r>
      </w:ins>
      <w:r w:rsidRPr="000F326D">
        <w:t xml:space="preserve"> and gave suggestions from a communicative and political perspective (von Essen, 2016; von Essen, &amp; Allen, 2015; von Essen et al., 2015). Some pointed at the entangled complexity of culture, history, politics</w:t>
      </w:r>
      <w:ins w:id="263" w:author="Fath, Brian" w:date="2017-11-29T13:52:00Z">
        <w:r w:rsidR="00D84B19">
          <w:t>,</w:t>
        </w:r>
      </w:ins>
      <w:r w:rsidRPr="000F326D">
        <w:t xml:space="preserve"> and ethics underneath the issue and the deficiency of decision makers to sufficiently address these aspects in the conflicts (</w:t>
      </w:r>
      <w:proofErr w:type="spellStart"/>
      <w:r w:rsidRPr="000F326D">
        <w:t>Sjölander-Lindqvist</w:t>
      </w:r>
      <w:proofErr w:type="spellEnd"/>
      <w:r w:rsidRPr="000F326D">
        <w:t xml:space="preserve">, 2008; </w:t>
      </w:r>
      <w:proofErr w:type="spellStart"/>
      <w:r w:rsidRPr="000F326D">
        <w:t>Sjölander-Lindqvist</w:t>
      </w:r>
      <w:proofErr w:type="spellEnd"/>
      <w:r w:rsidRPr="000F326D">
        <w:t xml:space="preserve"> &amp; Cinque, 2014; </w:t>
      </w:r>
      <w:proofErr w:type="spellStart"/>
      <w:r w:rsidRPr="000F326D">
        <w:t>Sjölander-Lindqvist</w:t>
      </w:r>
      <w:proofErr w:type="spellEnd"/>
      <w:r w:rsidRPr="000F326D">
        <w:t xml:space="preserve"> et al., 2015</w:t>
      </w:r>
      <w:r w:rsidR="00F1493D">
        <w:rPr>
          <w:rFonts w:hint="eastAsia"/>
        </w:rPr>
        <w:t xml:space="preserve">; </w:t>
      </w:r>
      <w:r w:rsidR="00F1493D" w:rsidRPr="00F1493D">
        <w:t>Eriksson</w:t>
      </w:r>
      <w:r w:rsidR="00F1493D">
        <w:rPr>
          <w:rFonts w:hint="eastAsia"/>
        </w:rPr>
        <w:t>, 2017</w:t>
      </w:r>
      <w:r w:rsidRPr="000F326D">
        <w:t xml:space="preserve">). Some researched </w:t>
      </w:r>
      <w:ins w:id="264" w:author="Elena Rovenskaya" w:date="2017-10-29T13:32:00Z">
        <w:r w:rsidR="001E0664">
          <w:t xml:space="preserve">into the </w:t>
        </w:r>
      </w:ins>
      <w:del w:id="265" w:author="Elena Rovenskaya" w:date="2017-10-29T13:32:00Z">
        <w:r w:rsidRPr="000F326D" w:rsidDel="001E0664">
          <w:delText xml:space="preserve">on </w:delText>
        </w:r>
      </w:del>
      <w:r w:rsidRPr="000F326D">
        <w:t>economic impact</w:t>
      </w:r>
      <w:ins w:id="266" w:author="Elena Rovenskaya" w:date="2017-10-29T13:32:00Z">
        <w:r w:rsidR="001E0664">
          <w:t>,</w:t>
        </w:r>
      </w:ins>
      <w:r w:rsidRPr="000F326D">
        <w:t xml:space="preserve"> which </w:t>
      </w:r>
      <w:del w:id="267" w:author="Elena Rovenskaya" w:date="2017-10-29T13:32:00Z">
        <w:r w:rsidRPr="000F326D" w:rsidDel="001E0664">
          <w:delText xml:space="preserve">the </w:delText>
        </w:r>
      </w:del>
      <w:r w:rsidRPr="000F326D">
        <w:t xml:space="preserve">wolves caused to </w:t>
      </w:r>
      <w:del w:id="268" w:author="Elena Rovenskaya" w:date="2017-10-29T13:32:00Z">
        <w:r w:rsidRPr="000F326D" w:rsidDel="001E0664">
          <w:delText xml:space="preserve">the </w:delText>
        </w:r>
      </w:del>
      <w:r w:rsidRPr="000F326D">
        <w:t xml:space="preserve">people affected (Naughton-Treves et al., 2003; </w:t>
      </w:r>
      <w:proofErr w:type="spellStart"/>
      <w:r w:rsidRPr="000F326D">
        <w:t>Nyhus</w:t>
      </w:r>
      <w:proofErr w:type="spellEnd"/>
      <w:r w:rsidRPr="000F326D">
        <w:t xml:space="preserve"> et al., 2003; Treves et al., 2009). </w:t>
      </w:r>
    </w:p>
    <w:p w14:paraId="169D46FD" w14:textId="1AC14698" w:rsidR="000C2425" w:rsidRDefault="000F326D" w:rsidP="005311BE">
      <w:pPr>
        <w:rPr>
          <w:ins w:id="269" w:author="Elena Rovenskaya" w:date="2017-10-29T13:37:00Z"/>
        </w:rPr>
      </w:pPr>
      <w:r w:rsidRPr="000F326D">
        <w:t xml:space="preserve">However, none of these studies has developed a systematic framework that </w:t>
      </w:r>
      <w:ins w:id="270" w:author="Elena Rovenskaya" w:date="2017-10-29T13:33:00Z">
        <w:r w:rsidR="000404F9">
          <w:t xml:space="preserve">would </w:t>
        </w:r>
      </w:ins>
      <w:r w:rsidRPr="000F326D">
        <w:t xml:space="preserve">take into account </w:t>
      </w:r>
      <w:del w:id="271" w:author="Elena Rovenskaya" w:date="2017-10-29T13:33:00Z">
        <w:r w:rsidRPr="000F326D" w:rsidDel="000404F9">
          <w:delText xml:space="preserve">the </w:delText>
        </w:r>
      </w:del>
      <w:r w:rsidRPr="000F326D">
        <w:t>ecologic, economic and social perspective</w:t>
      </w:r>
      <w:ins w:id="272" w:author="Elena Rovenskaya" w:date="2017-10-29T13:33:00Z">
        <w:r w:rsidR="00D90533">
          <w:t>s</w:t>
        </w:r>
      </w:ins>
      <w:r w:rsidRPr="000F326D">
        <w:t xml:space="preserve"> at the same time. </w:t>
      </w:r>
      <w:ins w:id="273" w:author="Elena Rovenskaya" w:date="2017-10-29T13:35:00Z">
        <w:r w:rsidR="00014BA8">
          <w:t>T</w:t>
        </w:r>
      </w:ins>
      <w:ins w:id="274" w:author="Elena Rovenskaya" w:date="2017-10-29T13:34:00Z">
        <w:r w:rsidR="00D90533">
          <w:t xml:space="preserve">he absence </w:t>
        </w:r>
      </w:ins>
      <w:del w:id="275" w:author="Elena Rovenskaya" w:date="2017-10-29T13:34:00Z">
        <w:r w:rsidRPr="000F326D" w:rsidDel="00D90533">
          <w:delText xml:space="preserve">Lacking </w:delText>
        </w:r>
      </w:del>
      <w:r w:rsidRPr="000F326D">
        <w:t>of a systematic framework</w:t>
      </w:r>
      <w:ins w:id="276" w:author="Elena Rovenskaya" w:date="2017-10-29T13:35:00Z">
        <w:r w:rsidR="00014BA8">
          <w:t xml:space="preserve"> hinders </w:t>
        </w:r>
      </w:ins>
      <w:del w:id="277" w:author="Elena Rovenskaya" w:date="2017-10-29T13:36:00Z">
        <w:r w:rsidRPr="000F326D" w:rsidDel="00014BA8">
          <w:delText xml:space="preserve">, </w:delText>
        </w:r>
      </w:del>
      <w:r w:rsidRPr="000F326D">
        <w:t>people</w:t>
      </w:r>
      <w:ins w:id="278" w:author="Elena Rovenskaya" w:date="2017-10-29T13:36:00Z">
        <w:r w:rsidR="00014BA8">
          <w:t xml:space="preserve"> involved in the conflict </w:t>
        </w:r>
      </w:ins>
      <w:del w:id="279" w:author="Elena Rovenskaya" w:date="2017-10-29T13:36:00Z">
        <w:r w:rsidRPr="000F326D" w:rsidDel="00014BA8">
          <w:delText xml:space="preserve"> </w:delText>
        </w:r>
      </w:del>
      <w:del w:id="280" w:author="Elena Rovenskaya" w:date="2017-10-29T13:34:00Z">
        <w:r w:rsidRPr="000F326D" w:rsidDel="00873390">
          <w:delText xml:space="preserve">may </w:delText>
        </w:r>
      </w:del>
      <w:del w:id="281" w:author="Elena Rovenskaya" w:date="2017-10-29T13:36:00Z">
        <w:r w:rsidRPr="000F326D" w:rsidDel="00014BA8">
          <w:delText>find it hard</w:delText>
        </w:r>
      </w:del>
      <w:ins w:id="282" w:author="Elena Rovenskaya" w:date="2017-10-29T13:36:00Z">
        <w:r w:rsidR="00014BA8">
          <w:t>to</w:t>
        </w:r>
      </w:ins>
      <w:r w:rsidRPr="000F326D">
        <w:t xml:space="preserve"> see the </w:t>
      </w:r>
      <w:del w:id="283" w:author="Elena Rovenskaya" w:date="2017-10-29T13:34:00Z">
        <w:r w:rsidRPr="000F326D" w:rsidDel="00873390">
          <w:delText xml:space="preserve">whole </w:delText>
        </w:r>
      </w:del>
      <w:ins w:id="284" w:author="Elena Rovenskaya" w:date="2017-10-29T13:34:00Z">
        <w:r w:rsidR="00873390">
          <w:t>entire</w:t>
        </w:r>
        <w:r w:rsidR="00873390" w:rsidRPr="000F326D">
          <w:t xml:space="preserve"> </w:t>
        </w:r>
      </w:ins>
      <w:r w:rsidRPr="000F326D">
        <w:t xml:space="preserve">picture with all </w:t>
      </w:r>
      <w:del w:id="285" w:author="Fath, Brian" w:date="2017-11-29T13:54:00Z">
        <w:r w:rsidRPr="000F326D" w:rsidDel="00D84B19">
          <w:delText xml:space="preserve">the </w:delText>
        </w:r>
      </w:del>
      <w:r w:rsidRPr="000F326D">
        <w:t>perspective</w:t>
      </w:r>
      <w:ins w:id="286" w:author="Fath, Brian" w:date="2017-11-29T13:54:00Z">
        <w:r w:rsidR="00D84B19">
          <w:t>s</w:t>
        </w:r>
      </w:ins>
      <w:r w:rsidRPr="000F326D">
        <w:t xml:space="preserve"> being considered </w:t>
      </w:r>
      <w:ins w:id="287" w:author="Fath, Brian" w:date="2017-11-29T13:54:00Z">
        <w:r w:rsidR="00D84B19">
          <w:t>simultaneously</w:t>
        </w:r>
      </w:ins>
      <w:del w:id="288" w:author="Fath, Brian" w:date="2017-11-29T13:54:00Z">
        <w:r w:rsidRPr="000F326D" w:rsidDel="00D84B19">
          <w:delText>all together</w:delText>
        </w:r>
      </w:del>
      <w:r w:rsidRPr="000F326D">
        <w:t>.</w:t>
      </w:r>
      <w:r w:rsidR="00126E96" w:rsidRPr="00126E96">
        <w:t xml:space="preserve"> </w:t>
      </w:r>
      <w:ins w:id="289" w:author="Elena Rovenskaya" w:date="2017-10-29T13:39:00Z">
        <w:r w:rsidR="006C4818">
          <w:t xml:space="preserve">Moreover, since the question of an optimal wolf population in Sweden touches upon people’s feelings and beliefs, </w:t>
        </w:r>
      </w:ins>
      <w:ins w:id="290" w:author="Fath, Brian" w:date="2017-11-29T13:54:00Z">
        <w:r w:rsidR="00D84B19">
          <w:t xml:space="preserve">it has </w:t>
        </w:r>
      </w:ins>
      <w:ins w:id="291" w:author="Elena Rovenskaya" w:date="2017-10-29T13:39:00Z">
        <w:del w:id="292" w:author="Fath, Brian" w:date="2017-11-29T13:54:00Z">
          <w:r w:rsidR="006C4818" w:rsidDel="00D84B19">
            <w:delText xml:space="preserve">they </w:delText>
          </w:r>
        </w:del>
        <w:r w:rsidR="006C4818">
          <w:t xml:space="preserve">become </w:t>
        </w:r>
      </w:ins>
      <w:ins w:id="293" w:author="Fath, Brian" w:date="2017-11-29T13:54:00Z">
        <w:r w:rsidR="00D84B19">
          <w:t xml:space="preserve">an </w:t>
        </w:r>
      </w:ins>
      <w:ins w:id="294" w:author="Elena Rovenskaya" w:date="2017-10-29T13:39:00Z">
        <w:r w:rsidR="006C4818">
          <w:t>emotional</w:t>
        </w:r>
      </w:ins>
      <w:ins w:id="295" w:author="Elena Rovenskaya" w:date="2017-10-29T13:40:00Z">
        <w:r w:rsidR="00736082">
          <w:t xml:space="preserve">, rather than </w:t>
        </w:r>
      </w:ins>
      <w:ins w:id="296" w:author="Fath, Brian" w:date="2017-11-29T13:54:00Z">
        <w:r w:rsidR="00D84B19">
          <w:t xml:space="preserve">a </w:t>
        </w:r>
      </w:ins>
      <w:ins w:id="297" w:author="Elena Rovenskaya" w:date="2017-10-29T13:39:00Z">
        <w:r w:rsidR="006C4818">
          <w:t xml:space="preserve">rational </w:t>
        </w:r>
        <w:del w:id="298" w:author="Fath, Brian" w:date="2017-11-29T13:54:00Z">
          <w:r w:rsidR="006C4818" w:rsidDel="00D84B19">
            <w:delText xml:space="preserve">on this </w:delText>
          </w:r>
        </w:del>
        <w:commentRangeStart w:id="299"/>
        <w:r w:rsidR="006C4818">
          <w:t>issue</w:t>
        </w:r>
        <w:commentRangeEnd w:id="299"/>
        <w:r w:rsidR="006C4818">
          <w:rPr>
            <w:rStyle w:val="CommentReference"/>
          </w:rPr>
          <w:commentReference w:id="299"/>
        </w:r>
      </w:ins>
      <w:ins w:id="300" w:author="Huayi" w:date="2017-11-06T19:46:00Z">
        <w:r w:rsidR="006F4959">
          <w:rPr>
            <w:rFonts w:hint="eastAsia"/>
          </w:rPr>
          <w:t xml:space="preserve"> (</w:t>
        </w:r>
      </w:ins>
      <w:ins w:id="301" w:author="Huayi" w:date="2017-11-06T19:50:00Z">
        <w:r w:rsidR="00B505A6">
          <w:rPr>
            <w:rFonts w:hint="eastAsia"/>
          </w:rPr>
          <w:t>Jordan, 2015</w:t>
        </w:r>
      </w:ins>
      <w:ins w:id="302" w:author="Huayi" w:date="2017-11-06T19:46:00Z">
        <w:r w:rsidR="006F4959">
          <w:rPr>
            <w:rFonts w:hint="eastAsia"/>
          </w:rPr>
          <w:t>)</w:t>
        </w:r>
      </w:ins>
      <w:ins w:id="303" w:author="Elena Rovenskaya" w:date="2017-10-29T13:39:00Z">
        <w:r w:rsidR="006C4818">
          <w:t>.</w:t>
        </w:r>
      </w:ins>
    </w:p>
    <w:p w14:paraId="044293F9" w14:textId="2B145EF5" w:rsidR="00481CFB" w:rsidRDefault="00CF525E" w:rsidP="005311BE">
      <w:r>
        <w:rPr>
          <w:rFonts w:hint="eastAsia"/>
        </w:rPr>
        <w:t xml:space="preserve">To tackle the complexity </w:t>
      </w:r>
      <w:del w:id="304" w:author="Elena Rovenskaya" w:date="2017-10-29T13:40:00Z">
        <w:r w:rsidDel="00C6267A">
          <w:rPr>
            <w:rFonts w:hint="eastAsia"/>
          </w:rPr>
          <w:delText xml:space="preserve">in </w:delText>
        </w:r>
      </w:del>
      <w:ins w:id="305" w:author="Elena Rovenskaya" w:date="2017-10-29T13:40:00Z">
        <w:r w:rsidR="00C6267A">
          <w:t>of</w:t>
        </w:r>
        <w:r w:rsidR="00C6267A">
          <w:rPr>
            <w:rFonts w:hint="eastAsia"/>
          </w:rPr>
          <w:t xml:space="preserve"> </w:t>
        </w:r>
      </w:ins>
      <w:r>
        <w:rPr>
          <w:rFonts w:hint="eastAsia"/>
        </w:rPr>
        <w:t>this issue</w:t>
      </w:r>
      <w:r w:rsidR="000F326D">
        <w:rPr>
          <w:rFonts w:hint="eastAsia"/>
        </w:rPr>
        <w:t xml:space="preserve"> with conflicting interests</w:t>
      </w:r>
      <w:r>
        <w:rPr>
          <w:rFonts w:hint="eastAsia"/>
        </w:rPr>
        <w:t xml:space="preserve"> and to </w:t>
      </w:r>
      <w:r w:rsidR="00C31B5E">
        <w:rPr>
          <w:rFonts w:hint="eastAsia"/>
        </w:rPr>
        <w:t xml:space="preserve">inform </w:t>
      </w:r>
      <w:ins w:id="306" w:author="Elena Rovenskaya" w:date="2017-10-29T13:41:00Z">
        <w:del w:id="307" w:author="Fath, Brian" w:date="2017-11-29T13:55:00Z">
          <w:r w:rsidR="00C6267A" w:rsidDel="00D84B19">
            <w:delText xml:space="preserve">a </w:delText>
          </w:r>
        </w:del>
      </w:ins>
      <w:r w:rsidR="00C31B5E">
        <w:rPr>
          <w:rFonts w:hint="eastAsia"/>
        </w:rPr>
        <w:t>sustainable wolf management</w:t>
      </w:r>
      <w:r>
        <w:rPr>
          <w:rFonts w:hint="eastAsia"/>
        </w:rPr>
        <w:t>, integrated modeling and analysis is needed</w:t>
      </w:r>
      <w:r w:rsidR="00AC112A">
        <w:t xml:space="preserve"> </w:t>
      </w:r>
      <w:r>
        <w:fldChar w:fldCharType="begin"/>
      </w:r>
      <w:r>
        <w:instrText xml:space="preserve"> ADDIN ZOTERO_ITEM CSL_CITATION {"citationID":"1mmj510m89","properties":{"formattedCitation":"(Peter &amp; Swilling, 2014)","plainCitation":"(Peter &amp; Swilling, 2014)"},"citationItems":[{"id":789,"uris":["http://zotero.org/users/local/zmphHqTm/items/J59F35WI"],"uri":["http://zotero.org/users/local/zmphHqTm/items/J59F35WI"],"itemData":{"id":789,"type":"article-journal","title":"Linking Complexity and Sustainability Theories: Implications for Modeling Sustainability Transitions","container-title":"Sustainability","page":"1594-1622","volume":"6","issue":"3","source":"CrossRef","DOI":"10.3390/su6031594","ISSN":"2071-1050","shortTitle":"Linking Complexity and Sustainability Theories","language":"en","author":[{"family":"Peter","given":"Camaren"},{"family":"Swilling","given":"Mark"}],"issued":{"date-parts":[["2014",3,24]]}}}],"schema":"https://github.com/citation-style-language/schema/raw/master/csl-citation.json"} </w:instrText>
      </w:r>
      <w:r>
        <w:fldChar w:fldCharType="separate"/>
      </w:r>
      <w:r w:rsidRPr="005C74EC">
        <w:rPr>
          <w:rFonts w:ascii="Calibri" w:hAnsi="Calibri" w:cs="Calibri"/>
        </w:rPr>
        <w:t>(Peter &amp; Swilling, 2014)</w:t>
      </w:r>
      <w:r>
        <w:fldChar w:fldCharType="end"/>
      </w:r>
      <w:r>
        <w:rPr>
          <w:rFonts w:hint="eastAsia"/>
        </w:rPr>
        <w:t>.</w:t>
      </w:r>
      <w:r w:rsidR="00B26535">
        <w:rPr>
          <w:rFonts w:hint="eastAsia"/>
        </w:rPr>
        <w:t xml:space="preserve"> </w:t>
      </w:r>
      <w:r w:rsidR="00D117EA">
        <w:rPr>
          <w:rFonts w:hint="eastAsia"/>
        </w:rPr>
        <w:t>I</w:t>
      </w:r>
      <w:ins w:id="308" w:author="Fath, Brian" w:date="2017-11-29T13:55:00Z">
        <w:r w:rsidR="009D2EE5">
          <w:t xml:space="preserve">ntegrated modelling </w:t>
        </w:r>
      </w:ins>
      <w:del w:id="309" w:author="Fath, Brian" w:date="2017-11-29T13:55:00Z">
        <w:r w:rsidR="00D117EA" w:rsidDel="009D2EE5">
          <w:rPr>
            <w:rFonts w:hint="eastAsia"/>
          </w:rPr>
          <w:delText xml:space="preserve">t </w:delText>
        </w:r>
      </w:del>
      <w:r w:rsidR="00734AEF">
        <w:rPr>
          <w:rFonts w:hint="eastAsia"/>
        </w:rPr>
        <w:t>is</w:t>
      </w:r>
      <w:r w:rsidR="00D117EA">
        <w:rPr>
          <w:rFonts w:hint="eastAsia"/>
        </w:rPr>
        <w:t xml:space="preserve"> an over-arching way of thinking </w:t>
      </w:r>
      <w:r w:rsidR="00734AEF">
        <w:rPr>
          <w:rFonts w:hint="eastAsia"/>
        </w:rPr>
        <w:t>within which other research approach</w:t>
      </w:r>
      <w:ins w:id="310" w:author="Fath, Brian" w:date="2017-11-29T13:55:00Z">
        <w:r w:rsidR="009D2EE5">
          <w:t>es</w:t>
        </w:r>
      </w:ins>
      <w:r w:rsidR="00734AEF">
        <w:rPr>
          <w:rFonts w:hint="eastAsia"/>
        </w:rPr>
        <w:t xml:space="preserve"> can fit</w:t>
      </w:r>
      <w:r w:rsidR="00C31B5E">
        <w:rPr>
          <w:rFonts w:hint="eastAsia"/>
        </w:rPr>
        <w:t xml:space="preserve"> </w:t>
      </w:r>
      <w:r w:rsidR="00C31B5E" w:rsidRPr="00C31B5E">
        <w:t>(</w:t>
      </w:r>
      <w:proofErr w:type="spellStart"/>
      <w:r w:rsidR="00C31B5E" w:rsidRPr="00C31B5E">
        <w:t>Loorbach</w:t>
      </w:r>
      <w:proofErr w:type="spellEnd"/>
      <w:r w:rsidR="00C31B5E" w:rsidRPr="00C31B5E">
        <w:t xml:space="preserve"> &amp; </w:t>
      </w:r>
      <w:proofErr w:type="spellStart"/>
      <w:r w:rsidR="00C31B5E" w:rsidRPr="00C31B5E">
        <w:t>Rotmans</w:t>
      </w:r>
      <w:proofErr w:type="spellEnd"/>
      <w:r w:rsidR="00C31B5E" w:rsidRPr="00C31B5E">
        <w:t>, 2006)</w:t>
      </w:r>
      <w:r w:rsidR="00734AEF">
        <w:rPr>
          <w:rFonts w:hint="eastAsia"/>
        </w:rPr>
        <w:t xml:space="preserve">. </w:t>
      </w:r>
      <w:r w:rsidR="00126E96">
        <w:rPr>
          <w:rFonts w:hint="eastAsia"/>
        </w:rPr>
        <w:t xml:space="preserve">Moreover, the modelling framework can facilitate the </w:t>
      </w:r>
      <w:ins w:id="311" w:author="Elena Rovenskaya" w:date="2017-10-29T13:41:00Z">
        <w:r w:rsidR="00C6267A">
          <w:t>emergence</w:t>
        </w:r>
      </w:ins>
      <w:del w:id="312" w:author="Elena Rovenskaya" w:date="2017-10-29T13:41:00Z">
        <w:r w:rsidR="00126E96" w:rsidDel="00C6267A">
          <w:rPr>
            <w:rFonts w:hint="eastAsia"/>
          </w:rPr>
          <w:delText>forming</w:delText>
        </w:r>
      </w:del>
      <w:r w:rsidR="00126E96">
        <w:rPr>
          <w:rFonts w:hint="eastAsia"/>
        </w:rPr>
        <w:t xml:space="preserve"> of a </w:t>
      </w:r>
      <w:r w:rsidR="00126E96">
        <w:t>“</w:t>
      </w:r>
      <w:r w:rsidR="00126E96">
        <w:rPr>
          <w:rFonts w:hint="eastAsia"/>
        </w:rPr>
        <w:t>shared understanding</w:t>
      </w:r>
      <w:r w:rsidR="00126E96">
        <w:t>”</w:t>
      </w:r>
      <w:r w:rsidR="00126E96">
        <w:rPr>
          <w:rFonts w:hint="eastAsia"/>
        </w:rPr>
        <w:t xml:space="preserve"> of the complexities of the issue</w:t>
      </w:r>
      <w:ins w:id="313" w:author="Elena Rovenskaya" w:date="2017-10-29T13:41:00Z">
        <w:r w:rsidR="00325B8B">
          <w:t xml:space="preserve">, </w:t>
        </w:r>
      </w:ins>
      <w:del w:id="314" w:author="Elena Rovenskaya" w:date="2017-10-29T13:41:00Z">
        <w:r w:rsidR="00126E96" w:rsidDel="00325B8B">
          <w:rPr>
            <w:rFonts w:hint="eastAsia"/>
          </w:rPr>
          <w:delText xml:space="preserve"> and </w:delText>
        </w:r>
      </w:del>
      <w:r w:rsidR="00126E96">
        <w:rPr>
          <w:rFonts w:hint="eastAsia"/>
        </w:rPr>
        <w:t>enable participation</w:t>
      </w:r>
      <w:r w:rsidR="002E1160">
        <w:rPr>
          <w:rFonts w:hint="eastAsia"/>
        </w:rPr>
        <w:t xml:space="preserve"> </w:t>
      </w:r>
      <w:r w:rsidR="000E6828">
        <w:fldChar w:fldCharType="begin"/>
      </w:r>
      <w:r w:rsidR="000E6828">
        <w:instrText xml:space="preserve"> ADDIN ZOTERO_ITEM CSL_CITATION {"citationID":"UuhDIdZL","properties":{"formattedCitation":"(Voinov &amp; Bousquet, 2010; Wiek, Farioli, Fukushi, &amp; Yarime, 2012)","plainCitation":"(Voinov &amp; Bousquet, 2010; Wiek, Farioli, Fukushi, &amp; Yarime, 2012)"},"citationIt</w:instrText>
      </w:r>
      <w:r w:rsidR="000E6828">
        <w:rPr>
          <w:rFonts w:hint="eastAsia"/>
        </w:rPr>
        <w:instrText>ems":[{"id":124,"uris":["http://zotero.org/users/local/zmphHqTm/items/PHEN4E7B"],"uri":["http://zotero.org/users/local/zmphHqTm/items/PHEN4E7B"],"itemData":{"id":124,"type":"article-journal","title":"Modelling with stakeholders</w:instrText>
      </w:r>
      <w:r w:rsidR="000E6828">
        <w:rPr>
          <w:rFonts w:hint="eastAsia"/>
        </w:rPr>
        <w:instrText>☆</w:instrText>
      </w:r>
      <w:r w:rsidR="000E6828">
        <w:rPr>
          <w:rFonts w:hint="eastAsia"/>
        </w:rPr>
        <w:instrText>","container-title":"Enviro</w:instrText>
      </w:r>
      <w:r w:rsidR="000E6828">
        <w:instrText xml:space="preserve">nmental Modelling &amp; Software","page":"1268-1281","volume":"25","issue":"11","source":"CrossRef","DOI":"10.1016/j.envsoft.2010.03.007","ISSN":"13648152","language":"en","author":[{"family":"Voinov","given":"Alexey"},{"family":"Bousquet","given":"Francois"}],"issued":{"date-parts":[["2010",11]]}}},{"id":802,"uris":["http://zotero.org/users/local/zmphHqTm/items/MSAZHSS8"],"uri":["http://zotero.org/users/local/zmphHqTm/items/MSAZHSS8"],"itemData":{"id":802,"type":"article-journal","title":"Sustainability science: bridging the gap between science and society","container-title":"Sustainability Science","page":"1-4","volume":"7","issue":"S1","source":"CrossRef","DOI":"10.1007/s11625-011-0154-0","ISSN":"1862-4065, 1862-4057","shortTitle":"Sustainability science","language":"en","author":[{"family":"Wiek","given":"Arnim"},{"family":"Farioli","given":"Francesca"},{"family":"Fukushi","given":"Kensuke"},{"family":"Yarime","given":"Masaru"}],"issued":{"date-parts":[["2012",2]]}}}],"schema":"https://github.com/citation-style-language/schema/raw/master/csl-citation.json"} </w:instrText>
      </w:r>
      <w:r w:rsidR="000E6828">
        <w:fldChar w:fldCharType="separate"/>
      </w:r>
      <w:r w:rsidR="000E6828" w:rsidRPr="005C74EC">
        <w:rPr>
          <w:rFonts w:ascii="Calibri" w:hAnsi="Calibri" w:cs="Calibri"/>
        </w:rPr>
        <w:t>(Voinov &amp;</w:t>
      </w:r>
      <w:r w:rsidR="000E6828">
        <w:rPr>
          <w:rFonts w:ascii="Calibri" w:hAnsi="Calibri" w:cs="Calibri"/>
        </w:rPr>
        <w:t xml:space="preserve"> Bousquet, 2010; Wiek</w:t>
      </w:r>
      <w:r w:rsidR="000E6828">
        <w:rPr>
          <w:rFonts w:ascii="Calibri" w:hAnsi="Calibri" w:cs="Calibri" w:hint="eastAsia"/>
        </w:rPr>
        <w:t xml:space="preserve"> et al.</w:t>
      </w:r>
      <w:r w:rsidR="000E6828" w:rsidRPr="005C74EC">
        <w:rPr>
          <w:rFonts w:ascii="Calibri" w:hAnsi="Calibri" w:cs="Calibri"/>
        </w:rPr>
        <w:t>, 2012)</w:t>
      </w:r>
      <w:r w:rsidR="000E6828">
        <w:fldChar w:fldCharType="end"/>
      </w:r>
      <w:ins w:id="315" w:author="Fath, Brian" w:date="2017-11-29T13:56:00Z">
        <w:r w:rsidR="009D2EE5">
          <w:t>,</w:t>
        </w:r>
      </w:ins>
      <w:r w:rsidR="00CE011B">
        <w:t xml:space="preserve"> and help decision makers negotiate multiple facets of the problem</w:t>
      </w:r>
      <w:r w:rsidR="00126E96">
        <w:rPr>
          <w:rFonts w:hint="eastAsia"/>
        </w:rPr>
        <w:t>.</w:t>
      </w:r>
    </w:p>
    <w:p w14:paraId="4A445694" w14:textId="5A4AC206" w:rsidR="0073029C" w:rsidRDefault="00C75D48" w:rsidP="00C75D48">
      <w:pPr>
        <w:rPr>
          <w:ins w:id="316" w:author="Elena Rovenskaya" w:date="2017-10-29T13:47:00Z"/>
        </w:rPr>
      </w:pPr>
      <w:r>
        <w:rPr>
          <w:rFonts w:hint="eastAsia"/>
        </w:rPr>
        <w:t>The m</w:t>
      </w:r>
      <w:r>
        <w:t>ain purpose of th</w:t>
      </w:r>
      <w:r>
        <w:rPr>
          <w:rFonts w:hint="eastAsia"/>
        </w:rPr>
        <w:t>is</w:t>
      </w:r>
      <w:r>
        <w:t xml:space="preserve"> </w:t>
      </w:r>
      <w:r>
        <w:rPr>
          <w:rFonts w:hint="eastAsia"/>
        </w:rPr>
        <w:t>study</w:t>
      </w:r>
      <w:r>
        <w:t xml:space="preserve"> is to structure the discussion on the wolf population size</w:t>
      </w:r>
      <w:ins w:id="317" w:author="Elena Rovenskaya" w:date="2017-10-29T13:41:00Z">
        <w:r w:rsidR="00306FDB">
          <w:t xml:space="preserve"> in Sweden</w:t>
        </w:r>
      </w:ins>
      <w:r>
        <w:t xml:space="preserve"> by bringing together </w:t>
      </w:r>
      <w:ins w:id="318" w:author="Fath, Brian" w:date="2017-11-29T13:56:00Z">
        <w:r w:rsidR="009D2EE5">
          <w:t>the view</w:t>
        </w:r>
      </w:ins>
      <w:r>
        <w:t xml:space="preserve">points of </w:t>
      </w:r>
      <w:del w:id="319" w:author="Fath, Brian" w:date="2017-11-29T13:56:00Z">
        <w:r w:rsidDel="009D2EE5">
          <w:delText xml:space="preserve">view of </w:delText>
        </w:r>
      </w:del>
      <w:r>
        <w:t xml:space="preserve">different stakeholder groups into a comprehensive and formalized </w:t>
      </w:r>
      <w:r w:rsidR="00CE011B">
        <w:t xml:space="preserve">preference modeling </w:t>
      </w:r>
      <w:r>
        <w:t>framework. This framework is used to gauge the level of disagreement between stakeholder groups and to map the range of solutions within which the compromise is to be found.</w:t>
      </w:r>
      <w:r>
        <w:rPr>
          <w:rFonts w:hint="eastAsia"/>
        </w:rPr>
        <w:t xml:space="preserve"> </w:t>
      </w:r>
      <w:r>
        <w:t>The</w:t>
      </w:r>
      <w:r>
        <w:rPr>
          <w:rFonts w:hint="eastAsia"/>
        </w:rPr>
        <w:t xml:space="preserve"> framework</w:t>
      </w:r>
      <w:r>
        <w:t xml:space="preserve"> is intended to enhance the understanding of relationships between different aspects of the wolf problem and balance different interests. </w:t>
      </w:r>
    </w:p>
    <w:p w14:paraId="4524373C" w14:textId="0D17D417" w:rsidR="00FD2E16" w:rsidRDefault="009D2EE5" w:rsidP="00C75D48">
      <w:pPr>
        <w:rPr>
          <w:ins w:id="320" w:author="Elena Rovenskaya" w:date="2017-10-29T13:47:00Z"/>
        </w:rPr>
      </w:pPr>
      <w:ins w:id="321" w:author="Fath, Brian" w:date="2017-11-29T13:56:00Z">
        <w:r>
          <w:t>Lastly</w:t>
        </w:r>
      </w:ins>
      <w:ins w:id="322" w:author="Elena Rovenskaya" w:date="2017-10-29T13:47:00Z">
        <w:del w:id="323" w:author="Fath, Brian" w:date="2017-11-29T13:56:00Z">
          <w:r w:rsidR="0073029C" w:rsidDel="009D2EE5">
            <w:delText>Moreover</w:delText>
          </w:r>
        </w:del>
        <w:r w:rsidR="0073029C">
          <w:t xml:space="preserve">, </w:t>
        </w:r>
      </w:ins>
      <w:ins w:id="324" w:author="Elena Rovenskaya" w:date="2017-10-29T13:46:00Z">
        <w:r w:rsidR="0073029C">
          <w:t>w</w:t>
        </w:r>
        <w:r w:rsidR="006E10B8">
          <w:t xml:space="preserve">e argue that the approach presented here for the case study of wolves in Sweden </w:t>
        </w:r>
      </w:ins>
      <w:del w:id="325" w:author="Elena Rovenskaya" w:date="2017-10-29T13:47:00Z">
        <w:r w:rsidR="00481CFB" w:rsidDel="006E10B8">
          <w:rPr>
            <w:rFonts w:hint="eastAsia"/>
          </w:rPr>
          <w:delText>In addition</w:delText>
        </w:r>
        <w:r w:rsidR="00C75D48" w:rsidDel="006E10B8">
          <w:rPr>
            <w:rFonts w:hint="eastAsia"/>
          </w:rPr>
          <w:delText>,</w:delText>
        </w:r>
        <w:r w:rsidR="00C75D48" w:rsidDel="006E10B8">
          <w:delText xml:space="preserve"> it is an example</w:delText>
        </w:r>
        <w:r w:rsidR="00C75D48" w:rsidDel="006E10B8">
          <w:rPr>
            <w:rFonts w:hint="eastAsia"/>
          </w:rPr>
          <w:delText xml:space="preserve"> of</w:delText>
        </w:r>
        <w:r w:rsidR="00C75D48" w:rsidDel="006E10B8">
          <w:delText xml:space="preserve"> how mathematical</w:delText>
        </w:r>
        <w:r w:rsidR="00C75D48" w:rsidRPr="00C75D48" w:rsidDel="006E10B8">
          <w:delText xml:space="preserve"> </w:delText>
        </w:r>
        <w:r w:rsidR="00C75D48" w:rsidDel="006E10B8">
          <w:delText xml:space="preserve">models </w:delText>
        </w:r>
        <w:r w:rsidR="00C75D48" w:rsidRPr="00C75D48" w:rsidDel="006E10B8">
          <w:delText>can</w:delText>
        </w:r>
        <w:r w:rsidR="00C75D48" w:rsidDel="006E10B8">
          <w:delText xml:space="preserve"> help in finding solutions to </w:delText>
        </w:r>
        <w:r w:rsidR="00C75D48" w:rsidDel="006E10B8">
          <w:rPr>
            <w:rFonts w:hint="eastAsia"/>
          </w:rPr>
          <w:delText xml:space="preserve">issues of </w:delText>
        </w:r>
      </w:del>
      <w:ins w:id="326" w:author="Elena Rovenskaya" w:date="2017-10-29T13:47:00Z">
        <w:r w:rsidR="006E10B8">
          <w:t xml:space="preserve">can also </w:t>
        </w:r>
        <w:r w:rsidR="006E10B8">
          <w:lastRenderedPageBreak/>
          <w:t xml:space="preserve">be used for other </w:t>
        </w:r>
      </w:ins>
      <w:r w:rsidR="00C75D48">
        <w:rPr>
          <w:rFonts w:hint="eastAsia"/>
        </w:rPr>
        <w:t>wildlife management</w:t>
      </w:r>
      <w:ins w:id="327" w:author="Elena Rovenskaya" w:date="2017-10-29T13:47:00Z">
        <w:r w:rsidR="006E10B8">
          <w:t xml:space="preserve"> problems where conflicting stakeholder interests need to be recognized and reconciled. </w:t>
        </w:r>
      </w:ins>
    </w:p>
    <w:p w14:paraId="51EC930D" w14:textId="78F92FD7" w:rsidR="0062511E" w:rsidRPr="00FE1150" w:rsidRDefault="00C75D48" w:rsidP="000016D8">
      <w:pPr>
        <w:tabs>
          <w:tab w:val="left" w:pos="1676"/>
        </w:tabs>
        <w:pPrChange w:id="328" w:author="Huayi Lin" w:date="2017-12-01T16:15:00Z">
          <w:pPr/>
        </w:pPrChange>
      </w:pPr>
      <w:del w:id="329" w:author="Elena Rovenskaya" w:date="2017-10-29T13:47:00Z">
        <w:r w:rsidDel="006E10B8">
          <w:delText>.</w:delText>
        </w:r>
      </w:del>
      <w:ins w:id="330" w:author="Huayi Lin" w:date="2017-12-01T16:15:00Z">
        <w:r w:rsidR="000016D8">
          <w:tab/>
        </w:r>
      </w:ins>
    </w:p>
    <w:p w14:paraId="162B8B64" w14:textId="1DD3FA16" w:rsidR="0062511E" w:rsidRDefault="00F93519" w:rsidP="002C128D">
      <w:pPr>
        <w:rPr>
          <w:b/>
        </w:rPr>
      </w:pPr>
      <w:r>
        <w:rPr>
          <w:b/>
        </w:rPr>
        <w:t xml:space="preserve">2.  </w:t>
      </w:r>
      <w:r w:rsidR="003652CD" w:rsidRPr="003652CD">
        <w:rPr>
          <w:b/>
        </w:rPr>
        <w:t>Stakeholders, their attitudes and interests</w:t>
      </w:r>
    </w:p>
    <w:p w14:paraId="023D22A2" w14:textId="59047BA5" w:rsidR="003200C0" w:rsidRPr="00B0069D" w:rsidRDefault="003652CD" w:rsidP="002C128D">
      <w:r>
        <w:rPr>
          <w:rFonts w:hint="eastAsia"/>
        </w:rPr>
        <w:t>We undertook a</w:t>
      </w:r>
      <w:ins w:id="331" w:author="Elena Rovenskaya" w:date="2017-10-29T13:48:00Z">
        <w:r w:rsidR="00073829">
          <w:t>n extensive</w:t>
        </w:r>
      </w:ins>
      <w:r>
        <w:rPr>
          <w:rFonts w:hint="eastAsia"/>
        </w:rPr>
        <w:t xml:space="preserve"> literature review to find </w:t>
      </w:r>
      <w:del w:id="332" w:author="Fath, Brian" w:date="2017-11-29T13:57:00Z">
        <w:r w:rsidDel="009D2EE5">
          <w:rPr>
            <w:rFonts w:hint="eastAsia"/>
          </w:rPr>
          <w:delText xml:space="preserve">out </w:delText>
        </w:r>
      </w:del>
      <w:r>
        <w:rPr>
          <w:rFonts w:hint="eastAsia"/>
        </w:rPr>
        <w:t xml:space="preserve">the </w:t>
      </w:r>
      <w:ins w:id="333" w:author="Fath, Brian" w:date="2017-11-29T13:57:00Z">
        <w:r w:rsidR="009D2EE5">
          <w:t xml:space="preserve">concerns of the </w:t>
        </w:r>
      </w:ins>
      <w:r>
        <w:rPr>
          <w:rFonts w:hint="eastAsia"/>
        </w:rPr>
        <w:t xml:space="preserve">main stakeholder groups </w:t>
      </w:r>
      <w:del w:id="334" w:author="Fath, Brian" w:date="2017-11-29T13:57:00Z">
        <w:r w:rsidDel="009D2EE5">
          <w:rPr>
            <w:rFonts w:hint="eastAsia"/>
          </w:rPr>
          <w:delText xml:space="preserve">in </w:delText>
        </w:r>
      </w:del>
      <w:ins w:id="335" w:author="Elena Rovenskaya" w:date="2017-10-29T13:48:00Z">
        <w:del w:id="336" w:author="Fath, Brian" w:date="2017-11-29T13:58:00Z">
          <w:r w:rsidR="00073829" w:rsidDel="009D2EE5">
            <w:delText xml:space="preserve">what concerns </w:delText>
          </w:r>
        </w:del>
      </w:ins>
      <w:ins w:id="337" w:author="Fath, Brian" w:date="2017-11-29T13:58:00Z">
        <w:r w:rsidR="009D2EE5">
          <w:t xml:space="preserve">touched by </w:t>
        </w:r>
      </w:ins>
      <w:r>
        <w:rPr>
          <w:rFonts w:hint="eastAsia"/>
        </w:rPr>
        <w:t xml:space="preserve">the </w:t>
      </w:r>
      <w:del w:id="338" w:author="Elena Rovenskaya" w:date="2017-10-29T13:48:00Z">
        <w:r w:rsidDel="00073829">
          <w:rPr>
            <w:rFonts w:hint="eastAsia"/>
          </w:rPr>
          <w:delText>issue</w:delText>
        </w:r>
      </w:del>
      <w:ins w:id="339" w:author="Elena Rovenskaya" w:date="2017-10-29T13:48:00Z">
        <w:r w:rsidR="00073829">
          <w:t>wolf population in Sweden</w:t>
        </w:r>
      </w:ins>
      <w:r>
        <w:rPr>
          <w:rFonts w:hint="eastAsia"/>
        </w:rPr>
        <w:t>.</w:t>
      </w:r>
      <w:r w:rsidR="003200C0">
        <w:t xml:space="preserve"> </w:t>
      </w:r>
      <w:r w:rsidR="00321739">
        <w:rPr>
          <w:rFonts w:hint="eastAsia"/>
        </w:rPr>
        <w:t xml:space="preserve">We </w:t>
      </w:r>
      <w:del w:id="340" w:author="Elena Rovenskaya" w:date="2017-10-29T13:48:00Z">
        <w:r w:rsidR="00321739" w:rsidDel="00D51EC6">
          <w:rPr>
            <w:rFonts w:hint="eastAsia"/>
          </w:rPr>
          <w:delText>continued to</w:delText>
        </w:r>
      </w:del>
      <w:ins w:id="341" w:author="Elena Rovenskaya" w:date="2017-10-29T13:48:00Z">
        <w:del w:id="342" w:author="Fath, Brian" w:date="2017-11-29T13:59:00Z">
          <w:r w:rsidR="00D51EC6" w:rsidDel="009D2EE5">
            <w:delText>also</w:delText>
          </w:r>
        </w:del>
      </w:ins>
      <w:del w:id="343" w:author="Fath, Brian" w:date="2017-11-29T13:59:00Z">
        <w:r w:rsidR="00321739" w:rsidDel="009D2EE5">
          <w:rPr>
            <w:rFonts w:hint="eastAsia"/>
          </w:rPr>
          <w:delText xml:space="preserve"> </w:delText>
        </w:r>
      </w:del>
      <w:r w:rsidR="00321739">
        <w:rPr>
          <w:rFonts w:hint="eastAsia"/>
        </w:rPr>
        <w:t>use</w:t>
      </w:r>
      <w:ins w:id="344" w:author="Elena Rovenskaya" w:date="2017-10-29T13:48:00Z">
        <w:r w:rsidR="00D51EC6">
          <w:t>d the</w:t>
        </w:r>
      </w:ins>
      <w:r w:rsidR="00321739">
        <w:rPr>
          <w:rFonts w:hint="eastAsia"/>
        </w:rPr>
        <w:t xml:space="preserve"> literature review to pinpoint the stakeholders</w:t>
      </w:r>
      <w:r w:rsidR="00321739">
        <w:t>’</w:t>
      </w:r>
      <w:r w:rsidR="00321739">
        <w:rPr>
          <w:rFonts w:hint="eastAsia"/>
        </w:rPr>
        <w:t xml:space="preserve"> interests on and attitudes towards the wolves</w:t>
      </w:r>
      <w:ins w:id="345" w:author="Fath, Brian" w:date="2017-11-29T13:58:00Z">
        <w:r w:rsidR="009D2EE5">
          <w:t xml:space="preserve">.  </w:t>
        </w:r>
      </w:ins>
      <w:ins w:id="346" w:author="Fath, Brian" w:date="2017-11-29T13:59:00Z">
        <w:r w:rsidR="009D2EE5">
          <w:t>We also</w:t>
        </w:r>
      </w:ins>
      <w:del w:id="347" w:author="Fath, Brian" w:date="2017-11-29T13:58:00Z">
        <w:r w:rsidR="00321739" w:rsidDel="009D2EE5">
          <w:rPr>
            <w:rFonts w:hint="eastAsia"/>
          </w:rPr>
          <w:delText xml:space="preserve">, </w:delText>
        </w:r>
      </w:del>
      <w:ins w:id="348" w:author="Elena Rovenskaya" w:date="2017-10-29T13:48:00Z">
        <w:del w:id="349" w:author="Fath, Brian" w:date="2017-11-29T13:58:00Z">
          <w:r w:rsidR="0024265B" w:rsidDel="009D2EE5">
            <w:delText>a</w:delText>
          </w:r>
        </w:del>
        <w:del w:id="350" w:author="Fath, Brian" w:date="2017-11-29T13:59:00Z">
          <w:r w:rsidR="0024265B" w:rsidDel="009D2EE5">
            <w:delText xml:space="preserve">long </w:delText>
          </w:r>
        </w:del>
      </w:ins>
      <w:del w:id="351" w:author="Fath, Brian" w:date="2017-11-29T13:59:00Z">
        <w:r w:rsidR="00321739" w:rsidDel="009D2EE5">
          <w:rPr>
            <w:rFonts w:hint="eastAsia"/>
          </w:rPr>
          <w:delText>in addition with some preliminary interviews</w:delText>
        </w:r>
      </w:del>
      <w:ins w:id="352" w:author="Elena Rovenskaya" w:date="2017-10-29T13:49:00Z">
        <w:r w:rsidR="0024265B">
          <w:t xml:space="preserve"> </w:t>
        </w:r>
        <w:commentRangeStart w:id="353"/>
        <w:commentRangeStart w:id="354"/>
        <w:r w:rsidR="0024265B">
          <w:t xml:space="preserve">we carried out </w:t>
        </w:r>
      </w:ins>
      <w:ins w:id="355" w:author="Fath, Brian" w:date="2017-11-29T13:59:00Z">
        <w:r w:rsidR="009D2EE5">
          <w:rPr>
            <w:rFonts w:hint="eastAsia"/>
          </w:rPr>
          <w:t>interviews</w:t>
        </w:r>
        <w:r w:rsidR="009D2EE5">
          <w:t xml:space="preserve"> </w:t>
        </w:r>
      </w:ins>
      <w:commentRangeEnd w:id="353"/>
      <w:ins w:id="356" w:author="Fath, Brian" w:date="2017-11-29T14:00:00Z">
        <w:r w:rsidR="009D2EE5">
          <w:rPr>
            <w:rStyle w:val="CommentReference"/>
          </w:rPr>
          <w:commentReference w:id="353"/>
        </w:r>
      </w:ins>
      <w:ins w:id="357" w:author="Elena Rovenskaya" w:date="2017-10-29T13:49:00Z">
        <w:r w:rsidR="0024265B">
          <w:t>with some representatives of the identified stakeholder groups</w:t>
        </w:r>
        <w:commentRangeEnd w:id="354"/>
        <w:r w:rsidR="000E1984">
          <w:rPr>
            <w:rStyle w:val="CommentReference"/>
          </w:rPr>
          <w:commentReference w:id="354"/>
        </w:r>
      </w:ins>
      <w:r w:rsidR="00321739">
        <w:rPr>
          <w:rFonts w:hint="eastAsia"/>
        </w:rPr>
        <w:t xml:space="preserve">. </w:t>
      </w:r>
      <w:ins w:id="358" w:author="Huayi" w:date="2017-11-06T20:36:00Z">
        <w:r w:rsidR="00A2683C">
          <w:rPr>
            <w:rFonts w:hint="eastAsia"/>
          </w:rPr>
          <w:t>The interviewees include</w:t>
        </w:r>
      </w:ins>
      <w:ins w:id="359" w:author="Fath, Brian" w:date="2017-11-29T13:59:00Z">
        <w:r w:rsidR="009D2EE5">
          <w:t>d</w:t>
        </w:r>
      </w:ins>
      <w:ins w:id="360" w:author="Huayi" w:date="2017-11-06T20:36:00Z">
        <w:r w:rsidR="00A2683C">
          <w:rPr>
            <w:rFonts w:hint="eastAsia"/>
          </w:rPr>
          <w:t xml:space="preserve"> </w:t>
        </w:r>
      </w:ins>
      <w:ins w:id="361" w:author="Huayi Lin" w:date="2017-12-01T16:19:00Z">
        <w:r w:rsidR="000016D8" w:rsidRPr="000016D8">
          <w:rPr>
            <w:highlight w:val="yellow"/>
            <w:rPrChange w:id="362" w:author="Huayi Lin" w:date="2017-12-01T16:20:00Z">
              <w:rPr/>
            </w:rPrChange>
          </w:rPr>
          <w:t>(how many?)</w:t>
        </w:r>
        <w:r w:rsidR="000016D8">
          <w:t xml:space="preserve"> </w:t>
        </w:r>
      </w:ins>
      <w:ins w:id="363" w:author="Huayi" w:date="2017-11-06T20:38:00Z">
        <w:r w:rsidR="00A2683C">
          <w:t>representatives</w:t>
        </w:r>
      </w:ins>
      <w:ins w:id="364" w:author="Huayi" w:date="2017-11-06T20:37:00Z">
        <w:r w:rsidR="00A2683C">
          <w:rPr>
            <w:rFonts w:hint="eastAsia"/>
          </w:rPr>
          <w:t xml:space="preserve"> from </w:t>
        </w:r>
      </w:ins>
      <w:ins w:id="365" w:author="Huayi" w:date="2017-11-06T20:38:00Z">
        <w:r w:rsidR="00A2683C">
          <w:rPr>
            <w:rFonts w:hint="eastAsia"/>
          </w:rPr>
          <w:t>environmental nongovernmental organizations</w:t>
        </w:r>
      </w:ins>
      <w:ins w:id="366" w:author="Huayi" w:date="2017-11-06T20:37:00Z">
        <w:r w:rsidR="00A2683C">
          <w:rPr>
            <w:rFonts w:hint="eastAsia"/>
          </w:rPr>
          <w:t xml:space="preserve">, </w:t>
        </w:r>
      </w:ins>
      <w:ins w:id="367" w:author="Huayi" w:date="2017-11-06T20:36:00Z">
        <w:r w:rsidR="00A2683C">
          <w:rPr>
            <w:rFonts w:hint="eastAsia"/>
          </w:rPr>
          <w:t>hunt</w:t>
        </w:r>
      </w:ins>
      <w:ins w:id="368" w:author="Huayi" w:date="2017-11-06T20:39:00Z">
        <w:r w:rsidR="00A2683C">
          <w:rPr>
            <w:rFonts w:hint="eastAsia"/>
          </w:rPr>
          <w:t>ing organizations</w:t>
        </w:r>
      </w:ins>
      <w:ins w:id="369" w:author="Huayi" w:date="2017-11-06T20:36:00Z">
        <w:r w:rsidR="00A2683C">
          <w:rPr>
            <w:rFonts w:hint="eastAsia"/>
          </w:rPr>
          <w:t xml:space="preserve">, </w:t>
        </w:r>
      </w:ins>
      <w:ins w:id="370" w:author="Huayi" w:date="2017-11-06T20:39:00Z">
        <w:r w:rsidR="00A2683C">
          <w:rPr>
            <w:rFonts w:hint="eastAsia"/>
          </w:rPr>
          <w:t>farmers</w:t>
        </w:r>
      </w:ins>
      <w:ins w:id="371" w:author="Huayi" w:date="2017-11-06T20:51:00Z">
        <w:r w:rsidR="00244E43">
          <w:rPr>
            <w:rFonts w:hint="eastAsia"/>
          </w:rPr>
          <w:t xml:space="preserve"> with livestock</w:t>
        </w:r>
      </w:ins>
      <w:ins w:id="372" w:author="Huayi" w:date="2017-11-06T20:39:00Z">
        <w:r w:rsidR="00A2683C">
          <w:rPr>
            <w:rFonts w:hint="eastAsia"/>
          </w:rPr>
          <w:t xml:space="preserve">, </w:t>
        </w:r>
        <w:proofErr w:type="spellStart"/>
        <w:r w:rsidR="00A2683C">
          <w:rPr>
            <w:rFonts w:hint="eastAsia"/>
          </w:rPr>
          <w:t>Samis</w:t>
        </w:r>
      </w:ins>
      <w:proofErr w:type="spellEnd"/>
      <w:ins w:id="373" w:author="Huayi" w:date="2017-11-06T20:51:00Z">
        <w:r w:rsidR="00244E43">
          <w:rPr>
            <w:rFonts w:hint="eastAsia"/>
          </w:rPr>
          <w:t xml:space="preserve"> with reindeers</w:t>
        </w:r>
      </w:ins>
      <w:ins w:id="374" w:author="Fath, Brian" w:date="2017-11-29T13:59:00Z">
        <w:r w:rsidR="009D2EE5">
          <w:t>,</w:t>
        </w:r>
      </w:ins>
      <w:ins w:id="375" w:author="Huayi" w:date="2017-11-06T20:39:00Z">
        <w:r w:rsidR="00A2683C">
          <w:rPr>
            <w:rFonts w:hint="eastAsia"/>
          </w:rPr>
          <w:t xml:space="preserve"> and </w:t>
        </w:r>
        <w:r w:rsidR="00A2683C">
          <w:t>natural</w:t>
        </w:r>
        <w:r w:rsidR="00A2683C">
          <w:rPr>
            <w:rFonts w:hint="eastAsia"/>
          </w:rPr>
          <w:t xml:space="preserve"> and social scientists who are working on th</w:t>
        </w:r>
      </w:ins>
      <w:ins w:id="376" w:author="Fath, Brian" w:date="2017-11-29T14:00:00Z">
        <w:r w:rsidR="009D2EE5">
          <w:t xml:space="preserve">is </w:t>
        </w:r>
      </w:ins>
      <w:ins w:id="377" w:author="Huayi" w:date="2017-11-06T20:39:00Z">
        <w:del w:id="378" w:author="Fath, Brian" w:date="2017-11-29T14:00:00Z">
          <w:r w:rsidR="00A2683C" w:rsidDel="009D2EE5">
            <w:rPr>
              <w:rFonts w:hint="eastAsia"/>
            </w:rPr>
            <w:delText xml:space="preserve">e wolf </w:delText>
          </w:r>
        </w:del>
        <w:r w:rsidR="00A2683C">
          <w:rPr>
            <w:rFonts w:hint="eastAsia"/>
          </w:rPr>
          <w:t>issue in Sweden.</w:t>
        </w:r>
      </w:ins>
      <w:ins w:id="379" w:author="Huayi" w:date="2017-11-06T20:40:00Z">
        <w:r w:rsidR="00A2683C">
          <w:rPr>
            <w:rFonts w:hint="eastAsia"/>
          </w:rPr>
          <w:t xml:space="preserve"> </w:t>
        </w:r>
      </w:ins>
      <w:ins w:id="380" w:author="Huayi" w:date="2017-11-06T20:51:00Z">
        <w:r w:rsidR="00244E43">
          <w:rPr>
            <w:rFonts w:hint="eastAsia"/>
          </w:rPr>
          <w:t>The questions for interviews are mainly about the attitudes towards wolf</w:t>
        </w:r>
      </w:ins>
      <w:ins w:id="381" w:author="Huayi" w:date="2017-11-06T20:52:00Z">
        <w:r w:rsidR="00244E43">
          <w:rPr>
            <w:rFonts w:hint="eastAsia"/>
          </w:rPr>
          <w:t xml:space="preserve"> </w:t>
        </w:r>
      </w:ins>
      <w:ins w:id="382" w:author="Huayi" w:date="2017-11-06T20:51:00Z">
        <w:r w:rsidR="00244E43">
          <w:rPr>
            <w:rFonts w:hint="eastAsia"/>
          </w:rPr>
          <w:t xml:space="preserve">population </w:t>
        </w:r>
      </w:ins>
      <w:ins w:id="383" w:author="Huayi" w:date="2017-11-06T20:52:00Z">
        <w:r w:rsidR="00244E43">
          <w:rPr>
            <w:rFonts w:hint="eastAsia"/>
          </w:rPr>
          <w:t xml:space="preserve">in Sweden and the concerns and </w:t>
        </w:r>
        <w:r w:rsidR="00244E43">
          <w:t>interests</w:t>
        </w:r>
        <w:r w:rsidR="00244E43">
          <w:rPr>
            <w:rFonts w:hint="eastAsia"/>
          </w:rPr>
          <w:t xml:space="preserve"> relating to the wolf population</w:t>
        </w:r>
        <w:proofErr w:type="gramStart"/>
        <w:r w:rsidR="00244E43">
          <w:rPr>
            <w:rFonts w:hint="eastAsia"/>
          </w:rPr>
          <w:t>.</w:t>
        </w:r>
      </w:ins>
      <w:ins w:id="384" w:author="Huayi Lin" w:date="2017-12-01T16:23:00Z">
        <w:r w:rsidR="000016D8">
          <w:t>(</w:t>
        </w:r>
        <w:proofErr w:type="gramEnd"/>
        <w:r w:rsidR="000016D8">
          <w:t>make an appendix of the questions)</w:t>
        </w:r>
      </w:ins>
    </w:p>
    <w:p w14:paraId="3AEAE171" w14:textId="0F804155" w:rsidR="002C128D" w:rsidRPr="005C74EC" w:rsidRDefault="0062511E" w:rsidP="005C74EC">
      <w:pPr>
        <w:spacing w:before="240" w:after="120"/>
        <w:rPr>
          <w:b/>
        </w:rPr>
      </w:pPr>
      <w:r>
        <w:rPr>
          <w:b/>
        </w:rPr>
        <w:t>2</w:t>
      </w:r>
      <w:r w:rsidR="00F93519">
        <w:rPr>
          <w:b/>
        </w:rPr>
        <w:t>.1</w:t>
      </w:r>
      <w:r w:rsidR="002C128D" w:rsidRPr="005C74EC">
        <w:rPr>
          <w:b/>
        </w:rPr>
        <w:t xml:space="preserve"> </w:t>
      </w:r>
      <w:r w:rsidR="00F54D60" w:rsidRPr="005C74EC">
        <w:rPr>
          <w:b/>
        </w:rPr>
        <w:t>C</w:t>
      </w:r>
      <w:r w:rsidR="002C128D" w:rsidRPr="005C74EC">
        <w:rPr>
          <w:b/>
        </w:rPr>
        <w:t>lassification</w:t>
      </w:r>
      <w:r w:rsidR="00F54D60" w:rsidRPr="005C74EC">
        <w:rPr>
          <w:b/>
        </w:rPr>
        <w:t xml:space="preserve"> of stakeholders</w:t>
      </w:r>
    </w:p>
    <w:p w14:paraId="6988F563" w14:textId="2092E228" w:rsidR="002C128D" w:rsidRDefault="002C128D" w:rsidP="002C128D">
      <w:r>
        <w:rPr>
          <w:rFonts w:hint="eastAsia"/>
        </w:rPr>
        <w:t xml:space="preserve">Previous studies have </w:t>
      </w:r>
      <w:r w:rsidR="00912C2F">
        <w:t>identified</w:t>
      </w:r>
      <w:r>
        <w:rPr>
          <w:rFonts w:hint="eastAsia"/>
        </w:rPr>
        <w:t xml:space="preserve"> key stakeholder</w:t>
      </w:r>
      <w:r w:rsidR="00721E0E">
        <w:t xml:space="preserve"> groups</w:t>
      </w:r>
      <w:r>
        <w:rPr>
          <w:rFonts w:hint="eastAsia"/>
        </w:rPr>
        <w:t xml:space="preserve"> in the </w:t>
      </w:r>
      <w:r w:rsidR="00721E0E">
        <w:t xml:space="preserve">context of the </w:t>
      </w:r>
      <w:r>
        <w:rPr>
          <w:rFonts w:hint="eastAsia"/>
        </w:rPr>
        <w:t xml:space="preserve">wolf </w:t>
      </w:r>
      <w:r w:rsidR="00721E0E">
        <w:t xml:space="preserve">population </w:t>
      </w:r>
      <w:r>
        <w:rPr>
          <w:rFonts w:hint="eastAsia"/>
        </w:rPr>
        <w:t>management</w:t>
      </w:r>
      <w:r w:rsidR="00CA10F3" w:rsidRPr="00CA10F3">
        <w:t xml:space="preserve"> </w:t>
      </w:r>
      <w:r w:rsidR="00CA10F3">
        <w:rPr>
          <w:rFonts w:hint="eastAsia"/>
        </w:rPr>
        <w:t xml:space="preserve">all around the world with an </w:t>
      </w:r>
      <w:r w:rsidR="00CA10F3">
        <w:t>emphasi</w:t>
      </w:r>
      <w:r w:rsidR="00474BB3">
        <w:t>s</w:t>
      </w:r>
      <w:r w:rsidR="00CA10F3">
        <w:rPr>
          <w:rFonts w:hint="eastAsia"/>
        </w:rPr>
        <w:t xml:space="preserve"> </w:t>
      </w:r>
      <w:ins w:id="385" w:author="Elena Rovenskaya" w:date="2017-10-29T13:50:00Z">
        <w:r w:rsidR="00104A9D">
          <w:t>o</w:t>
        </w:r>
      </w:ins>
      <w:del w:id="386" w:author="Elena Rovenskaya" w:date="2017-10-29T13:50:00Z">
        <w:r w:rsidR="00CA10F3" w:rsidDel="00104A9D">
          <w:rPr>
            <w:rFonts w:hint="eastAsia"/>
          </w:rPr>
          <w:delText>i</w:delText>
        </w:r>
      </w:del>
      <w:r w:rsidR="00CA10F3">
        <w:rPr>
          <w:rFonts w:hint="eastAsia"/>
        </w:rPr>
        <w:t>n Europe and America</w:t>
      </w:r>
      <w:r>
        <w:rPr>
          <w:rFonts w:hint="eastAsia"/>
        </w:rPr>
        <w:t>. People living in urban area</w:t>
      </w:r>
      <w:r>
        <w:t>s</w:t>
      </w:r>
      <w:r>
        <w:rPr>
          <w:rFonts w:hint="eastAsia"/>
        </w:rPr>
        <w:t>, not owning livestock or reindeer</w:t>
      </w:r>
      <w:r>
        <w:t>,</w:t>
      </w:r>
      <w:r>
        <w:rPr>
          <w:rFonts w:hint="eastAsia"/>
        </w:rPr>
        <w:t xml:space="preserve"> and </w:t>
      </w:r>
      <w:r>
        <w:t xml:space="preserve">who are </w:t>
      </w:r>
      <w:r>
        <w:rPr>
          <w:rFonts w:hint="eastAsia"/>
        </w:rPr>
        <w:t>not hunters</w:t>
      </w:r>
      <w:r>
        <w:t>,</w:t>
      </w:r>
      <w:r>
        <w:rPr>
          <w:rFonts w:hint="eastAsia"/>
        </w:rPr>
        <w:t xml:space="preserve"> </w:t>
      </w:r>
      <w:r>
        <w:t>have been</w:t>
      </w:r>
      <w:r>
        <w:rPr>
          <w:rFonts w:hint="eastAsia"/>
        </w:rPr>
        <w:t xml:space="preserve"> </w:t>
      </w:r>
      <w:r>
        <w:t>categorized</w:t>
      </w:r>
      <w:r>
        <w:rPr>
          <w:rFonts w:hint="eastAsia"/>
        </w:rPr>
        <w:t xml:space="preserve"> as the </w:t>
      </w:r>
      <w:r w:rsidRPr="00F82309">
        <w:rPr>
          <w:i/>
        </w:rPr>
        <w:t>general public</w:t>
      </w:r>
      <w:r>
        <w:rPr>
          <w:rFonts w:hint="eastAsia"/>
        </w:rPr>
        <w:t xml:space="preserve"> (</w:t>
      </w:r>
      <w:proofErr w:type="spellStart"/>
      <w:r w:rsidRPr="0035536F">
        <w:t>Dressel</w:t>
      </w:r>
      <w:proofErr w:type="spellEnd"/>
      <w:r w:rsidRPr="0035536F">
        <w:t xml:space="preserve"> et al., 2015</w:t>
      </w:r>
      <w:r>
        <w:rPr>
          <w:rFonts w:hint="eastAsia"/>
        </w:rPr>
        <w:t xml:space="preserve">), </w:t>
      </w:r>
      <w:r w:rsidRPr="00F82309">
        <w:rPr>
          <w:i/>
        </w:rPr>
        <w:t>urban public</w:t>
      </w:r>
      <w:r>
        <w:rPr>
          <w:rFonts w:hint="eastAsia"/>
        </w:rPr>
        <w:t xml:space="preserve"> (</w:t>
      </w:r>
      <w:r>
        <w:t>Williams et al.</w:t>
      </w:r>
      <w:r>
        <w:rPr>
          <w:rFonts w:hint="eastAsia"/>
        </w:rPr>
        <w:t>,</w:t>
      </w:r>
      <w:r>
        <w:t xml:space="preserve"> </w:t>
      </w:r>
      <w:r w:rsidRPr="00B75B28">
        <w:t>2002</w:t>
      </w:r>
      <w:r>
        <w:rPr>
          <w:rFonts w:hint="eastAsia"/>
        </w:rPr>
        <w:t xml:space="preserve">), </w:t>
      </w:r>
      <w:r w:rsidRPr="00F82309">
        <w:rPr>
          <w:i/>
        </w:rPr>
        <w:t>urbanites</w:t>
      </w:r>
      <w:r>
        <w:rPr>
          <w:rFonts w:hint="eastAsia"/>
        </w:rPr>
        <w:t xml:space="preserve"> (</w:t>
      </w:r>
      <w:proofErr w:type="spellStart"/>
      <w:r w:rsidRPr="00DF675B">
        <w:t>Heberlein</w:t>
      </w:r>
      <w:proofErr w:type="spellEnd"/>
      <w:r w:rsidRPr="00DF675B">
        <w:t xml:space="preserve"> &amp; Ericsson, 2005</w:t>
      </w:r>
      <w:r>
        <w:rPr>
          <w:rFonts w:hint="eastAsia"/>
        </w:rPr>
        <w:t xml:space="preserve">), </w:t>
      </w:r>
      <w:r>
        <w:t xml:space="preserve">or </w:t>
      </w:r>
      <w:r w:rsidRPr="00F82309">
        <w:rPr>
          <w:i/>
        </w:rPr>
        <w:t>urban residents</w:t>
      </w:r>
      <w:r w:rsidRPr="00F92246">
        <w:t xml:space="preserve"> </w:t>
      </w:r>
      <w:r>
        <w:rPr>
          <w:rFonts w:hint="eastAsia"/>
        </w:rPr>
        <w:t>(</w:t>
      </w:r>
      <w:proofErr w:type="spellStart"/>
      <w:r w:rsidRPr="00F92246">
        <w:t>Bruskotter</w:t>
      </w:r>
      <w:proofErr w:type="spellEnd"/>
      <w:r w:rsidRPr="00F92246">
        <w:t xml:space="preserve"> et al., 2007</w:t>
      </w:r>
      <w:r>
        <w:rPr>
          <w:rFonts w:hint="eastAsia"/>
        </w:rPr>
        <w:t>).</w:t>
      </w:r>
      <w:r>
        <w:t xml:space="preserve"> </w:t>
      </w:r>
      <w:r>
        <w:rPr>
          <w:rFonts w:hint="eastAsia"/>
        </w:rPr>
        <w:t xml:space="preserve">People </w:t>
      </w:r>
      <w:r w:rsidR="005267DE">
        <w:t xml:space="preserve">associated with </w:t>
      </w:r>
      <w:r>
        <w:rPr>
          <w:rFonts w:hint="eastAsia"/>
        </w:rPr>
        <w:t>organizations</w:t>
      </w:r>
      <w:ins w:id="387" w:author="Fath, Brian" w:date="2017-11-29T14:02:00Z">
        <w:r w:rsidR="009D2EE5">
          <w:t xml:space="preserve"> that </w:t>
        </w:r>
      </w:ins>
      <w:ins w:id="388" w:author="Elena Rovenskaya" w:date="2017-10-29T13:50:00Z">
        <w:del w:id="389" w:author="Fath, Brian" w:date="2017-11-29T14:02:00Z">
          <w:r w:rsidR="0087650A" w:rsidDel="009D2EE5">
            <w:delText>,</w:delText>
          </w:r>
        </w:del>
      </w:ins>
      <w:del w:id="390" w:author="Fath, Brian" w:date="2017-11-29T14:02:00Z">
        <w:r w:rsidDel="009D2EE5">
          <w:rPr>
            <w:rFonts w:hint="eastAsia"/>
          </w:rPr>
          <w:delText xml:space="preserve"> which </w:delText>
        </w:r>
      </w:del>
      <w:r>
        <w:rPr>
          <w:rFonts w:hint="eastAsia"/>
        </w:rPr>
        <w:t>advocate wolf reintroduction</w:t>
      </w:r>
      <w:ins w:id="391" w:author="Elena Rovenskaya" w:date="2017-10-29T13:50:00Z">
        <w:r w:rsidR="0087650A">
          <w:t>,</w:t>
        </w:r>
      </w:ins>
      <w:r>
        <w:rPr>
          <w:rFonts w:hint="eastAsia"/>
        </w:rPr>
        <w:t xml:space="preserve"> </w:t>
      </w:r>
      <w:r>
        <w:t>have been categorized</w:t>
      </w:r>
      <w:r>
        <w:rPr>
          <w:rFonts w:hint="eastAsia"/>
        </w:rPr>
        <w:t xml:space="preserve"> as </w:t>
      </w:r>
      <w:r w:rsidRPr="00F82309">
        <w:rPr>
          <w:i/>
        </w:rPr>
        <w:t>conservationists</w:t>
      </w:r>
      <w:r>
        <w:rPr>
          <w:rFonts w:hint="eastAsia"/>
        </w:rPr>
        <w:t xml:space="preserve"> </w:t>
      </w:r>
      <w:r w:rsidR="00DC7C4B" w:rsidRPr="00DC7C4B">
        <w:t>(</w:t>
      </w:r>
      <w:proofErr w:type="spellStart"/>
      <w:r w:rsidR="00DC7C4B" w:rsidRPr="00DC7C4B">
        <w:t>Bisi</w:t>
      </w:r>
      <w:proofErr w:type="spellEnd"/>
      <w:r w:rsidR="00DC7C4B" w:rsidRPr="00DC7C4B">
        <w:t xml:space="preserve"> et al., 2010; </w:t>
      </w:r>
      <w:proofErr w:type="spellStart"/>
      <w:r w:rsidR="00DC7C4B" w:rsidRPr="00DC7C4B">
        <w:t>Dressel</w:t>
      </w:r>
      <w:proofErr w:type="spellEnd"/>
      <w:r w:rsidR="00DC7C4B" w:rsidRPr="00DC7C4B">
        <w:t xml:space="preserve"> et al., 2015; Johansson &amp; </w:t>
      </w:r>
      <w:proofErr w:type="spellStart"/>
      <w:r w:rsidR="00DC7C4B" w:rsidRPr="00DC7C4B">
        <w:t>Karlsson</w:t>
      </w:r>
      <w:proofErr w:type="spellEnd"/>
      <w:r w:rsidR="00DC7C4B" w:rsidRPr="00DC7C4B">
        <w:t>, 2011; Rogers, 2014)</w:t>
      </w:r>
      <w:r>
        <w:rPr>
          <w:rFonts w:hint="eastAsia"/>
        </w:rPr>
        <w:t xml:space="preserve">, </w:t>
      </w:r>
      <w:r w:rsidRPr="00F82309">
        <w:rPr>
          <w:i/>
        </w:rPr>
        <w:t>conservation groups</w:t>
      </w:r>
      <w:r>
        <w:rPr>
          <w:rFonts w:hint="eastAsia"/>
        </w:rPr>
        <w:t xml:space="preserve"> (</w:t>
      </w:r>
      <w:proofErr w:type="spellStart"/>
      <w:r w:rsidRPr="00C922C3">
        <w:t>Stohr</w:t>
      </w:r>
      <w:proofErr w:type="spellEnd"/>
      <w:r w:rsidRPr="00C922C3">
        <w:t xml:space="preserve"> &amp; Coimbra, 2013</w:t>
      </w:r>
      <w:r>
        <w:rPr>
          <w:rFonts w:hint="eastAsia"/>
        </w:rPr>
        <w:t xml:space="preserve">), </w:t>
      </w:r>
      <w:r w:rsidRPr="00F82309">
        <w:rPr>
          <w:i/>
        </w:rPr>
        <w:t>environmentalists</w:t>
      </w:r>
      <w:r>
        <w:rPr>
          <w:rFonts w:hint="eastAsia"/>
        </w:rPr>
        <w:t xml:space="preserve"> (</w:t>
      </w:r>
      <w:proofErr w:type="spellStart"/>
      <w:r w:rsidRPr="00373FBC">
        <w:t>Sjölander-Lindqvist</w:t>
      </w:r>
      <w:proofErr w:type="spellEnd"/>
      <w:r>
        <w:rPr>
          <w:rFonts w:hint="eastAsia"/>
        </w:rPr>
        <w:t xml:space="preserve">, </w:t>
      </w:r>
      <w:r w:rsidRPr="00373FBC">
        <w:t>2011</w:t>
      </w:r>
      <w:r>
        <w:rPr>
          <w:rFonts w:hint="eastAsia"/>
        </w:rPr>
        <w:t xml:space="preserve">), </w:t>
      </w:r>
      <w:r>
        <w:t>or even</w:t>
      </w:r>
      <w:r w:rsidRPr="000E6CC0">
        <w:t xml:space="preserve"> </w:t>
      </w:r>
      <w:r w:rsidRPr="00F82309">
        <w:rPr>
          <w:i/>
        </w:rPr>
        <w:t>ecowarriors</w:t>
      </w:r>
      <w:r>
        <w:rPr>
          <w:rFonts w:hint="eastAsia"/>
        </w:rPr>
        <w:t xml:space="preserve"> (</w:t>
      </w:r>
      <w:proofErr w:type="spellStart"/>
      <w:r w:rsidRPr="000E6CC0">
        <w:t>Sjölander-Lindqvist</w:t>
      </w:r>
      <w:proofErr w:type="spellEnd"/>
      <w:r w:rsidRPr="000E6CC0">
        <w:t xml:space="preserve"> et al., 2015</w:t>
      </w:r>
      <w:r>
        <w:rPr>
          <w:rFonts w:hint="eastAsia"/>
        </w:rPr>
        <w:t>).</w:t>
      </w:r>
    </w:p>
    <w:p w14:paraId="463AC58F" w14:textId="18723CD0" w:rsidR="002C128D" w:rsidRDefault="002C128D" w:rsidP="002C128D">
      <w:r>
        <w:t>P</w:t>
      </w:r>
      <w:r>
        <w:rPr>
          <w:rFonts w:hint="eastAsia"/>
        </w:rPr>
        <w:t xml:space="preserve">eople </w:t>
      </w:r>
      <w:r>
        <w:t>practicing</w:t>
      </w:r>
      <w:r>
        <w:rPr>
          <w:rFonts w:hint="eastAsia"/>
        </w:rPr>
        <w:t xml:space="preserve"> hunting activities are </w:t>
      </w:r>
      <w:r>
        <w:t xml:space="preserve">usually </w:t>
      </w:r>
      <w:r>
        <w:rPr>
          <w:rFonts w:hint="eastAsia"/>
        </w:rPr>
        <w:t>categorized as</w:t>
      </w:r>
      <w:r>
        <w:t xml:space="preserve"> </w:t>
      </w:r>
      <w:r w:rsidRPr="00F82309">
        <w:rPr>
          <w:i/>
        </w:rPr>
        <w:t>hunters</w:t>
      </w:r>
      <w:r w:rsidR="00F10031">
        <w:rPr>
          <w:i/>
        </w:rPr>
        <w:t>,</w:t>
      </w:r>
      <w:r w:rsidRPr="00F82309">
        <w:rPr>
          <w:i/>
        </w:rPr>
        <w:t xml:space="preserve"> with </w:t>
      </w:r>
      <w:r w:rsidRPr="00514A19">
        <w:t>or</w:t>
      </w:r>
      <w:r w:rsidRPr="00F82309">
        <w:rPr>
          <w:i/>
        </w:rPr>
        <w:t xml:space="preserve"> without dogs</w:t>
      </w:r>
      <w:r>
        <w:t>, or simply just</w:t>
      </w:r>
      <w:r>
        <w:rPr>
          <w:rFonts w:hint="eastAsia"/>
        </w:rPr>
        <w:t xml:space="preserve"> </w:t>
      </w:r>
      <w:r w:rsidRPr="00F82309">
        <w:rPr>
          <w:i/>
        </w:rPr>
        <w:t>hunters</w:t>
      </w:r>
      <w:r>
        <w:rPr>
          <w:rFonts w:hint="eastAsia"/>
        </w:rPr>
        <w:t xml:space="preserve"> </w:t>
      </w:r>
      <w:r w:rsidR="00DC7C4B" w:rsidRPr="00DC7C4B">
        <w:t>(</w:t>
      </w:r>
      <w:proofErr w:type="spellStart"/>
      <w:r w:rsidR="00DC7C4B" w:rsidRPr="00DC7C4B">
        <w:t>Dressel</w:t>
      </w:r>
      <w:proofErr w:type="spellEnd"/>
      <w:r w:rsidR="00DC7C4B" w:rsidRPr="00DC7C4B">
        <w:t xml:space="preserve"> et al., 2015; Johansson &amp; </w:t>
      </w:r>
      <w:proofErr w:type="spellStart"/>
      <w:r w:rsidR="00DC7C4B" w:rsidRPr="00DC7C4B">
        <w:t>Karlsson</w:t>
      </w:r>
      <w:proofErr w:type="spellEnd"/>
      <w:r w:rsidR="00DC7C4B" w:rsidRPr="00DC7C4B">
        <w:t xml:space="preserve">, 2011; </w:t>
      </w:r>
      <w:proofErr w:type="spellStart"/>
      <w:r w:rsidR="00DC7C4B" w:rsidRPr="00DC7C4B">
        <w:t>Sjölander-Lindqvist</w:t>
      </w:r>
      <w:proofErr w:type="spellEnd"/>
      <w:r w:rsidR="00DC7C4B" w:rsidRPr="00DC7C4B">
        <w:t xml:space="preserve">, 2011; </w:t>
      </w:r>
      <w:proofErr w:type="spellStart"/>
      <w:r w:rsidR="00DC7C4B" w:rsidRPr="00DC7C4B">
        <w:t>Sjölander-Lindqvist</w:t>
      </w:r>
      <w:proofErr w:type="spellEnd"/>
      <w:r w:rsidR="00DC7C4B" w:rsidRPr="00DC7C4B">
        <w:t xml:space="preserve"> et al., ‎2015; </w:t>
      </w:r>
      <w:proofErr w:type="spellStart"/>
      <w:r w:rsidR="00DC7C4B" w:rsidRPr="00DC7C4B">
        <w:t>Stohr</w:t>
      </w:r>
      <w:proofErr w:type="spellEnd"/>
      <w:r w:rsidR="00DC7C4B" w:rsidRPr="00DC7C4B">
        <w:t xml:space="preserve"> &amp; Coimbra, 2013; Williams et al., 2002)</w:t>
      </w:r>
      <w:r>
        <w:rPr>
          <w:rFonts w:hint="eastAsia"/>
        </w:rPr>
        <w:t xml:space="preserve">. </w:t>
      </w:r>
      <w:r>
        <w:t>P</w:t>
      </w:r>
      <w:r>
        <w:rPr>
          <w:rFonts w:hint="eastAsia"/>
        </w:rPr>
        <w:t>eople owning livestock and living in rural area</w:t>
      </w:r>
      <w:r>
        <w:t>s</w:t>
      </w:r>
      <w:r>
        <w:rPr>
          <w:rFonts w:hint="eastAsia"/>
        </w:rPr>
        <w:t xml:space="preserve"> are </w:t>
      </w:r>
      <w:r>
        <w:t>categorized</w:t>
      </w:r>
      <w:r>
        <w:rPr>
          <w:rFonts w:hint="eastAsia"/>
        </w:rPr>
        <w:t xml:space="preserve"> as </w:t>
      </w:r>
      <w:r w:rsidR="005A0C46">
        <w:rPr>
          <w:rFonts w:hint="eastAsia"/>
          <w:i/>
        </w:rPr>
        <w:t>farmer</w:t>
      </w:r>
      <w:r w:rsidR="005A0C46">
        <w:rPr>
          <w:i/>
        </w:rPr>
        <w:t>s</w:t>
      </w:r>
      <w:r>
        <w:rPr>
          <w:rFonts w:hint="eastAsia"/>
        </w:rPr>
        <w:t xml:space="preserve"> </w:t>
      </w:r>
      <w:r w:rsidR="00DC7C4B" w:rsidRPr="00DC7C4B">
        <w:t>(</w:t>
      </w:r>
      <w:proofErr w:type="spellStart"/>
      <w:r w:rsidR="00DC7C4B" w:rsidRPr="00DC7C4B">
        <w:t>Dressel</w:t>
      </w:r>
      <w:proofErr w:type="spellEnd"/>
      <w:r w:rsidR="00DC7C4B" w:rsidRPr="00DC7C4B">
        <w:t xml:space="preserve"> et al., 2015; Johansson &amp; </w:t>
      </w:r>
      <w:proofErr w:type="spellStart"/>
      <w:r w:rsidR="00DC7C4B" w:rsidRPr="00DC7C4B">
        <w:t>Karlsson</w:t>
      </w:r>
      <w:proofErr w:type="spellEnd"/>
      <w:r w:rsidR="00DC7C4B" w:rsidRPr="00DC7C4B">
        <w:t xml:space="preserve">, 2011; </w:t>
      </w:r>
      <w:proofErr w:type="spellStart"/>
      <w:r w:rsidR="00DC7C4B" w:rsidRPr="00DC7C4B">
        <w:t>Sjölander-Lindqvist</w:t>
      </w:r>
      <w:proofErr w:type="spellEnd"/>
      <w:r w:rsidR="00DC7C4B" w:rsidRPr="00DC7C4B">
        <w:t xml:space="preserve">, 2011; </w:t>
      </w:r>
      <w:proofErr w:type="spellStart"/>
      <w:r w:rsidR="00DC7C4B" w:rsidRPr="00DC7C4B">
        <w:t>Sjölander-Lindqvist</w:t>
      </w:r>
      <w:proofErr w:type="spellEnd"/>
      <w:r w:rsidR="00DC7C4B" w:rsidRPr="00DC7C4B">
        <w:t>, ‎2014; Williams et al., 2002)</w:t>
      </w:r>
      <w:r>
        <w:rPr>
          <w:rFonts w:hint="eastAsia"/>
        </w:rPr>
        <w:t>,</w:t>
      </w:r>
      <w:r>
        <w:t xml:space="preserve"> or</w:t>
      </w:r>
      <w:r>
        <w:rPr>
          <w:rFonts w:hint="eastAsia"/>
        </w:rPr>
        <w:t xml:space="preserve"> </w:t>
      </w:r>
      <w:r w:rsidRPr="00F82309">
        <w:rPr>
          <w:i/>
        </w:rPr>
        <w:t>farm animal owners</w:t>
      </w:r>
      <w:r>
        <w:rPr>
          <w:rFonts w:hint="eastAsia"/>
        </w:rPr>
        <w:t xml:space="preserve"> (</w:t>
      </w:r>
      <w:proofErr w:type="spellStart"/>
      <w:r w:rsidRPr="00FC482E">
        <w:t>Stohr</w:t>
      </w:r>
      <w:proofErr w:type="spellEnd"/>
      <w:r w:rsidRPr="00FC482E">
        <w:t xml:space="preserve"> &amp; Coimbra, 2013</w:t>
      </w:r>
      <w:r>
        <w:rPr>
          <w:rFonts w:hint="eastAsia"/>
        </w:rPr>
        <w:t>).</w:t>
      </w:r>
      <w:r w:rsidRPr="00936349">
        <w:rPr>
          <w:rFonts w:hint="eastAsia"/>
        </w:rPr>
        <w:t xml:space="preserve"> </w:t>
      </w:r>
      <w:r>
        <w:rPr>
          <w:rFonts w:hint="eastAsia"/>
        </w:rPr>
        <w:t xml:space="preserve">People </w:t>
      </w:r>
      <w:r>
        <w:t>involved in reindeer herding</w:t>
      </w:r>
      <w:r>
        <w:rPr>
          <w:rFonts w:hint="eastAsia"/>
        </w:rPr>
        <w:t xml:space="preserve"> in northern Sweden are </w:t>
      </w:r>
      <w:r>
        <w:t>often loosely described</w:t>
      </w:r>
      <w:r>
        <w:rPr>
          <w:rFonts w:hint="eastAsia"/>
        </w:rPr>
        <w:t xml:space="preserve"> as </w:t>
      </w:r>
      <w:r w:rsidRPr="00F82309">
        <w:rPr>
          <w:i/>
        </w:rPr>
        <w:t>Sami</w:t>
      </w:r>
      <w:r>
        <w:rPr>
          <w:rFonts w:hint="eastAsia"/>
        </w:rPr>
        <w:t xml:space="preserve"> </w:t>
      </w:r>
      <w:r w:rsidRPr="00F82309">
        <w:rPr>
          <w:i/>
        </w:rPr>
        <w:t>people</w:t>
      </w:r>
      <w:r>
        <w:t xml:space="preserve">, or just </w:t>
      </w:r>
      <w:proofErr w:type="spellStart"/>
      <w:r w:rsidRPr="00F82309">
        <w:rPr>
          <w:i/>
        </w:rPr>
        <w:t>Samis</w:t>
      </w:r>
      <w:proofErr w:type="spellEnd"/>
      <w:r>
        <w:rPr>
          <w:rFonts w:hint="eastAsia"/>
        </w:rPr>
        <w:t xml:space="preserve"> (</w:t>
      </w:r>
      <w:r w:rsidRPr="00210273">
        <w:t>Rogers, 2014</w:t>
      </w:r>
      <w:r>
        <w:rPr>
          <w:rFonts w:hint="eastAsia"/>
        </w:rPr>
        <w:t xml:space="preserve">; </w:t>
      </w:r>
      <w:proofErr w:type="spellStart"/>
      <w:r w:rsidRPr="00C53FAC">
        <w:t>Sjölander-Lindqvist</w:t>
      </w:r>
      <w:proofErr w:type="spellEnd"/>
      <w:r>
        <w:rPr>
          <w:rFonts w:hint="eastAsia"/>
        </w:rPr>
        <w:t xml:space="preserve"> et al., 2015)</w:t>
      </w:r>
      <w:r>
        <w:t xml:space="preserve">, although </w:t>
      </w:r>
      <w:ins w:id="392" w:author="Elena Rovenskaya" w:date="2017-10-29T13:51:00Z">
        <w:r w:rsidR="00FC6A9F">
          <w:t xml:space="preserve">nowadays </w:t>
        </w:r>
      </w:ins>
      <w:r>
        <w:t xml:space="preserve">most </w:t>
      </w:r>
      <w:proofErr w:type="spellStart"/>
      <w:r>
        <w:t>Samis</w:t>
      </w:r>
      <w:proofErr w:type="spellEnd"/>
      <w:r>
        <w:t xml:space="preserve"> are not reindeer herders</w:t>
      </w:r>
      <w:r>
        <w:rPr>
          <w:rFonts w:hint="eastAsia"/>
        </w:rPr>
        <w:t>.</w:t>
      </w:r>
    </w:p>
    <w:p w14:paraId="57B9DCAF" w14:textId="6065C725" w:rsidR="002C128D" w:rsidRDefault="002C128D" w:rsidP="002C128D">
      <w:r w:rsidRPr="002C128D">
        <w:t xml:space="preserve">The stakeholder classification </w:t>
      </w:r>
      <w:r w:rsidR="002D09B9">
        <w:t xml:space="preserve">above </w:t>
      </w:r>
      <w:r w:rsidRPr="002C128D">
        <w:t xml:space="preserve">is </w:t>
      </w:r>
      <w:r w:rsidR="00F356DA">
        <w:t xml:space="preserve">a convenient way </w:t>
      </w:r>
      <w:r w:rsidRPr="002C128D">
        <w:t xml:space="preserve">to identify </w:t>
      </w:r>
      <w:r w:rsidR="00F10031">
        <w:t xml:space="preserve">a </w:t>
      </w:r>
      <w:r w:rsidR="007C27AC">
        <w:t xml:space="preserve">minimal representative </w:t>
      </w:r>
      <w:r w:rsidRPr="002C128D">
        <w:t>number of stakeholder</w:t>
      </w:r>
      <w:r w:rsidR="00F356DA">
        <w:t xml:space="preserve"> groups</w:t>
      </w:r>
      <w:r w:rsidRPr="002C128D">
        <w:t xml:space="preserve"> in</w:t>
      </w:r>
      <w:ins w:id="393" w:author="Fath, Brian" w:date="2017-11-29T14:03:00Z">
        <w:r w:rsidR="009D2EE5">
          <w:t xml:space="preserve"> the</w:t>
        </w:r>
      </w:ins>
      <w:r w:rsidRPr="002C128D">
        <w:t xml:space="preserve"> </w:t>
      </w:r>
      <w:del w:id="394" w:author="Elena Rovenskaya" w:date="2017-10-29T13:51:00Z">
        <w:r w:rsidRPr="002C128D" w:rsidDel="00A529E0">
          <w:delText xml:space="preserve">the </w:delText>
        </w:r>
      </w:del>
      <w:ins w:id="395" w:author="Elena Rovenskaya" w:date="2017-10-29T13:51:00Z">
        <w:r w:rsidR="00A529E0">
          <w:t xml:space="preserve">Swedish </w:t>
        </w:r>
      </w:ins>
      <w:r w:rsidRPr="002C128D">
        <w:t>s</w:t>
      </w:r>
      <w:r w:rsidR="007C27AC">
        <w:t>ociety</w:t>
      </w:r>
      <w:r w:rsidR="00F10031">
        <w:t>,</w:t>
      </w:r>
      <w:r w:rsidRPr="002C128D">
        <w:t xml:space="preserve"> </w:t>
      </w:r>
      <w:r w:rsidR="007C27AC">
        <w:t>without</w:t>
      </w:r>
      <w:r w:rsidRPr="002C128D">
        <w:t xml:space="preserve"> </w:t>
      </w:r>
      <w:r w:rsidR="00E64FB2">
        <w:t xml:space="preserve">compromising </w:t>
      </w:r>
      <w:r w:rsidRPr="002C128D">
        <w:t xml:space="preserve">the </w:t>
      </w:r>
      <w:r w:rsidR="007C27AC">
        <w:t xml:space="preserve">diversity of viewpoints. </w:t>
      </w:r>
      <w:r>
        <w:t>A</w:t>
      </w:r>
      <w:r>
        <w:rPr>
          <w:rFonts w:hint="eastAsia"/>
        </w:rPr>
        <w:t>fter</w:t>
      </w:r>
      <w:r>
        <w:t xml:space="preserve"> </w:t>
      </w:r>
      <w:ins w:id="396" w:author="Elena Rovenskaya" w:date="2017-10-29T13:51:00Z">
        <w:r w:rsidR="00A529E0">
          <w:t xml:space="preserve">a </w:t>
        </w:r>
      </w:ins>
      <w:r>
        <w:rPr>
          <w:rFonts w:hint="eastAsia"/>
        </w:rPr>
        <w:t xml:space="preserve">thorough </w:t>
      </w:r>
      <w:r w:rsidR="00133A46">
        <w:t xml:space="preserve">literature analysis </w:t>
      </w:r>
      <w:r>
        <w:rPr>
          <w:rFonts w:hint="eastAsia"/>
        </w:rPr>
        <w:t xml:space="preserve">and </w:t>
      </w:r>
      <w:r w:rsidR="00133A46">
        <w:t xml:space="preserve">the </w:t>
      </w:r>
      <w:r>
        <w:t>discussion</w:t>
      </w:r>
      <w:r>
        <w:rPr>
          <w:rFonts w:hint="eastAsia"/>
        </w:rPr>
        <w:t xml:space="preserve"> with </w:t>
      </w:r>
      <w:r w:rsidR="00133A46">
        <w:t xml:space="preserve">a number of </w:t>
      </w:r>
      <w:r>
        <w:rPr>
          <w:rFonts w:hint="eastAsia"/>
        </w:rPr>
        <w:t xml:space="preserve">experts and stakeholders, </w:t>
      </w:r>
      <w:r w:rsidR="005E226E">
        <w:t xml:space="preserve">in this paper </w:t>
      </w:r>
      <w:r w:rsidR="00133A46">
        <w:t xml:space="preserve">we have </w:t>
      </w:r>
      <w:r w:rsidR="005E226E">
        <w:t xml:space="preserve">decided to use </w:t>
      </w:r>
      <w:r>
        <w:rPr>
          <w:rFonts w:hint="eastAsia"/>
        </w:rPr>
        <w:t xml:space="preserve">the </w:t>
      </w:r>
      <w:r w:rsidR="005E226E">
        <w:t xml:space="preserve">following </w:t>
      </w:r>
      <w:ins w:id="397" w:author="Fath, Brian" w:date="2017-11-29T14:04:00Z">
        <w:r w:rsidR="009D2EE5">
          <w:t xml:space="preserve">five </w:t>
        </w:r>
      </w:ins>
      <w:r>
        <w:rPr>
          <w:rFonts w:hint="eastAsia"/>
        </w:rPr>
        <w:t>stakeholder</w:t>
      </w:r>
      <w:r w:rsidR="005E226E">
        <w:t xml:space="preserve"> groups: </w:t>
      </w:r>
      <w:ins w:id="398" w:author="Fath, Brian" w:date="2017-11-29T14:04:00Z">
        <w:r w:rsidR="009D2EE5">
          <w:t xml:space="preserve">1) </w:t>
        </w:r>
      </w:ins>
      <w:r w:rsidRPr="00F82309">
        <w:rPr>
          <w:i/>
        </w:rPr>
        <w:t xml:space="preserve">environmentalists, </w:t>
      </w:r>
      <w:ins w:id="399" w:author="Fath, Brian" w:date="2017-11-29T14:04:00Z">
        <w:r w:rsidR="009D2EE5">
          <w:rPr>
            <w:i/>
          </w:rPr>
          <w:t xml:space="preserve">2) </w:t>
        </w:r>
      </w:ins>
      <w:r w:rsidRPr="00F82309">
        <w:rPr>
          <w:i/>
        </w:rPr>
        <w:t xml:space="preserve">urbanites, </w:t>
      </w:r>
      <w:ins w:id="400" w:author="Fath, Brian" w:date="2017-11-29T14:04:00Z">
        <w:r w:rsidR="009D2EE5">
          <w:rPr>
            <w:i/>
          </w:rPr>
          <w:t xml:space="preserve">3) </w:t>
        </w:r>
      </w:ins>
      <w:r w:rsidRPr="00F82309">
        <w:rPr>
          <w:i/>
        </w:rPr>
        <w:t xml:space="preserve">hunters, </w:t>
      </w:r>
      <w:ins w:id="401" w:author="Fath, Brian" w:date="2017-11-29T14:04:00Z">
        <w:r w:rsidR="009D2EE5">
          <w:rPr>
            <w:i/>
          </w:rPr>
          <w:t xml:space="preserve">4) </w:t>
        </w:r>
      </w:ins>
      <w:r w:rsidR="005A0C46">
        <w:rPr>
          <w:i/>
        </w:rPr>
        <w:t>livestock owners</w:t>
      </w:r>
      <w:ins w:id="402" w:author="Fath, Brian" w:date="2017-11-29T14:04:00Z">
        <w:r w:rsidR="009D2EE5">
          <w:rPr>
            <w:i/>
          </w:rPr>
          <w:t>,</w:t>
        </w:r>
      </w:ins>
      <w:r w:rsidRPr="00F82309">
        <w:rPr>
          <w:i/>
        </w:rPr>
        <w:t xml:space="preserve"> </w:t>
      </w:r>
      <w:r w:rsidRPr="00972342">
        <w:t>and</w:t>
      </w:r>
      <w:r w:rsidRPr="00F82309">
        <w:rPr>
          <w:i/>
        </w:rPr>
        <w:t xml:space="preserve"> reindeer herders</w:t>
      </w:r>
      <w:r w:rsidR="007E3452" w:rsidRPr="0071159E">
        <w:t xml:space="preserve"> (Table 1)</w:t>
      </w:r>
      <w:r>
        <w:rPr>
          <w:rFonts w:hint="eastAsia"/>
        </w:rPr>
        <w:t>.</w:t>
      </w:r>
      <w:r>
        <w:t xml:space="preserve"> </w:t>
      </w:r>
      <w:r w:rsidR="0002758C">
        <w:t>Furthermore</w:t>
      </w:r>
      <w:r>
        <w:t>,</w:t>
      </w:r>
      <w:r w:rsidRPr="007B27F8">
        <w:t xml:space="preserve"> </w:t>
      </w:r>
      <w:r>
        <w:t>urbanites</w:t>
      </w:r>
      <w:r w:rsidRPr="007B27F8">
        <w:t xml:space="preserve"> and </w:t>
      </w:r>
      <w:r w:rsidR="00287206">
        <w:rPr>
          <w:rFonts w:hint="eastAsia"/>
        </w:rPr>
        <w:t>environmentali</w:t>
      </w:r>
      <w:r w:rsidRPr="007B27F8">
        <w:t>sts</w:t>
      </w:r>
      <w:r w:rsidR="006368C3">
        <w:rPr>
          <w:rFonts w:hint="eastAsia"/>
        </w:rPr>
        <w:t xml:space="preserve"> </w:t>
      </w:r>
      <w:r w:rsidR="0002758C">
        <w:t xml:space="preserve">having </w:t>
      </w:r>
      <w:r w:rsidR="006368C3">
        <w:rPr>
          <w:rFonts w:hint="eastAsia"/>
        </w:rPr>
        <w:t xml:space="preserve">mostly positive </w:t>
      </w:r>
      <w:r w:rsidR="006368C3">
        <w:t>attitudes</w:t>
      </w:r>
      <w:r w:rsidRPr="007B27F8">
        <w:t xml:space="preserve"> </w:t>
      </w:r>
      <w:r w:rsidR="0002758C">
        <w:t xml:space="preserve">to wolves </w:t>
      </w:r>
      <w:r w:rsidR="006368C3">
        <w:rPr>
          <w:rFonts w:hint="eastAsia"/>
        </w:rPr>
        <w:t>are</w:t>
      </w:r>
      <w:r w:rsidRPr="007B27F8">
        <w:t xml:space="preserve"> </w:t>
      </w:r>
      <w:ins w:id="403" w:author="Elena Rovenskaya" w:date="2017-10-29T13:52:00Z">
        <w:r w:rsidR="000C1607">
          <w:t xml:space="preserve">further </w:t>
        </w:r>
      </w:ins>
      <w:ins w:id="404" w:author="Elena Rovenskaya" w:date="2017-10-29T13:51:00Z">
        <w:r w:rsidR="000C1607">
          <w:t xml:space="preserve">aggregated into a </w:t>
        </w:r>
      </w:ins>
      <w:del w:id="405" w:author="Elena Rovenskaya" w:date="2017-10-29T13:51:00Z">
        <w:r w:rsidRPr="007B27F8" w:rsidDel="000C1607">
          <w:delText xml:space="preserve">classified as </w:delText>
        </w:r>
      </w:del>
      <w:r>
        <w:t>“</w:t>
      </w:r>
      <w:r w:rsidRPr="007B27F8">
        <w:t>pro-wolf</w:t>
      </w:r>
      <w:r>
        <w:t>”</w:t>
      </w:r>
      <w:r w:rsidRPr="007B27F8">
        <w:t xml:space="preserve"> stakeholder</w:t>
      </w:r>
      <w:ins w:id="406" w:author="Elena Rovenskaya" w:date="2017-10-29T13:52:00Z">
        <w:r w:rsidR="000C1607">
          <w:t xml:space="preserve"> group</w:t>
        </w:r>
      </w:ins>
      <w:del w:id="407" w:author="Elena Rovenskaya" w:date="2017-10-29T13:51:00Z">
        <w:r w:rsidRPr="007B27F8" w:rsidDel="000C1607">
          <w:delText>s</w:delText>
        </w:r>
      </w:del>
      <w:r>
        <w:t>,</w:t>
      </w:r>
      <w:r w:rsidRPr="007B27F8">
        <w:t xml:space="preserve"> </w:t>
      </w:r>
      <w:r>
        <w:t>while</w:t>
      </w:r>
      <w:r w:rsidRPr="007B27F8">
        <w:t xml:space="preserve"> hunters, </w:t>
      </w:r>
      <w:r w:rsidR="005A0C46">
        <w:t>livestock owners</w:t>
      </w:r>
      <w:r w:rsidRPr="007B27F8">
        <w:t xml:space="preserve"> and</w:t>
      </w:r>
      <w:r>
        <w:t xml:space="preserve"> reindeer herders</w:t>
      </w:r>
      <w:r w:rsidR="0002758C">
        <w:t xml:space="preserve"> having </w:t>
      </w:r>
      <w:r w:rsidR="006368C3">
        <w:rPr>
          <w:rFonts w:hint="eastAsia"/>
        </w:rPr>
        <w:t xml:space="preserve">generally </w:t>
      </w:r>
      <w:r w:rsidR="006368C3">
        <w:rPr>
          <w:rFonts w:hint="eastAsia"/>
        </w:rPr>
        <w:lastRenderedPageBreak/>
        <w:t>negative attitudes</w:t>
      </w:r>
      <w:r w:rsidRPr="007B27F8">
        <w:t xml:space="preserve"> </w:t>
      </w:r>
      <w:r w:rsidR="0002758C">
        <w:t>to</w:t>
      </w:r>
      <w:ins w:id="408" w:author="Huayi" w:date="2017-11-06T20:59:00Z">
        <w:r w:rsidR="00B206D1">
          <w:rPr>
            <w:rFonts w:hint="eastAsia"/>
          </w:rPr>
          <w:t>wards</w:t>
        </w:r>
      </w:ins>
      <w:r w:rsidR="0002758C">
        <w:t xml:space="preserve"> wolves </w:t>
      </w:r>
      <w:r w:rsidR="006368C3">
        <w:rPr>
          <w:rFonts w:hint="eastAsia"/>
        </w:rPr>
        <w:t>are</w:t>
      </w:r>
      <w:r w:rsidRPr="007B27F8">
        <w:t xml:space="preserve"> </w:t>
      </w:r>
      <w:ins w:id="409" w:author="Elena Rovenskaya" w:date="2017-10-29T13:52:00Z">
        <w:r w:rsidR="003D10BE">
          <w:t xml:space="preserve">aggregated </w:t>
        </w:r>
      </w:ins>
      <w:del w:id="410" w:author="Elena Rovenskaya" w:date="2017-10-29T13:52:00Z">
        <w:r w:rsidRPr="007B27F8" w:rsidDel="003D10BE">
          <w:delText>classified as</w:delText>
        </w:r>
      </w:del>
      <w:ins w:id="411" w:author="Elena Rovenskaya" w:date="2017-10-29T13:52:00Z">
        <w:r w:rsidR="003D10BE">
          <w:t>into an</w:t>
        </w:r>
      </w:ins>
      <w:r w:rsidRPr="007B27F8">
        <w:t xml:space="preserve"> </w:t>
      </w:r>
      <w:r>
        <w:t>“</w:t>
      </w:r>
      <w:r w:rsidRPr="007B27F8">
        <w:t>anti-wolf</w:t>
      </w:r>
      <w:r>
        <w:t>”</w:t>
      </w:r>
      <w:r w:rsidRPr="007B27F8">
        <w:t xml:space="preserve"> </w:t>
      </w:r>
      <w:del w:id="412" w:author="Elena Rovenskaya" w:date="2017-10-29T13:52:00Z">
        <w:r w:rsidRPr="007B27F8" w:rsidDel="003D10BE">
          <w:delText>stakeholders</w:delText>
        </w:r>
      </w:del>
      <w:ins w:id="413" w:author="Elena Rovenskaya" w:date="2017-10-29T13:52:00Z">
        <w:r w:rsidR="003D10BE" w:rsidRPr="007B27F8">
          <w:t>stakeholder</w:t>
        </w:r>
        <w:r w:rsidR="003D10BE">
          <w:t xml:space="preserve"> group</w:t>
        </w:r>
      </w:ins>
      <w:r w:rsidRPr="007B27F8">
        <w:t>.</w:t>
      </w:r>
      <w:r>
        <w:t xml:space="preserve"> </w:t>
      </w:r>
      <w:ins w:id="414" w:author="Huayi" w:date="2017-11-06T21:36:00Z">
        <w:r w:rsidR="00306C4A">
          <w:rPr>
            <w:rFonts w:hint="eastAsia"/>
          </w:rPr>
          <w:t>S</w:t>
        </w:r>
      </w:ins>
      <w:ins w:id="415" w:author="Huayi" w:date="2017-11-06T21:35:00Z">
        <w:r w:rsidR="00306C4A">
          <w:rPr>
            <w:rFonts w:hint="eastAsia"/>
          </w:rPr>
          <w:t xml:space="preserve">ome </w:t>
        </w:r>
      </w:ins>
      <w:ins w:id="416" w:author="Huayi" w:date="2017-11-06T21:36:00Z">
        <w:r w:rsidR="00306C4A">
          <w:rPr>
            <w:rFonts w:hint="eastAsia"/>
          </w:rPr>
          <w:t>individuals</w:t>
        </w:r>
      </w:ins>
      <w:ins w:id="417" w:author="Huayi" w:date="2017-11-06T21:35:00Z">
        <w:r w:rsidR="00306C4A">
          <w:rPr>
            <w:rFonts w:hint="eastAsia"/>
          </w:rPr>
          <w:t xml:space="preserve"> with neutral attitudes</w:t>
        </w:r>
      </w:ins>
      <w:ins w:id="418" w:author="Huayi" w:date="2017-11-06T21:36:00Z">
        <w:r w:rsidR="00306C4A">
          <w:rPr>
            <w:rFonts w:hint="eastAsia"/>
          </w:rPr>
          <w:t xml:space="preserve"> also exist in these groups</w:t>
        </w:r>
      </w:ins>
      <w:ins w:id="419" w:author="Huayi" w:date="2017-11-06T21:35:00Z">
        <w:r w:rsidR="00306C4A">
          <w:rPr>
            <w:rFonts w:hint="eastAsia"/>
          </w:rPr>
          <w:t xml:space="preserve">. </w:t>
        </w:r>
      </w:ins>
      <w:ins w:id="420" w:author="Huayi" w:date="2017-11-06T21:37:00Z">
        <w:r w:rsidR="00306C4A">
          <w:rPr>
            <w:rFonts w:hint="eastAsia"/>
          </w:rPr>
          <w:t>However, we set our study boundary to only include the stakeholders who are in conflicts</w:t>
        </w:r>
      </w:ins>
      <w:ins w:id="421" w:author="Huayi" w:date="2017-11-06T21:38:00Z">
        <w:r w:rsidR="00306C4A">
          <w:rPr>
            <w:rFonts w:hint="eastAsia"/>
          </w:rPr>
          <w:t xml:space="preserve"> with others in this issue.</w:t>
        </w:r>
      </w:ins>
      <w:del w:id="422" w:author="Huayi" w:date="2017-11-06T21:38:00Z">
        <w:r w:rsidDel="00306C4A">
          <w:delText xml:space="preserve">This </w:delText>
        </w:r>
        <w:r w:rsidR="00AE2751" w:rsidDel="00306C4A">
          <w:delText>binary classification is of course a</w:delText>
        </w:r>
        <w:r w:rsidDel="00306C4A">
          <w:delText xml:space="preserve"> </w:delText>
        </w:r>
        <w:r w:rsidR="00AE2751" w:rsidDel="00306C4A">
          <w:delText xml:space="preserve">big </w:delText>
        </w:r>
        <w:r w:rsidDel="00306C4A">
          <w:delText xml:space="preserve">simplification, as there </w:delText>
        </w:r>
        <w:commentRangeStart w:id="423"/>
        <w:r w:rsidDel="00306C4A">
          <w:delText xml:space="preserve">may be many individuals in each stakeholder group </w:delText>
        </w:r>
        <w:r w:rsidR="00737CD9" w:rsidDel="00306C4A">
          <w:delText>who</w:delText>
        </w:r>
        <w:r w:rsidDel="00306C4A">
          <w:delText xml:space="preserve"> do not fit with </w:delText>
        </w:r>
        <w:r w:rsidR="00AE2751" w:rsidDel="00306C4A">
          <w:delText>its</w:delText>
        </w:r>
        <w:r w:rsidDel="00306C4A">
          <w:delText xml:space="preserve"> description</w:delText>
        </w:r>
        <w:commentRangeEnd w:id="423"/>
        <w:r w:rsidR="00D231E8" w:rsidDel="00306C4A">
          <w:rPr>
            <w:rStyle w:val="CommentReference"/>
          </w:rPr>
          <w:commentReference w:id="423"/>
        </w:r>
        <w:r w:rsidDel="00306C4A">
          <w:delText xml:space="preserve">, but we </w:delText>
        </w:r>
        <w:r w:rsidR="00AE2751" w:rsidDel="00306C4A">
          <w:delText>feel that nevertheless it</w:delText>
        </w:r>
      </w:del>
      <w:ins w:id="424" w:author="Huayi" w:date="2017-11-06T21:38:00Z">
        <w:r w:rsidR="00306C4A">
          <w:rPr>
            <w:rFonts w:hint="eastAsia"/>
          </w:rPr>
          <w:t xml:space="preserve"> So the categorization of </w:t>
        </w:r>
      </w:ins>
      <w:ins w:id="425" w:author="Huayi" w:date="2017-11-06T21:39:00Z">
        <w:r w:rsidR="00306C4A">
          <w:t>“</w:t>
        </w:r>
        <w:r w:rsidR="00306C4A">
          <w:rPr>
            <w:rFonts w:hint="eastAsia"/>
          </w:rPr>
          <w:t>pro-wolf</w:t>
        </w:r>
        <w:r w:rsidR="00306C4A">
          <w:t>”</w:t>
        </w:r>
        <w:r w:rsidR="00306C4A">
          <w:rPr>
            <w:rFonts w:hint="eastAsia"/>
          </w:rPr>
          <w:t xml:space="preserve"> and </w:t>
        </w:r>
        <w:r w:rsidR="00306C4A">
          <w:t>“</w:t>
        </w:r>
        <w:r w:rsidR="00306C4A">
          <w:rPr>
            <w:rFonts w:hint="eastAsia"/>
          </w:rPr>
          <w:t>anti-wolf</w:t>
        </w:r>
        <w:r w:rsidR="00306C4A">
          <w:t>”</w:t>
        </w:r>
        <w:r w:rsidR="00306C4A">
          <w:rPr>
            <w:rFonts w:hint="eastAsia"/>
          </w:rPr>
          <w:t xml:space="preserve"> </w:t>
        </w:r>
      </w:ins>
      <w:del w:id="426" w:author="Huayi" w:date="2017-11-06T21:41:00Z">
        <w:r w:rsidR="00AE2751" w:rsidDel="00306C4A">
          <w:delText xml:space="preserve"> </w:delText>
        </w:r>
      </w:del>
      <w:r w:rsidR="00AE2751">
        <w:t xml:space="preserve">reflects quite well the polarization in the Swedish society </w:t>
      </w:r>
      <w:r w:rsidR="00AE2751" w:rsidRPr="007868DF">
        <w:t>(</w:t>
      </w:r>
      <w:r w:rsidR="007868DF" w:rsidRPr="001F7DDB">
        <w:t>von Essen &amp; Hansen, 2015</w:t>
      </w:r>
      <w:r w:rsidR="00AE2751" w:rsidRPr="0063625C">
        <w:t>)</w:t>
      </w:r>
      <w:del w:id="427" w:author="Huayi" w:date="2017-11-06T21:39:00Z">
        <w:r w:rsidR="00AE2751" w:rsidRPr="00277CAA" w:rsidDel="00306C4A">
          <w:delText xml:space="preserve"> </w:delText>
        </w:r>
        <w:r w:rsidR="00416BE9" w:rsidRPr="00277CAA" w:rsidDel="00306C4A">
          <w:delText>a</w:delText>
        </w:r>
        <w:r w:rsidR="00416BE9" w:rsidDel="00306C4A">
          <w:delText xml:space="preserve">nd we </w:delText>
        </w:r>
        <w:r w:rsidDel="00306C4A">
          <w:delText xml:space="preserve">will use </w:delText>
        </w:r>
        <w:r w:rsidR="00416BE9" w:rsidDel="00306C4A">
          <w:delText xml:space="preserve">it </w:delText>
        </w:r>
        <w:r w:rsidDel="00306C4A">
          <w:delText>in this study</w:delText>
        </w:r>
      </w:del>
      <w:r>
        <w:t>.</w:t>
      </w:r>
      <w:r w:rsidR="005752D2">
        <w:t xml:space="preserve"> </w:t>
      </w:r>
      <w:commentRangeStart w:id="428"/>
      <w:del w:id="429" w:author="Huayi" w:date="2017-11-06T21:00:00Z">
        <w:r w:rsidR="005752D2" w:rsidDel="00B206D1">
          <w:delText>Mention lumping of hunter with/ without hunting dogs.</w:delText>
        </w:r>
        <w:commentRangeEnd w:id="428"/>
        <w:r w:rsidR="000F3050" w:rsidDel="00B206D1">
          <w:rPr>
            <w:rStyle w:val="CommentReference"/>
          </w:rPr>
          <w:commentReference w:id="428"/>
        </w:r>
      </w:del>
    </w:p>
    <w:p w14:paraId="69750B5B" w14:textId="5BC87476" w:rsidR="007E3452" w:rsidRDefault="007E3452" w:rsidP="00B0069D">
      <w:pPr>
        <w:jc w:val="center"/>
      </w:pPr>
      <w:r w:rsidRPr="007E3452">
        <w:t>Table 1</w:t>
      </w:r>
      <w:r>
        <w:rPr>
          <w:rFonts w:hint="eastAsia"/>
        </w:rPr>
        <w:t xml:space="preserve">. </w:t>
      </w:r>
      <w:ins w:id="430" w:author="Elena Rovenskaya" w:date="2017-10-29T13:56:00Z">
        <w:r w:rsidR="00422A77">
          <w:t xml:space="preserve">Swedish </w:t>
        </w:r>
      </w:ins>
      <w:del w:id="431" w:author="Elena Rovenskaya" w:date="2017-10-29T13:56:00Z">
        <w:r w:rsidDel="00422A77">
          <w:rPr>
            <w:rFonts w:hint="eastAsia"/>
          </w:rPr>
          <w:delText xml:space="preserve">Stakeholder </w:delText>
        </w:r>
      </w:del>
      <w:ins w:id="432" w:author="Elena Rovenskaya" w:date="2017-10-29T13:56:00Z">
        <w:r w:rsidR="00422A77">
          <w:t>s</w:t>
        </w:r>
        <w:r w:rsidR="00422A77">
          <w:rPr>
            <w:rFonts w:hint="eastAsia"/>
          </w:rPr>
          <w:t xml:space="preserve">takeholder </w:t>
        </w:r>
      </w:ins>
      <w:r>
        <w:rPr>
          <w:rFonts w:hint="eastAsia"/>
        </w:rPr>
        <w:t>clas</w:t>
      </w:r>
      <w:r w:rsidR="00300F55">
        <w:t>s</w:t>
      </w:r>
      <w:r>
        <w:rPr>
          <w:rFonts w:hint="eastAsia"/>
        </w:rPr>
        <w:t>ification</w:t>
      </w:r>
      <w:r w:rsidR="00300F55">
        <w:t xml:space="preserve"> used in this study</w:t>
      </w:r>
    </w:p>
    <w:tbl>
      <w:tblPr>
        <w:tblW w:w="9371" w:type="dxa"/>
        <w:tblInd w:w="93" w:type="dxa"/>
        <w:tblLayout w:type="fixed"/>
        <w:tblLook w:val="04A0" w:firstRow="1" w:lastRow="0" w:firstColumn="1" w:lastColumn="0" w:noHBand="0" w:noVBand="1"/>
        <w:tblPrChange w:id="433" w:author="Huayi" w:date="2017-11-06T21:43:00Z">
          <w:tblPr>
            <w:tblW w:w="9371" w:type="dxa"/>
            <w:tblInd w:w="93" w:type="dxa"/>
            <w:tblLook w:val="04A0" w:firstRow="1" w:lastRow="0" w:firstColumn="1" w:lastColumn="0" w:noHBand="0" w:noVBand="1"/>
          </w:tblPr>
        </w:tblPrChange>
      </w:tblPr>
      <w:tblGrid>
        <w:gridCol w:w="1858"/>
        <w:gridCol w:w="4678"/>
        <w:gridCol w:w="2835"/>
        <w:tblGridChange w:id="434">
          <w:tblGrid>
            <w:gridCol w:w="2200"/>
            <w:gridCol w:w="4478"/>
            <w:gridCol w:w="2693"/>
          </w:tblGrid>
        </w:tblGridChange>
      </w:tblGrid>
      <w:tr w:rsidR="0045324F" w:rsidRPr="007E3452" w14:paraId="7B5DD512" w14:textId="77777777" w:rsidTr="00076ED4">
        <w:trPr>
          <w:trHeight w:val="20"/>
          <w:trPrChange w:id="435" w:author="Huayi" w:date="2017-11-06T21:43:00Z">
            <w:trPr>
              <w:trHeight w:val="20"/>
            </w:trPr>
          </w:trPrChange>
        </w:trPr>
        <w:tc>
          <w:tcPr>
            <w:tcW w:w="1858" w:type="dxa"/>
            <w:tcBorders>
              <w:top w:val="single" w:sz="4" w:space="0" w:color="auto"/>
              <w:left w:val="single" w:sz="4" w:space="0" w:color="auto"/>
              <w:bottom w:val="single" w:sz="4" w:space="0" w:color="auto"/>
              <w:right w:val="single" w:sz="4" w:space="0" w:color="auto"/>
            </w:tcBorders>
            <w:shd w:val="clear" w:color="auto" w:fill="auto"/>
            <w:vAlign w:val="center"/>
            <w:hideMark/>
            <w:tcPrChange w:id="436" w:author="Huayi" w:date="2017-11-06T21:43:00Z">
              <w:tcPr>
                <w:tcW w:w="2200" w:type="dxa"/>
                <w:tcBorders>
                  <w:top w:val="single" w:sz="4" w:space="0" w:color="auto"/>
                  <w:left w:val="single" w:sz="4" w:space="0" w:color="auto"/>
                  <w:bottom w:val="single" w:sz="4" w:space="0" w:color="auto"/>
                  <w:right w:val="single" w:sz="4" w:space="0" w:color="auto"/>
                </w:tcBorders>
                <w:shd w:val="clear" w:color="auto" w:fill="auto"/>
                <w:vAlign w:val="center"/>
                <w:hideMark/>
              </w:tcPr>
            </w:tcPrChange>
          </w:tcPr>
          <w:p w14:paraId="02CEEBC9" w14:textId="77777777" w:rsidR="007E3452" w:rsidRPr="005C74EC" w:rsidRDefault="007E3452" w:rsidP="007E3452">
            <w:pPr>
              <w:spacing w:after="0" w:line="240" w:lineRule="auto"/>
              <w:rPr>
                <w:b/>
              </w:rPr>
            </w:pPr>
            <w:r w:rsidRPr="005C74EC">
              <w:rPr>
                <w:b/>
              </w:rPr>
              <w:t>Stakeholder</w:t>
            </w:r>
          </w:p>
        </w:tc>
        <w:tc>
          <w:tcPr>
            <w:tcW w:w="4678" w:type="dxa"/>
            <w:tcBorders>
              <w:top w:val="single" w:sz="4" w:space="0" w:color="auto"/>
              <w:left w:val="nil"/>
              <w:bottom w:val="single" w:sz="4" w:space="0" w:color="auto"/>
              <w:right w:val="single" w:sz="4" w:space="0" w:color="auto"/>
            </w:tcBorders>
            <w:shd w:val="clear" w:color="auto" w:fill="auto"/>
            <w:vAlign w:val="center"/>
            <w:hideMark/>
            <w:tcPrChange w:id="437" w:author="Huayi" w:date="2017-11-06T21:43:00Z">
              <w:tcPr>
                <w:tcW w:w="4478" w:type="dxa"/>
                <w:tcBorders>
                  <w:top w:val="single" w:sz="4" w:space="0" w:color="auto"/>
                  <w:left w:val="nil"/>
                  <w:bottom w:val="single" w:sz="4" w:space="0" w:color="auto"/>
                  <w:right w:val="single" w:sz="4" w:space="0" w:color="auto"/>
                </w:tcBorders>
                <w:shd w:val="clear" w:color="auto" w:fill="auto"/>
                <w:vAlign w:val="center"/>
                <w:hideMark/>
              </w:tcPr>
            </w:tcPrChange>
          </w:tcPr>
          <w:p w14:paraId="573829A0" w14:textId="4D1CC936" w:rsidR="007E3452" w:rsidRPr="005C74EC" w:rsidRDefault="007E3452" w:rsidP="007E3452">
            <w:pPr>
              <w:spacing w:after="0" w:line="240" w:lineRule="auto"/>
              <w:rPr>
                <w:b/>
              </w:rPr>
            </w:pPr>
            <w:commentRangeStart w:id="438"/>
            <w:r w:rsidRPr="005C74EC">
              <w:rPr>
                <w:b/>
              </w:rPr>
              <w:t>Definition</w:t>
            </w:r>
            <w:commentRangeEnd w:id="438"/>
            <w:r w:rsidR="00271C71">
              <w:rPr>
                <w:rStyle w:val="CommentReference"/>
              </w:rPr>
              <w:commentReference w:id="438"/>
            </w:r>
          </w:p>
        </w:tc>
        <w:tc>
          <w:tcPr>
            <w:tcW w:w="2835" w:type="dxa"/>
            <w:tcBorders>
              <w:top w:val="single" w:sz="4" w:space="0" w:color="auto"/>
              <w:left w:val="nil"/>
              <w:bottom w:val="single" w:sz="4" w:space="0" w:color="auto"/>
              <w:right w:val="single" w:sz="4" w:space="0" w:color="auto"/>
            </w:tcBorders>
            <w:shd w:val="clear" w:color="auto" w:fill="auto"/>
            <w:vAlign w:val="center"/>
            <w:hideMark/>
            <w:tcPrChange w:id="439" w:author="Huayi" w:date="2017-11-06T21:43:00Z">
              <w:tcPr>
                <w:tcW w:w="2693" w:type="dxa"/>
                <w:tcBorders>
                  <w:top w:val="single" w:sz="4" w:space="0" w:color="auto"/>
                  <w:left w:val="nil"/>
                  <w:bottom w:val="single" w:sz="4" w:space="0" w:color="auto"/>
                  <w:right w:val="single" w:sz="4" w:space="0" w:color="auto"/>
                </w:tcBorders>
                <w:shd w:val="clear" w:color="auto" w:fill="auto"/>
                <w:vAlign w:val="center"/>
                <w:hideMark/>
              </w:tcPr>
            </w:tcPrChange>
          </w:tcPr>
          <w:p w14:paraId="20A1D464" w14:textId="77777777" w:rsidR="007E3452" w:rsidRPr="005C74EC" w:rsidRDefault="007E3452" w:rsidP="007E3452">
            <w:pPr>
              <w:spacing w:after="0" w:line="240" w:lineRule="auto"/>
              <w:rPr>
                <w:b/>
              </w:rPr>
            </w:pPr>
            <w:r w:rsidRPr="005C74EC">
              <w:rPr>
                <w:b/>
              </w:rPr>
              <w:t>Attitude towards wolves</w:t>
            </w:r>
          </w:p>
        </w:tc>
      </w:tr>
      <w:tr w:rsidR="0045324F" w:rsidRPr="007E3452" w14:paraId="3AE183B6" w14:textId="77777777" w:rsidTr="00076ED4">
        <w:trPr>
          <w:trHeight w:val="20"/>
          <w:trPrChange w:id="440" w:author="Huayi" w:date="2017-11-06T21:43:00Z">
            <w:trPr>
              <w:trHeight w:val="20"/>
            </w:trPr>
          </w:trPrChange>
        </w:trPr>
        <w:tc>
          <w:tcPr>
            <w:tcW w:w="1858" w:type="dxa"/>
            <w:tcBorders>
              <w:top w:val="nil"/>
              <w:left w:val="single" w:sz="4" w:space="0" w:color="auto"/>
              <w:bottom w:val="single" w:sz="4" w:space="0" w:color="auto"/>
              <w:right w:val="single" w:sz="4" w:space="0" w:color="auto"/>
            </w:tcBorders>
            <w:shd w:val="clear" w:color="auto" w:fill="auto"/>
            <w:vAlign w:val="center"/>
            <w:hideMark/>
            <w:tcPrChange w:id="441" w:author="Huayi" w:date="2017-11-06T21:43:00Z">
              <w:tcPr>
                <w:tcW w:w="2200" w:type="dxa"/>
                <w:tcBorders>
                  <w:top w:val="nil"/>
                  <w:left w:val="single" w:sz="4" w:space="0" w:color="auto"/>
                  <w:bottom w:val="single" w:sz="4" w:space="0" w:color="auto"/>
                  <w:right w:val="single" w:sz="4" w:space="0" w:color="auto"/>
                </w:tcBorders>
                <w:shd w:val="clear" w:color="auto" w:fill="auto"/>
                <w:vAlign w:val="center"/>
                <w:hideMark/>
              </w:tcPr>
            </w:tcPrChange>
          </w:tcPr>
          <w:p w14:paraId="59C3FE16" w14:textId="596C9567" w:rsidR="007E3452" w:rsidRPr="0071159E" w:rsidRDefault="0045324F" w:rsidP="005C74EC">
            <w:pPr>
              <w:pStyle w:val="NoSpacing"/>
            </w:pPr>
            <w:r>
              <w:t>E</w:t>
            </w:r>
            <w:r w:rsidR="007E3452" w:rsidRPr="0071159E">
              <w:t>nvironmentalists</w:t>
            </w:r>
          </w:p>
        </w:tc>
        <w:tc>
          <w:tcPr>
            <w:tcW w:w="4678" w:type="dxa"/>
            <w:tcBorders>
              <w:top w:val="nil"/>
              <w:left w:val="nil"/>
              <w:bottom w:val="single" w:sz="4" w:space="0" w:color="auto"/>
              <w:right w:val="single" w:sz="4" w:space="0" w:color="auto"/>
            </w:tcBorders>
            <w:shd w:val="clear" w:color="auto" w:fill="auto"/>
            <w:vAlign w:val="center"/>
            <w:hideMark/>
            <w:tcPrChange w:id="442" w:author="Huayi" w:date="2017-11-06T21:43:00Z">
              <w:tcPr>
                <w:tcW w:w="4478" w:type="dxa"/>
                <w:tcBorders>
                  <w:top w:val="nil"/>
                  <w:left w:val="nil"/>
                  <w:bottom w:val="single" w:sz="4" w:space="0" w:color="auto"/>
                  <w:right w:val="single" w:sz="4" w:space="0" w:color="auto"/>
                </w:tcBorders>
                <w:shd w:val="clear" w:color="auto" w:fill="auto"/>
                <w:vAlign w:val="center"/>
                <w:hideMark/>
              </w:tcPr>
            </w:tcPrChange>
          </w:tcPr>
          <w:p w14:paraId="4EF77712" w14:textId="35AC7CB1" w:rsidR="007E3452" w:rsidRPr="0071159E" w:rsidRDefault="0045324F" w:rsidP="005C74EC">
            <w:pPr>
              <w:pStyle w:val="NoSpacing"/>
            </w:pPr>
            <w:r>
              <w:t>P</w:t>
            </w:r>
            <w:r w:rsidR="007E3452" w:rsidRPr="0071159E">
              <w:t>eople from organizations</w:t>
            </w:r>
            <w:r>
              <w:t>,</w:t>
            </w:r>
            <w:r w:rsidR="007E3452" w:rsidRPr="0071159E">
              <w:t xml:space="preserve"> which advocate wolf reintroduction</w:t>
            </w:r>
          </w:p>
        </w:tc>
        <w:tc>
          <w:tcPr>
            <w:tcW w:w="2835" w:type="dxa"/>
            <w:tcBorders>
              <w:top w:val="nil"/>
              <w:left w:val="nil"/>
              <w:bottom w:val="single" w:sz="4" w:space="0" w:color="auto"/>
              <w:right w:val="single" w:sz="4" w:space="0" w:color="auto"/>
            </w:tcBorders>
            <w:shd w:val="clear" w:color="auto" w:fill="auto"/>
            <w:vAlign w:val="center"/>
            <w:hideMark/>
            <w:tcPrChange w:id="443" w:author="Huayi" w:date="2017-11-06T21:43:00Z">
              <w:tcPr>
                <w:tcW w:w="2693" w:type="dxa"/>
                <w:tcBorders>
                  <w:top w:val="nil"/>
                  <w:left w:val="nil"/>
                  <w:bottom w:val="single" w:sz="4" w:space="0" w:color="auto"/>
                  <w:right w:val="single" w:sz="4" w:space="0" w:color="auto"/>
                </w:tcBorders>
                <w:shd w:val="clear" w:color="auto" w:fill="auto"/>
                <w:vAlign w:val="center"/>
                <w:hideMark/>
              </w:tcPr>
            </w:tcPrChange>
          </w:tcPr>
          <w:p w14:paraId="069FC8A8" w14:textId="6BA0C2C7" w:rsidR="007E3452" w:rsidRPr="0071159E" w:rsidRDefault="00C34AAF" w:rsidP="005C74EC">
            <w:pPr>
              <w:pStyle w:val="NoSpacing"/>
            </w:pPr>
            <w:r>
              <w:t>S</w:t>
            </w:r>
            <w:r w:rsidR="007E3452" w:rsidRPr="0071159E">
              <w:t>trongly positive</w:t>
            </w:r>
            <w:ins w:id="444" w:author="Huayi" w:date="2017-11-06T21:41:00Z">
              <w:r w:rsidR="00076ED4">
                <w:rPr>
                  <w:rFonts w:hint="eastAsia"/>
                </w:rPr>
                <w:t xml:space="preserve"> (pro-wolf)</w:t>
              </w:r>
            </w:ins>
          </w:p>
        </w:tc>
      </w:tr>
      <w:tr w:rsidR="0045324F" w:rsidRPr="007E3452" w14:paraId="496E1716" w14:textId="77777777" w:rsidTr="00076ED4">
        <w:trPr>
          <w:trHeight w:val="20"/>
          <w:trPrChange w:id="445" w:author="Huayi" w:date="2017-11-06T21:43:00Z">
            <w:trPr>
              <w:trHeight w:val="20"/>
            </w:trPr>
          </w:trPrChange>
        </w:trPr>
        <w:tc>
          <w:tcPr>
            <w:tcW w:w="1858" w:type="dxa"/>
            <w:tcBorders>
              <w:top w:val="nil"/>
              <w:left w:val="single" w:sz="4" w:space="0" w:color="auto"/>
              <w:bottom w:val="single" w:sz="4" w:space="0" w:color="auto"/>
              <w:right w:val="single" w:sz="4" w:space="0" w:color="auto"/>
            </w:tcBorders>
            <w:shd w:val="clear" w:color="auto" w:fill="auto"/>
            <w:vAlign w:val="center"/>
            <w:hideMark/>
            <w:tcPrChange w:id="446" w:author="Huayi" w:date="2017-11-06T21:43:00Z">
              <w:tcPr>
                <w:tcW w:w="2200" w:type="dxa"/>
                <w:tcBorders>
                  <w:top w:val="nil"/>
                  <w:left w:val="single" w:sz="4" w:space="0" w:color="auto"/>
                  <w:bottom w:val="single" w:sz="4" w:space="0" w:color="auto"/>
                  <w:right w:val="single" w:sz="4" w:space="0" w:color="auto"/>
                </w:tcBorders>
                <w:shd w:val="clear" w:color="auto" w:fill="auto"/>
                <w:vAlign w:val="center"/>
                <w:hideMark/>
              </w:tcPr>
            </w:tcPrChange>
          </w:tcPr>
          <w:p w14:paraId="7886BD2C" w14:textId="4D8E75CC" w:rsidR="007E3452" w:rsidRPr="0071159E" w:rsidRDefault="0045324F" w:rsidP="005C74EC">
            <w:pPr>
              <w:pStyle w:val="NoSpacing"/>
            </w:pPr>
            <w:r>
              <w:t>U</w:t>
            </w:r>
            <w:r w:rsidR="007E3452" w:rsidRPr="0071159E">
              <w:t>rbanites</w:t>
            </w:r>
          </w:p>
        </w:tc>
        <w:tc>
          <w:tcPr>
            <w:tcW w:w="4678" w:type="dxa"/>
            <w:tcBorders>
              <w:top w:val="nil"/>
              <w:left w:val="nil"/>
              <w:bottom w:val="single" w:sz="4" w:space="0" w:color="auto"/>
              <w:right w:val="single" w:sz="4" w:space="0" w:color="auto"/>
            </w:tcBorders>
            <w:shd w:val="clear" w:color="auto" w:fill="auto"/>
            <w:vAlign w:val="center"/>
            <w:hideMark/>
            <w:tcPrChange w:id="447" w:author="Huayi" w:date="2017-11-06T21:43:00Z">
              <w:tcPr>
                <w:tcW w:w="4478" w:type="dxa"/>
                <w:tcBorders>
                  <w:top w:val="nil"/>
                  <w:left w:val="nil"/>
                  <w:bottom w:val="single" w:sz="4" w:space="0" w:color="auto"/>
                  <w:right w:val="single" w:sz="4" w:space="0" w:color="auto"/>
                </w:tcBorders>
                <w:shd w:val="clear" w:color="auto" w:fill="auto"/>
                <w:vAlign w:val="center"/>
                <w:hideMark/>
              </w:tcPr>
            </w:tcPrChange>
          </w:tcPr>
          <w:p w14:paraId="64143BF1" w14:textId="6D49F0C4" w:rsidR="007E3452" w:rsidRPr="0071159E" w:rsidRDefault="0045324F" w:rsidP="005C74EC">
            <w:pPr>
              <w:pStyle w:val="NoSpacing"/>
            </w:pPr>
            <w:r>
              <w:t>P</w:t>
            </w:r>
            <w:r w:rsidRPr="0071159E">
              <w:t xml:space="preserve">eople </w:t>
            </w:r>
            <w:r w:rsidR="007E3452" w:rsidRPr="0071159E">
              <w:t>living in urban areas, not owning livestock or reindeer, and not hunters</w:t>
            </w:r>
          </w:p>
        </w:tc>
        <w:tc>
          <w:tcPr>
            <w:tcW w:w="2835" w:type="dxa"/>
            <w:tcBorders>
              <w:top w:val="nil"/>
              <w:left w:val="nil"/>
              <w:bottom w:val="single" w:sz="4" w:space="0" w:color="auto"/>
              <w:right w:val="single" w:sz="4" w:space="0" w:color="auto"/>
            </w:tcBorders>
            <w:shd w:val="clear" w:color="auto" w:fill="auto"/>
            <w:vAlign w:val="center"/>
            <w:hideMark/>
            <w:tcPrChange w:id="448" w:author="Huayi" w:date="2017-11-06T21:43:00Z">
              <w:tcPr>
                <w:tcW w:w="2693" w:type="dxa"/>
                <w:tcBorders>
                  <w:top w:val="nil"/>
                  <w:left w:val="nil"/>
                  <w:bottom w:val="single" w:sz="4" w:space="0" w:color="auto"/>
                  <w:right w:val="single" w:sz="4" w:space="0" w:color="auto"/>
                </w:tcBorders>
                <w:shd w:val="clear" w:color="auto" w:fill="auto"/>
                <w:vAlign w:val="center"/>
                <w:hideMark/>
              </w:tcPr>
            </w:tcPrChange>
          </w:tcPr>
          <w:p w14:paraId="774C693C" w14:textId="3FFC7BF6" w:rsidR="007E3452" w:rsidRPr="0071159E" w:rsidRDefault="00C34AAF" w:rsidP="005C74EC">
            <w:pPr>
              <w:pStyle w:val="NoSpacing"/>
            </w:pPr>
            <w:r>
              <w:t>G</w:t>
            </w:r>
            <w:r w:rsidR="007E3452" w:rsidRPr="0071159E">
              <w:t>enerally positive</w:t>
            </w:r>
            <w:ins w:id="449" w:author="Huayi" w:date="2017-11-06T21:42:00Z">
              <w:r w:rsidR="00076ED4">
                <w:rPr>
                  <w:rFonts w:hint="eastAsia"/>
                </w:rPr>
                <w:t xml:space="preserve"> (pro-wolf)</w:t>
              </w:r>
            </w:ins>
          </w:p>
        </w:tc>
      </w:tr>
      <w:tr w:rsidR="0045324F" w:rsidRPr="007E3452" w14:paraId="256E1E1B" w14:textId="77777777" w:rsidTr="00076ED4">
        <w:trPr>
          <w:trHeight w:val="20"/>
          <w:trPrChange w:id="450" w:author="Huayi" w:date="2017-11-06T21:43:00Z">
            <w:trPr>
              <w:trHeight w:val="20"/>
            </w:trPr>
          </w:trPrChange>
        </w:trPr>
        <w:tc>
          <w:tcPr>
            <w:tcW w:w="1858" w:type="dxa"/>
            <w:tcBorders>
              <w:top w:val="nil"/>
              <w:left w:val="single" w:sz="4" w:space="0" w:color="auto"/>
              <w:bottom w:val="single" w:sz="4" w:space="0" w:color="auto"/>
              <w:right w:val="single" w:sz="4" w:space="0" w:color="auto"/>
            </w:tcBorders>
            <w:shd w:val="clear" w:color="auto" w:fill="auto"/>
            <w:vAlign w:val="center"/>
            <w:hideMark/>
            <w:tcPrChange w:id="451" w:author="Huayi" w:date="2017-11-06T21:43:00Z">
              <w:tcPr>
                <w:tcW w:w="2200" w:type="dxa"/>
                <w:tcBorders>
                  <w:top w:val="nil"/>
                  <w:left w:val="single" w:sz="4" w:space="0" w:color="auto"/>
                  <w:bottom w:val="single" w:sz="4" w:space="0" w:color="auto"/>
                  <w:right w:val="single" w:sz="4" w:space="0" w:color="auto"/>
                </w:tcBorders>
                <w:shd w:val="clear" w:color="auto" w:fill="auto"/>
                <w:vAlign w:val="center"/>
                <w:hideMark/>
              </w:tcPr>
            </w:tcPrChange>
          </w:tcPr>
          <w:p w14:paraId="1F787D3D" w14:textId="3923172B" w:rsidR="007E3452" w:rsidRPr="0071159E" w:rsidRDefault="0045324F" w:rsidP="005C74EC">
            <w:pPr>
              <w:pStyle w:val="NoSpacing"/>
            </w:pPr>
            <w:r>
              <w:t>H</w:t>
            </w:r>
            <w:r w:rsidR="007E3452" w:rsidRPr="0071159E">
              <w:t>unters</w:t>
            </w:r>
          </w:p>
        </w:tc>
        <w:tc>
          <w:tcPr>
            <w:tcW w:w="4678" w:type="dxa"/>
            <w:tcBorders>
              <w:top w:val="nil"/>
              <w:left w:val="nil"/>
              <w:bottom w:val="single" w:sz="4" w:space="0" w:color="auto"/>
              <w:right w:val="single" w:sz="4" w:space="0" w:color="auto"/>
            </w:tcBorders>
            <w:shd w:val="clear" w:color="auto" w:fill="auto"/>
            <w:vAlign w:val="center"/>
            <w:hideMark/>
            <w:tcPrChange w:id="452" w:author="Huayi" w:date="2017-11-06T21:43:00Z">
              <w:tcPr>
                <w:tcW w:w="4478" w:type="dxa"/>
                <w:tcBorders>
                  <w:top w:val="nil"/>
                  <w:left w:val="nil"/>
                  <w:bottom w:val="single" w:sz="4" w:space="0" w:color="auto"/>
                  <w:right w:val="single" w:sz="4" w:space="0" w:color="auto"/>
                </w:tcBorders>
                <w:shd w:val="clear" w:color="auto" w:fill="auto"/>
                <w:vAlign w:val="center"/>
                <w:hideMark/>
              </w:tcPr>
            </w:tcPrChange>
          </w:tcPr>
          <w:p w14:paraId="6C694342" w14:textId="123C8E90" w:rsidR="007E3452" w:rsidRPr="0071159E" w:rsidRDefault="0045324F" w:rsidP="005C74EC">
            <w:pPr>
              <w:pStyle w:val="NoSpacing"/>
            </w:pPr>
            <w:r>
              <w:t>P</w:t>
            </w:r>
            <w:r w:rsidR="007E3452" w:rsidRPr="0071159E">
              <w:t>eople practicing hunting activities</w:t>
            </w:r>
          </w:p>
        </w:tc>
        <w:tc>
          <w:tcPr>
            <w:tcW w:w="2835" w:type="dxa"/>
            <w:tcBorders>
              <w:top w:val="nil"/>
              <w:left w:val="nil"/>
              <w:bottom w:val="single" w:sz="4" w:space="0" w:color="auto"/>
              <w:right w:val="single" w:sz="4" w:space="0" w:color="auto"/>
            </w:tcBorders>
            <w:shd w:val="clear" w:color="auto" w:fill="auto"/>
            <w:vAlign w:val="center"/>
            <w:hideMark/>
            <w:tcPrChange w:id="453" w:author="Huayi" w:date="2017-11-06T21:43:00Z">
              <w:tcPr>
                <w:tcW w:w="2693" w:type="dxa"/>
                <w:tcBorders>
                  <w:top w:val="nil"/>
                  <w:left w:val="nil"/>
                  <w:bottom w:val="single" w:sz="4" w:space="0" w:color="auto"/>
                  <w:right w:val="single" w:sz="4" w:space="0" w:color="auto"/>
                </w:tcBorders>
                <w:shd w:val="clear" w:color="auto" w:fill="auto"/>
                <w:vAlign w:val="center"/>
                <w:hideMark/>
              </w:tcPr>
            </w:tcPrChange>
          </w:tcPr>
          <w:p w14:paraId="1D461A5D" w14:textId="66D38781" w:rsidR="007E3452" w:rsidRPr="0071159E" w:rsidRDefault="00C34AAF" w:rsidP="005C74EC">
            <w:pPr>
              <w:pStyle w:val="NoSpacing"/>
            </w:pPr>
            <w:r>
              <w:t>S</w:t>
            </w:r>
            <w:r w:rsidR="007E3452" w:rsidRPr="0071159E">
              <w:t>trongly negative</w:t>
            </w:r>
            <w:ins w:id="454" w:author="Huayi" w:date="2017-11-06T21:42:00Z">
              <w:r w:rsidR="00076ED4">
                <w:rPr>
                  <w:rFonts w:hint="eastAsia"/>
                </w:rPr>
                <w:t xml:space="preserve"> (anti-wolf)</w:t>
              </w:r>
            </w:ins>
          </w:p>
        </w:tc>
      </w:tr>
      <w:tr w:rsidR="0045324F" w:rsidRPr="007E3452" w14:paraId="19C4E4F1" w14:textId="77777777" w:rsidTr="00076ED4">
        <w:trPr>
          <w:trHeight w:val="20"/>
          <w:trPrChange w:id="455" w:author="Huayi" w:date="2017-11-06T21:43:00Z">
            <w:trPr>
              <w:trHeight w:val="20"/>
            </w:trPr>
          </w:trPrChange>
        </w:trPr>
        <w:tc>
          <w:tcPr>
            <w:tcW w:w="1858" w:type="dxa"/>
            <w:tcBorders>
              <w:top w:val="nil"/>
              <w:left w:val="single" w:sz="4" w:space="0" w:color="auto"/>
              <w:bottom w:val="single" w:sz="4" w:space="0" w:color="auto"/>
              <w:right w:val="single" w:sz="4" w:space="0" w:color="auto"/>
            </w:tcBorders>
            <w:shd w:val="clear" w:color="auto" w:fill="auto"/>
            <w:vAlign w:val="center"/>
            <w:hideMark/>
            <w:tcPrChange w:id="456" w:author="Huayi" w:date="2017-11-06T21:43:00Z">
              <w:tcPr>
                <w:tcW w:w="2200" w:type="dxa"/>
                <w:tcBorders>
                  <w:top w:val="nil"/>
                  <w:left w:val="single" w:sz="4" w:space="0" w:color="auto"/>
                  <w:bottom w:val="single" w:sz="4" w:space="0" w:color="auto"/>
                  <w:right w:val="single" w:sz="4" w:space="0" w:color="auto"/>
                </w:tcBorders>
                <w:shd w:val="clear" w:color="auto" w:fill="auto"/>
                <w:vAlign w:val="center"/>
                <w:hideMark/>
              </w:tcPr>
            </w:tcPrChange>
          </w:tcPr>
          <w:p w14:paraId="0C85ADC1" w14:textId="3292BB39" w:rsidR="007E3452" w:rsidRPr="0071159E" w:rsidRDefault="005A0C46" w:rsidP="005C74EC">
            <w:pPr>
              <w:pStyle w:val="NoSpacing"/>
            </w:pPr>
            <w:r>
              <w:rPr>
                <w:rFonts w:hint="eastAsia"/>
              </w:rPr>
              <w:t>Livestock owner</w:t>
            </w:r>
            <w:r w:rsidR="007E3452" w:rsidRPr="0071159E">
              <w:t xml:space="preserve">s </w:t>
            </w:r>
          </w:p>
        </w:tc>
        <w:tc>
          <w:tcPr>
            <w:tcW w:w="4678" w:type="dxa"/>
            <w:tcBorders>
              <w:top w:val="nil"/>
              <w:left w:val="nil"/>
              <w:bottom w:val="single" w:sz="4" w:space="0" w:color="auto"/>
              <w:right w:val="single" w:sz="4" w:space="0" w:color="auto"/>
            </w:tcBorders>
            <w:shd w:val="clear" w:color="auto" w:fill="auto"/>
            <w:vAlign w:val="center"/>
            <w:hideMark/>
            <w:tcPrChange w:id="457" w:author="Huayi" w:date="2017-11-06T21:43:00Z">
              <w:tcPr>
                <w:tcW w:w="4478" w:type="dxa"/>
                <w:tcBorders>
                  <w:top w:val="nil"/>
                  <w:left w:val="nil"/>
                  <w:bottom w:val="single" w:sz="4" w:space="0" w:color="auto"/>
                  <w:right w:val="single" w:sz="4" w:space="0" w:color="auto"/>
                </w:tcBorders>
                <w:shd w:val="clear" w:color="auto" w:fill="auto"/>
                <w:vAlign w:val="center"/>
                <w:hideMark/>
              </w:tcPr>
            </w:tcPrChange>
          </w:tcPr>
          <w:p w14:paraId="7F678493" w14:textId="42255053" w:rsidR="007E3452" w:rsidRPr="0071159E" w:rsidRDefault="0045324F" w:rsidP="005C74EC">
            <w:pPr>
              <w:pStyle w:val="NoSpacing"/>
            </w:pPr>
            <w:r>
              <w:t>P</w:t>
            </w:r>
            <w:r w:rsidR="007E3452" w:rsidRPr="0071159E">
              <w:t>eople owning livestock and living in rural areas</w:t>
            </w:r>
          </w:p>
        </w:tc>
        <w:tc>
          <w:tcPr>
            <w:tcW w:w="2835" w:type="dxa"/>
            <w:tcBorders>
              <w:top w:val="nil"/>
              <w:left w:val="nil"/>
              <w:bottom w:val="single" w:sz="4" w:space="0" w:color="auto"/>
              <w:right w:val="single" w:sz="4" w:space="0" w:color="auto"/>
            </w:tcBorders>
            <w:shd w:val="clear" w:color="auto" w:fill="auto"/>
            <w:vAlign w:val="center"/>
            <w:hideMark/>
            <w:tcPrChange w:id="458" w:author="Huayi" w:date="2017-11-06T21:43:00Z">
              <w:tcPr>
                <w:tcW w:w="2693" w:type="dxa"/>
                <w:tcBorders>
                  <w:top w:val="nil"/>
                  <w:left w:val="nil"/>
                  <w:bottom w:val="single" w:sz="4" w:space="0" w:color="auto"/>
                  <w:right w:val="single" w:sz="4" w:space="0" w:color="auto"/>
                </w:tcBorders>
                <w:shd w:val="clear" w:color="auto" w:fill="auto"/>
                <w:vAlign w:val="center"/>
                <w:hideMark/>
              </w:tcPr>
            </w:tcPrChange>
          </w:tcPr>
          <w:p w14:paraId="4155F5D6" w14:textId="5FB3DA4C" w:rsidR="007E3452" w:rsidRPr="0071159E" w:rsidRDefault="00C34AAF" w:rsidP="005C74EC">
            <w:pPr>
              <w:pStyle w:val="NoSpacing"/>
            </w:pPr>
            <w:r>
              <w:t>N</w:t>
            </w:r>
            <w:r w:rsidR="007E3452" w:rsidRPr="0071159E">
              <w:t>egative</w:t>
            </w:r>
            <w:ins w:id="459" w:author="Huayi" w:date="2017-11-06T21:42:00Z">
              <w:r w:rsidR="00076ED4">
                <w:rPr>
                  <w:rFonts w:hint="eastAsia"/>
                </w:rPr>
                <w:t xml:space="preserve"> (anti-wolf)</w:t>
              </w:r>
            </w:ins>
          </w:p>
        </w:tc>
      </w:tr>
      <w:tr w:rsidR="0045324F" w:rsidRPr="007E3452" w14:paraId="165397B5" w14:textId="77777777" w:rsidTr="00076ED4">
        <w:trPr>
          <w:trHeight w:val="20"/>
          <w:trPrChange w:id="460" w:author="Huayi" w:date="2017-11-06T21:43:00Z">
            <w:trPr>
              <w:trHeight w:val="20"/>
            </w:trPr>
          </w:trPrChange>
        </w:trPr>
        <w:tc>
          <w:tcPr>
            <w:tcW w:w="1858" w:type="dxa"/>
            <w:tcBorders>
              <w:top w:val="nil"/>
              <w:left w:val="single" w:sz="4" w:space="0" w:color="auto"/>
              <w:bottom w:val="single" w:sz="4" w:space="0" w:color="auto"/>
              <w:right w:val="single" w:sz="4" w:space="0" w:color="auto"/>
            </w:tcBorders>
            <w:shd w:val="clear" w:color="auto" w:fill="auto"/>
            <w:vAlign w:val="center"/>
            <w:hideMark/>
            <w:tcPrChange w:id="461" w:author="Huayi" w:date="2017-11-06T21:43:00Z">
              <w:tcPr>
                <w:tcW w:w="2200" w:type="dxa"/>
                <w:tcBorders>
                  <w:top w:val="nil"/>
                  <w:left w:val="single" w:sz="4" w:space="0" w:color="auto"/>
                  <w:bottom w:val="single" w:sz="4" w:space="0" w:color="auto"/>
                  <w:right w:val="single" w:sz="4" w:space="0" w:color="auto"/>
                </w:tcBorders>
                <w:shd w:val="clear" w:color="auto" w:fill="auto"/>
                <w:vAlign w:val="center"/>
                <w:hideMark/>
              </w:tcPr>
            </w:tcPrChange>
          </w:tcPr>
          <w:p w14:paraId="318FAEFE" w14:textId="5F71B87F" w:rsidR="007E3452" w:rsidRPr="0071159E" w:rsidRDefault="0045324F" w:rsidP="005C74EC">
            <w:pPr>
              <w:pStyle w:val="NoSpacing"/>
            </w:pPr>
            <w:bookmarkStart w:id="462" w:name="OLE_LINK8"/>
            <w:bookmarkStart w:id="463" w:name="OLE_LINK19"/>
            <w:r>
              <w:t>R</w:t>
            </w:r>
            <w:r w:rsidR="007E3452" w:rsidRPr="0071159E">
              <w:t>eindeer herders</w:t>
            </w:r>
            <w:bookmarkEnd w:id="462"/>
            <w:bookmarkEnd w:id="463"/>
          </w:p>
        </w:tc>
        <w:tc>
          <w:tcPr>
            <w:tcW w:w="4678" w:type="dxa"/>
            <w:tcBorders>
              <w:top w:val="nil"/>
              <w:left w:val="nil"/>
              <w:bottom w:val="single" w:sz="4" w:space="0" w:color="auto"/>
              <w:right w:val="single" w:sz="4" w:space="0" w:color="auto"/>
            </w:tcBorders>
            <w:shd w:val="clear" w:color="auto" w:fill="auto"/>
            <w:vAlign w:val="center"/>
            <w:hideMark/>
            <w:tcPrChange w:id="464" w:author="Huayi" w:date="2017-11-06T21:43:00Z">
              <w:tcPr>
                <w:tcW w:w="4478" w:type="dxa"/>
                <w:tcBorders>
                  <w:top w:val="nil"/>
                  <w:left w:val="nil"/>
                  <w:bottom w:val="single" w:sz="4" w:space="0" w:color="auto"/>
                  <w:right w:val="single" w:sz="4" w:space="0" w:color="auto"/>
                </w:tcBorders>
                <w:shd w:val="clear" w:color="auto" w:fill="auto"/>
                <w:vAlign w:val="center"/>
                <w:hideMark/>
              </w:tcPr>
            </w:tcPrChange>
          </w:tcPr>
          <w:p w14:paraId="70391E03" w14:textId="309DBE75" w:rsidR="007E3452" w:rsidRPr="0071159E" w:rsidRDefault="0045324F" w:rsidP="00070C5E">
            <w:pPr>
              <w:pStyle w:val="NoSpacing"/>
            </w:pPr>
            <w:r>
              <w:t>P</w:t>
            </w:r>
            <w:r w:rsidR="007E3452" w:rsidRPr="0071159E">
              <w:t>eople involved in reindeer herding in northern Sweden</w:t>
            </w:r>
            <w:r w:rsidR="00FA650D">
              <w:t xml:space="preserve"> (most</w:t>
            </w:r>
            <w:r w:rsidR="003200C0">
              <w:t>ly</w:t>
            </w:r>
            <w:r w:rsidR="00FA650D">
              <w:t xml:space="preserve"> </w:t>
            </w:r>
            <w:proofErr w:type="spellStart"/>
            <w:r w:rsidR="00FA650D">
              <w:t>Samis</w:t>
            </w:r>
            <w:proofErr w:type="spellEnd"/>
            <w:r w:rsidR="00FA650D">
              <w:t>)</w:t>
            </w:r>
            <w:r w:rsidR="007E3452" w:rsidRPr="0071159E">
              <w:t xml:space="preserve"> </w:t>
            </w:r>
          </w:p>
        </w:tc>
        <w:tc>
          <w:tcPr>
            <w:tcW w:w="2835" w:type="dxa"/>
            <w:tcBorders>
              <w:top w:val="nil"/>
              <w:left w:val="nil"/>
              <w:bottom w:val="single" w:sz="4" w:space="0" w:color="auto"/>
              <w:right w:val="single" w:sz="4" w:space="0" w:color="auto"/>
            </w:tcBorders>
            <w:shd w:val="clear" w:color="auto" w:fill="auto"/>
            <w:vAlign w:val="center"/>
            <w:hideMark/>
            <w:tcPrChange w:id="465" w:author="Huayi" w:date="2017-11-06T21:43:00Z">
              <w:tcPr>
                <w:tcW w:w="2693" w:type="dxa"/>
                <w:tcBorders>
                  <w:top w:val="nil"/>
                  <w:left w:val="nil"/>
                  <w:bottom w:val="single" w:sz="4" w:space="0" w:color="auto"/>
                  <w:right w:val="single" w:sz="4" w:space="0" w:color="auto"/>
                </w:tcBorders>
                <w:shd w:val="clear" w:color="auto" w:fill="auto"/>
                <w:vAlign w:val="center"/>
                <w:hideMark/>
              </w:tcPr>
            </w:tcPrChange>
          </w:tcPr>
          <w:p w14:paraId="5A414DD4" w14:textId="11CA8747" w:rsidR="007E3452" w:rsidRPr="0071159E" w:rsidRDefault="00156D66" w:rsidP="005C74EC">
            <w:pPr>
              <w:pStyle w:val="NoSpacing"/>
            </w:pPr>
            <w:r>
              <w:t>Strongly n</w:t>
            </w:r>
            <w:r w:rsidR="007E3452" w:rsidRPr="0071159E">
              <w:t>egative</w:t>
            </w:r>
            <w:ins w:id="466" w:author="Huayi" w:date="2017-11-06T21:42:00Z">
              <w:r w:rsidR="00076ED4">
                <w:rPr>
                  <w:rFonts w:hint="eastAsia"/>
                </w:rPr>
                <w:t xml:space="preserve"> (anti-wolf)</w:t>
              </w:r>
            </w:ins>
          </w:p>
        </w:tc>
      </w:tr>
    </w:tbl>
    <w:p w14:paraId="4A419AC5" w14:textId="77777777" w:rsidR="007E3452" w:rsidRDefault="007E3452" w:rsidP="002C128D"/>
    <w:p w14:paraId="453154AC" w14:textId="26138171" w:rsidR="00311C6F" w:rsidDel="00FA047D" w:rsidRDefault="00311C6F">
      <w:pPr>
        <w:rPr>
          <w:ins w:id="467" w:author="Elena Rovenskaya" w:date="2017-10-29T14:00:00Z"/>
          <w:del w:id="468" w:author="Fath, Brian" w:date="2017-11-29T14:05:00Z"/>
        </w:rPr>
      </w:pPr>
      <w:ins w:id="469" w:author="Elena Rovenskaya" w:date="2017-10-29T14:00:00Z">
        <w:del w:id="470" w:author="Fath, Brian" w:date="2017-11-29T14:05:00Z">
          <w:r w:rsidDel="00FA047D">
            <w:delText>Table 1 ++ introduce what it describes ++.</w:delText>
          </w:r>
        </w:del>
      </w:ins>
      <w:ins w:id="471" w:author="Huayi" w:date="2017-11-06T21:51:00Z">
        <w:del w:id="472" w:author="Fath, Brian" w:date="2017-11-29T14:05:00Z">
          <w:r w:rsidR="00DA4196" w:rsidDel="00FA047D">
            <w:rPr>
              <w:rFonts w:hint="eastAsia"/>
            </w:rPr>
            <w:delText xml:space="preserve">the classification of </w:delText>
          </w:r>
        </w:del>
      </w:ins>
      <w:ins w:id="473" w:author="Huayi" w:date="2017-11-06T21:50:00Z">
        <w:del w:id="474" w:author="Fath, Brian" w:date="2017-11-29T14:05:00Z">
          <w:r w:rsidR="00DA4196" w:rsidDel="00FA047D">
            <w:rPr>
              <w:rFonts w:hint="eastAsia"/>
            </w:rPr>
            <w:delText>the stakeholder groups</w:delText>
          </w:r>
        </w:del>
      </w:ins>
      <w:ins w:id="475" w:author="Huayi" w:date="2017-11-06T21:51:00Z">
        <w:del w:id="476" w:author="Fath, Brian" w:date="2017-11-29T14:05:00Z">
          <w:r w:rsidR="00DA4196" w:rsidDel="00FA047D">
            <w:rPr>
              <w:rFonts w:hint="eastAsia"/>
            </w:rPr>
            <w:delText xml:space="preserve">. The first column indicate the name of each stakeholder group. The second column gives definition of the stakeholder groups. The third column describes the attitudes and whether the group is </w:delText>
          </w:r>
        </w:del>
      </w:ins>
      <w:ins w:id="477" w:author="Huayi" w:date="2017-11-06T21:53:00Z">
        <w:del w:id="478" w:author="Fath, Brian" w:date="2017-11-29T14:05:00Z">
          <w:r w:rsidR="00DA4196" w:rsidDel="00FA047D">
            <w:delText>“</w:delText>
          </w:r>
        </w:del>
      </w:ins>
      <w:ins w:id="479" w:author="Huayi" w:date="2017-11-06T21:51:00Z">
        <w:del w:id="480" w:author="Fath, Brian" w:date="2017-11-29T14:05:00Z">
          <w:r w:rsidR="00DA4196" w:rsidDel="00FA047D">
            <w:rPr>
              <w:rFonts w:hint="eastAsia"/>
            </w:rPr>
            <w:delText>pro-wolf</w:delText>
          </w:r>
        </w:del>
      </w:ins>
      <w:ins w:id="481" w:author="Huayi" w:date="2017-11-06T21:53:00Z">
        <w:del w:id="482" w:author="Fath, Brian" w:date="2017-11-29T14:05:00Z">
          <w:r w:rsidR="00DA4196" w:rsidDel="00FA047D">
            <w:delText>”</w:delText>
          </w:r>
        </w:del>
      </w:ins>
      <w:ins w:id="483" w:author="Huayi" w:date="2017-11-06T21:51:00Z">
        <w:del w:id="484" w:author="Fath, Brian" w:date="2017-11-29T14:05:00Z">
          <w:r w:rsidR="00DA4196" w:rsidDel="00FA047D">
            <w:rPr>
              <w:rFonts w:hint="eastAsia"/>
            </w:rPr>
            <w:delText xml:space="preserve"> or </w:delText>
          </w:r>
        </w:del>
      </w:ins>
      <w:ins w:id="485" w:author="Huayi" w:date="2017-11-06T21:53:00Z">
        <w:del w:id="486" w:author="Fath, Brian" w:date="2017-11-29T14:05:00Z">
          <w:r w:rsidR="00DA4196" w:rsidDel="00FA047D">
            <w:delText>“</w:delText>
          </w:r>
          <w:r w:rsidR="00DA4196" w:rsidDel="00FA047D">
            <w:rPr>
              <w:rFonts w:hint="eastAsia"/>
            </w:rPr>
            <w:delText>anti-wolf</w:delText>
          </w:r>
          <w:r w:rsidR="00DA4196" w:rsidDel="00FA047D">
            <w:delText>”</w:delText>
          </w:r>
          <w:r w:rsidR="00DA4196" w:rsidDel="00FA047D">
            <w:rPr>
              <w:rFonts w:hint="eastAsia"/>
            </w:rPr>
            <w:delText>.</w:delText>
          </w:r>
        </w:del>
      </w:ins>
      <w:ins w:id="487" w:author="Elena Rovenskaya" w:date="2017-10-29T14:00:00Z">
        <w:del w:id="488" w:author="Fath, Brian" w:date="2017-11-29T14:05:00Z">
          <w:r w:rsidDel="00FA047D">
            <w:delText xml:space="preserve"> </w:delText>
          </w:r>
        </w:del>
      </w:ins>
    </w:p>
    <w:p w14:paraId="44852EBE" w14:textId="2371A74D" w:rsidR="00782533" w:rsidDel="00FA047D" w:rsidRDefault="00070C5E">
      <w:pPr>
        <w:rPr>
          <w:del w:id="489" w:author="Fath, Brian" w:date="2017-11-29T14:05:00Z"/>
        </w:rPr>
      </w:pPr>
      <w:commentRangeStart w:id="490"/>
      <w:del w:id="491" w:author="Huayi" w:date="2017-11-06T21:48:00Z">
        <w:r w:rsidDel="00FE6EF7">
          <w:delText>We were unable to find studies reporting</w:delText>
        </w:r>
        <w:r w:rsidR="002C128D" w:rsidDel="00FE6EF7">
          <w:rPr>
            <w:rFonts w:hint="eastAsia"/>
          </w:rPr>
          <w:delText xml:space="preserve"> </w:delText>
        </w:r>
        <w:commentRangeStart w:id="492"/>
        <w:r w:rsidR="002C128D" w:rsidDel="00FE6EF7">
          <w:rPr>
            <w:rFonts w:hint="eastAsia"/>
          </w:rPr>
          <w:delText>the size</w:delText>
        </w:r>
      </w:del>
      <w:ins w:id="493" w:author="Elena Rovenskaya" w:date="2017-10-29T13:58:00Z">
        <w:del w:id="494" w:author="Huayi" w:date="2017-11-06T21:48:00Z">
          <w:r w:rsidR="00E1637D" w:rsidDel="00FE6EF7">
            <w:delText>s</w:delText>
          </w:r>
        </w:del>
      </w:ins>
      <w:commentRangeEnd w:id="492"/>
      <w:ins w:id="495" w:author="Elena Rovenskaya" w:date="2017-10-29T14:01:00Z">
        <w:del w:id="496" w:author="Huayi" w:date="2017-11-06T21:48:00Z">
          <w:r w:rsidR="00311C6F" w:rsidDel="00FE6EF7">
            <w:rPr>
              <w:rStyle w:val="CommentReference"/>
            </w:rPr>
            <w:commentReference w:id="492"/>
          </w:r>
        </w:del>
      </w:ins>
      <w:del w:id="497" w:author="Huayi" w:date="2017-11-06T21:48:00Z">
        <w:r w:rsidR="002C128D" w:rsidDel="00FE6EF7">
          <w:rPr>
            <w:rFonts w:hint="eastAsia"/>
          </w:rPr>
          <w:delText xml:space="preserve"> of </w:delText>
        </w:r>
        <w:r w:rsidR="002C128D" w:rsidDel="00FE6EF7">
          <w:delText xml:space="preserve">the </w:delText>
        </w:r>
        <w:r w:rsidR="002C128D" w:rsidDel="00FE6EF7">
          <w:rPr>
            <w:rFonts w:hint="eastAsia"/>
          </w:rPr>
          <w:delText>different stakeholder</w:delText>
        </w:r>
        <w:r w:rsidR="002C128D" w:rsidDel="00FE6EF7">
          <w:delText xml:space="preserve"> groups</w:delText>
        </w:r>
        <w:r w:rsidR="002C128D" w:rsidDel="00FE6EF7">
          <w:rPr>
            <w:rFonts w:hint="eastAsia"/>
          </w:rPr>
          <w:delText xml:space="preserve"> and their relative influences on the policy making </w:delText>
        </w:r>
        <w:r w:rsidR="002C128D" w:rsidDel="00FE6EF7">
          <w:delText>related to</w:delText>
        </w:r>
        <w:r w:rsidR="002C128D" w:rsidDel="00FE6EF7">
          <w:rPr>
            <w:rFonts w:hint="eastAsia"/>
          </w:rPr>
          <w:delText xml:space="preserve"> the wolf management</w:delText>
        </w:r>
      </w:del>
      <w:ins w:id="498" w:author="Elena Rovenskaya" w:date="2017-10-29T13:58:00Z">
        <w:del w:id="499" w:author="Huayi" w:date="2017-11-06T21:48:00Z">
          <w:r w:rsidR="00E1637D" w:rsidDel="00FE6EF7">
            <w:delText xml:space="preserve"> in Sweden</w:delText>
          </w:r>
        </w:del>
      </w:ins>
      <w:del w:id="500" w:author="Huayi" w:date="2017-11-06T21:48:00Z">
        <w:r w:rsidR="002C128D" w:rsidDel="00FE6EF7">
          <w:rPr>
            <w:rFonts w:hint="eastAsia"/>
          </w:rPr>
          <w:delText xml:space="preserve">. </w:delText>
        </w:r>
        <w:r w:rsidR="001A563A" w:rsidDel="00FE6EF7">
          <w:delText>The conclusion that we have derived f</w:delText>
        </w:r>
        <w:r w:rsidR="001A563A" w:rsidDel="00FE6EF7">
          <w:rPr>
            <w:rFonts w:hint="eastAsia"/>
          </w:rPr>
          <w:delText xml:space="preserve">rom </w:delText>
        </w:r>
        <w:r w:rsidR="002C128D" w:rsidDel="00FE6EF7">
          <w:rPr>
            <w:rFonts w:hint="eastAsia"/>
          </w:rPr>
          <w:delText>interview</w:delText>
        </w:r>
        <w:r w:rsidR="001A563A" w:rsidDel="00FE6EF7">
          <w:delText>s with a number of experts</w:delText>
        </w:r>
        <w:r w:rsidR="002C128D" w:rsidDel="00FE6EF7">
          <w:rPr>
            <w:rFonts w:hint="eastAsia"/>
          </w:rPr>
          <w:delText xml:space="preserve">, hunters </w:delText>
        </w:r>
        <w:r w:rsidR="005D777A" w:rsidDel="00FE6EF7">
          <w:delText xml:space="preserve">and reindeer herders </w:delText>
        </w:r>
      </w:del>
      <w:ins w:id="501" w:author="Elena Rovenskaya" w:date="2017-10-29T13:58:00Z">
        <w:del w:id="502" w:author="Huayi" w:date="2017-11-06T21:48:00Z">
          <w:r w:rsidR="00873D11" w:rsidDel="00FE6EF7">
            <w:delText xml:space="preserve">was that </w:delText>
          </w:r>
        </w:del>
      </w:ins>
      <w:del w:id="503" w:author="Huayi" w:date="2017-11-06T21:48:00Z">
        <w:r w:rsidR="00165E75" w:rsidDel="00FE6EF7">
          <w:delText>are</w:delText>
        </w:r>
        <w:r w:rsidR="002C128D" w:rsidDel="00FE6EF7">
          <w:delText xml:space="preserve"> </w:delText>
        </w:r>
        <w:r w:rsidR="00444011" w:rsidDel="00FE6EF7">
          <w:delText xml:space="preserve">the </w:delText>
        </w:r>
        <w:r w:rsidR="002C128D" w:rsidDel="00FE6EF7">
          <w:delText>group</w:delText>
        </w:r>
        <w:r w:rsidR="00444011" w:rsidDel="00FE6EF7">
          <w:delText>s</w:delText>
        </w:r>
        <w:r w:rsidR="002C128D" w:rsidDel="00FE6EF7">
          <w:rPr>
            <w:rFonts w:hint="eastAsia"/>
          </w:rPr>
          <w:delText xml:space="preserve"> with the strongest negative attitudes in the anti-wolf camp</w:delText>
        </w:r>
        <w:r w:rsidR="002C128D" w:rsidDel="00FE6EF7">
          <w:delText>,</w:delText>
        </w:r>
        <w:r w:rsidR="002C128D" w:rsidDel="00FE6EF7">
          <w:rPr>
            <w:rFonts w:hint="eastAsia"/>
          </w:rPr>
          <w:delText xml:space="preserve"> and are </w:delText>
        </w:r>
        <w:r w:rsidR="00BA35F7" w:rsidDel="00FE6EF7">
          <w:delText>quite</w:delText>
        </w:r>
        <w:r w:rsidR="002C128D" w:rsidDel="00FE6EF7">
          <w:rPr>
            <w:rFonts w:hint="eastAsia"/>
          </w:rPr>
          <w:delText xml:space="preserve"> influential in the policy making </w:delText>
        </w:r>
        <w:commentRangeStart w:id="504"/>
        <w:r w:rsidR="002C128D" w:rsidDel="00FE6EF7">
          <w:rPr>
            <w:rFonts w:hint="eastAsia"/>
          </w:rPr>
          <w:delText>process</w:delText>
        </w:r>
        <w:commentRangeEnd w:id="504"/>
        <w:r w:rsidR="00311C6F" w:rsidDel="00FE6EF7">
          <w:rPr>
            <w:rStyle w:val="CommentReference"/>
          </w:rPr>
          <w:commentReference w:id="504"/>
        </w:r>
        <w:r w:rsidR="002C128D" w:rsidDel="00FE6EF7">
          <w:rPr>
            <w:rFonts w:hint="eastAsia"/>
          </w:rPr>
          <w:delText xml:space="preserve">.  </w:delText>
        </w:r>
        <w:r w:rsidR="005A4620" w:rsidDel="00FE6EF7">
          <w:rPr>
            <w:rFonts w:hint="eastAsia"/>
          </w:rPr>
          <w:delText>Livestock owners</w:delText>
        </w:r>
        <w:r w:rsidR="002C128D" w:rsidDel="00FE6EF7">
          <w:rPr>
            <w:rFonts w:hint="eastAsia"/>
          </w:rPr>
          <w:delText xml:space="preserve"> are </w:delText>
        </w:r>
        <w:r w:rsidR="00444011" w:rsidDel="00FE6EF7">
          <w:delText>less</w:delText>
        </w:r>
        <w:r w:rsidR="00444011" w:rsidDel="00FE6EF7">
          <w:rPr>
            <w:rFonts w:hint="eastAsia"/>
          </w:rPr>
          <w:delText xml:space="preserve"> </w:delText>
        </w:r>
        <w:r w:rsidR="002C128D" w:rsidDel="00FE6EF7">
          <w:rPr>
            <w:rFonts w:hint="eastAsia"/>
          </w:rPr>
          <w:delText xml:space="preserve">extreme </w:delText>
        </w:r>
        <w:r w:rsidR="00444011" w:rsidDel="00FE6EF7">
          <w:delText xml:space="preserve">in </w:delText>
        </w:r>
        <w:r w:rsidR="002C128D" w:rsidDel="00FE6EF7">
          <w:delText>their</w:delText>
        </w:r>
        <w:r w:rsidR="002C128D" w:rsidDel="00FE6EF7">
          <w:rPr>
            <w:rFonts w:hint="eastAsia"/>
          </w:rPr>
          <w:delText xml:space="preserve"> </w:delText>
        </w:r>
        <w:r w:rsidR="00444011" w:rsidDel="00FE6EF7">
          <w:delText>(</w:delText>
        </w:r>
        <w:r w:rsidR="002C128D" w:rsidDel="00FE6EF7">
          <w:rPr>
            <w:rFonts w:hint="eastAsia"/>
          </w:rPr>
          <w:delText>negative</w:delText>
        </w:r>
        <w:r w:rsidR="00444011" w:rsidDel="00FE6EF7">
          <w:delText>)</w:delText>
        </w:r>
        <w:r w:rsidR="002C128D" w:rsidDel="00FE6EF7">
          <w:rPr>
            <w:rFonts w:hint="eastAsia"/>
          </w:rPr>
          <w:delText xml:space="preserve"> attitudes. Environmentalists </w:delText>
        </w:r>
        <w:r w:rsidR="002C128D" w:rsidDel="00FE6EF7">
          <w:delText>are considered a small</w:delText>
        </w:r>
        <w:r w:rsidR="002C128D" w:rsidDel="00FE6EF7">
          <w:rPr>
            <w:rFonts w:hint="eastAsia"/>
          </w:rPr>
          <w:delText xml:space="preserve"> stakeholder</w:delText>
        </w:r>
        <w:r w:rsidR="002C128D" w:rsidDel="00FE6EF7">
          <w:delText xml:space="preserve"> group</w:delText>
        </w:r>
        <w:r w:rsidR="002C128D" w:rsidDel="00FE6EF7">
          <w:rPr>
            <w:rFonts w:hint="eastAsia"/>
          </w:rPr>
          <w:delText xml:space="preserve">, </w:delText>
        </w:r>
        <w:r w:rsidR="002C128D" w:rsidDel="00FE6EF7">
          <w:delText>although</w:delText>
        </w:r>
        <w:r w:rsidR="002C128D" w:rsidDel="00FE6EF7">
          <w:rPr>
            <w:rFonts w:hint="eastAsia"/>
          </w:rPr>
          <w:delText xml:space="preserve"> they </w:delText>
        </w:r>
        <w:r w:rsidR="002C128D" w:rsidDel="00FE6EF7">
          <w:delText>might be</w:delText>
        </w:r>
        <w:r w:rsidR="002C128D" w:rsidDel="00FE6EF7">
          <w:rPr>
            <w:rFonts w:hint="eastAsia"/>
          </w:rPr>
          <w:delText xml:space="preserve"> influential on the policy</w:delText>
        </w:r>
        <w:r w:rsidR="002C128D" w:rsidDel="00FE6EF7">
          <w:delText xml:space="preserve"> making</w:delText>
        </w:r>
      </w:del>
      <w:ins w:id="505" w:author="Elena Rovenskaya" w:date="2017-10-29T14:02:00Z">
        <w:del w:id="506" w:author="Huayi" w:date="2017-11-06T21:48:00Z">
          <w:r w:rsidR="0082016F" w:rsidDel="00FE6EF7">
            <w:delText xml:space="preserve"> </w:delText>
          </w:r>
          <w:commentRangeStart w:id="507"/>
          <w:r w:rsidR="0082016F" w:rsidDel="00FE6EF7">
            <w:delText>because</w:delText>
          </w:r>
          <w:commentRangeEnd w:id="507"/>
          <w:r w:rsidR="0082016F" w:rsidDel="00FE6EF7">
            <w:rPr>
              <w:rStyle w:val="CommentReference"/>
            </w:rPr>
            <w:commentReference w:id="507"/>
          </w:r>
          <w:r w:rsidR="0082016F" w:rsidDel="00FE6EF7">
            <w:delText xml:space="preserve"> </w:delText>
          </w:r>
        </w:del>
      </w:ins>
      <w:del w:id="508" w:author="Huayi" w:date="2017-11-06T21:48:00Z">
        <w:r w:rsidR="002C128D" w:rsidDel="00FE6EF7">
          <w:rPr>
            <w:rFonts w:hint="eastAsia"/>
          </w:rPr>
          <w:delText xml:space="preserve">. </w:delText>
        </w:r>
        <w:r w:rsidR="002C128D" w:rsidDel="00FE6EF7">
          <w:delText>U</w:delText>
        </w:r>
        <w:r w:rsidR="002C128D" w:rsidDel="00FE6EF7">
          <w:rPr>
            <w:rFonts w:hint="eastAsia"/>
          </w:rPr>
          <w:delText>rbanites</w:delText>
        </w:r>
        <w:r w:rsidR="002C128D" w:rsidDel="00FE6EF7">
          <w:delText>,</w:delText>
        </w:r>
        <w:r w:rsidR="002C128D" w:rsidDel="00FE6EF7">
          <w:rPr>
            <w:rFonts w:hint="eastAsia"/>
          </w:rPr>
          <w:delText xml:space="preserve"> </w:delText>
        </w:r>
        <w:r w:rsidR="002C128D" w:rsidDel="00FE6EF7">
          <w:delText>who constitute</w:delText>
        </w:r>
        <w:r w:rsidR="002C128D" w:rsidDel="00FE6EF7">
          <w:rPr>
            <w:rFonts w:hint="eastAsia"/>
          </w:rPr>
          <w:delText xml:space="preserve"> the major</w:delText>
        </w:r>
      </w:del>
      <w:ins w:id="509" w:author="Elena Rovenskaya" w:date="2017-10-29T13:59:00Z">
        <w:del w:id="510" w:author="Huayi" w:date="2017-11-06T21:48:00Z">
          <w:r w:rsidR="00311C6F" w:rsidDel="00FE6EF7">
            <w:delText>ity of the population</w:delText>
          </w:r>
        </w:del>
      </w:ins>
      <w:del w:id="511" w:author="Huayi" w:date="2017-11-06T21:48:00Z">
        <w:r w:rsidR="002C128D" w:rsidDel="00FE6EF7">
          <w:delText xml:space="preserve"> part of the</w:delText>
        </w:r>
        <w:r w:rsidR="002C128D" w:rsidDel="00FE6EF7">
          <w:rPr>
            <w:rFonts w:hint="eastAsia"/>
          </w:rPr>
          <w:delText xml:space="preserve"> stakeholders, </w:delText>
        </w:r>
        <w:r w:rsidR="002C128D" w:rsidDel="00FE6EF7">
          <w:delText>are considered</w:delText>
        </w:r>
        <w:r w:rsidR="002C128D" w:rsidDel="00FE6EF7">
          <w:rPr>
            <w:rFonts w:hint="eastAsia"/>
          </w:rPr>
          <w:delText xml:space="preserve"> most moderate and indifferent towards wolves. </w:delText>
        </w:r>
        <w:commentRangeStart w:id="512"/>
        <w:r w:rsidR="001976B3" w:rsidDel="00FE6EF7">
          <w:delText>In fact, a</w:delText>
        </w:r>
        <w:r w:rsidR="00737CD9" w:rsidDel="00FE6EF7">
          <w:delText xml:space="preserve"> majority of Swedes are supposedly indifferent, or have very little interest in this issue.  </w:delText>
        </w:r>
      </w:del>
      <w:commentRangeEnd w:id="512"/>
      <w:r w:rsidR="00D87C37">
        <w:rPr>
          <w:rStyle w:val="CommentReference"/>
        </w:rPr>
        <w:commentReference w:id="512"/>
      </w:r>
      <w:commentRangeEnd w:id="490"/>
      <w:r w:rsidR="00FE6EF7">
        <w:rPr>
          <w:rStyle w:val="CommentReference"/>
        </w:rPr>
        <w:commentReference w:id="490"/>
      </w:r>
    </w:p>
    <w:p w14:paraId="3A257C7C" w14:textId="348E4590" w:rsidR="00FB7B93" w:rsidRPr="00EF6DAD" w:rsidRDefault="00FB7B93">
      <w:pPr>
        <w:rPr>
          <w:b/>
        </w:rPr>
      </w:pPr>
      <w:r w:rsidRPr="00EF6DAD">
        <w:rPr>
          <w:b/>
        </w:rPr>
        <w:t>2.2 Stakeholders’ attitudes towards wolves</w:t>
      </w:r>
    </w:p>
    <w:p w14:paraId="5D7FAD67" w14:textId="178F2EF1" w:rsidR="00FB7B93" w:rsidDel="006F231D" w:rsidRDefault="00FB7B93" w:rsidP="00FB7B93">
      <w:pPr>
        <w:rPr>
          <w:del w:id="513" w:author="Fath, Brian" w:date="2017-11-29T14:09:00Z"/>
        </w:rPr>
      </w:pPr>
      <w:r w:rsidRPr="00C31B5E">
        <w:t>The Swedish environmentalists</w:t>
      </w:r>
      <w:r>
        <w:t>,</w:t>
      </w:r>
      <w:r w:rsidRPr="00CD62E9">
        <w:t xml:space="preserve"> in general</w:t>
      </w:r>
      <w:r>
        <w:t>,</w:t>
      </w:r>
      <w:r w:rsidRPr="00CD62E9">
        <w:t xml:space="preserve"> </w:t>
      </w:r>
      <w:r>
        <w:rPr>
          <w:rFonts w:hint="eastAsia"/>
        </w:rPr>
        <w:t xml:space="preserve">are strong </w:t>
      </w:r>
      <w:r>
        <w:t>advocates</w:t>
      </w:r>
      <w:r w:rsidRPr="00CD62E9">
        <w:t xml:space="preserve"> </w:t>
      </w:r>
      <w:ins w:id="514" w:author="Fath, Brian" w:date="2017-11-29T14:07:00Z">
        <w:r w:rsidR="006F231D">
          <w:t xml:space="preserve">to increase </w:t>
        </w:r>
      </w:ins>
      <w:del w:id="515" w:author="Fath, Brian" w:date="2017-11-29T14:07:00Z">
        <w:r w:rsidDel="006F231D">
          <w:delText>of</w:delText>
        </w:r>
        <w:r w:rsidRPr="00CD62E9" w:rsidDel="006F231D">
          <w:delText xml:space="preserve"> </w:delText>
        </w:r>
      </w:del>
      <w:del w:id="516" w:author="Elena Rovenskaya" w:date="2017-10-29T14:04:00Z">
        <w:r w:rsidDel="00CB2A30">
          <w:delText xml:space="preserve">increasing </w:delText>
        </w:r>
      </w:del>
      <w:ins w:id="517" w:author="Elena Rovenskaya" w:date="2017-10-29T14:04:00Z">
        <w:r w:rsidR="00CB2A30">
          <w:t xml:space="preserve">the </w:t>
        </w:r>
      </w:ins>
      <w:r>
        <w:t xml:space="preserve">number of </w:t>
      </w:r>
      <w:r w:rsidRPr="00CD62E9">
        <w:t>wolves</w:t>
      </w:r>
      <w:ins w:id="518" w:author="Fath, Brian" w:date="2017-11-29T14:08:00Z">
        <w:r w:rsidR="006F231D">
          <w:t>,</w:t>
        </w:r>
      </w:ins>
      <w:ins w:id="519" w:author="Elena Rovenskaya" w:date="2017-10-29T14:04:00Z">
        <w:del w:id="520" w:author="Fath, Brian" w:date="2017-11-29T14:07:00Z">
          <w:r w:rsidR="00CB2A30" w:rsidDel="006F231D">
            <w:delText xml:space="preserve"> to increase</w:delText>
          </w:r>
        </w:del>
      </w:ins>
      <w:del w:id="521" w:author="Fath, Brian" w:date="2017-11-29T14:07:00Z">
        <w:r w:rsidDel="006F231D">
          <w:rPr>
            <w:rFonts w:hint="eastAsia"/>
          </w:rPr>
          <w:delText>,</w:delText>
        </w:r>
      </w:del>
      <w:r>
        <w:rPr>
          <w:rFonts w:hint="eastAsia"/>
        </w:rPr>
        <w:t xml:space="preserve"> mainly because they think that wolves are vital for a healthy ecosystem</w:t>
      </w:r>
      <w:del w:id="522" w:author="Fath, Brian" w:date="2017-11-29T14:08:00Z">
        <w:r w:rsidDel="006F231D">
          <w:rPr>
            <w:rFonts w:hint="eastAsia"/>
          </w:rPr>
          <w:delText xml:space="preserve"> in Sweden</w:delText>
        </w:r>
      </w:del>
      <w:r>
        <w:rPr>
          <w:rFonts w:hint="eastAsia"/>
        </w:rPr>
        <w:t xml:space="preserve">, have their own right </w:t>
      </w:r>
      <w:r>
        <w:t>to</w:t>
      </w:r>
      <w:r>
        <w:rPr>
          <w:rFonts w:hint="eastAsia"/>
        </w:rPr>
        <w:t xml:space="preserve"> exist</w:t>
      </w:r>
      <w:r>
        <w:t>,</w:t>
      </w:r>
      <w:r>
        <w:rPr>
          <w:rFonts w:hint="eastAsia"/>
        </w:rPr>
        <w:t xml:space="preserve"> and </w:t>
      </w:r>
      <w:r>
        <w:t xml:space="preserve">simply that </w:t>
      </w:r>
      <w:ins w:id="523" w:author="Elena Rovenskaya" w:date="2017-10-29T14:05:00Z">
        <w:r w:rsidR="005F69D1">
          <w:t xml:space="preserve">they </w:t>
        </w:r>
      </w:ins>
      <w:r>
        <w:rPr>
          <w:rFonts w:hint="eastAsia"/>
        </w:rPr>
        <w:t>are wonderful animals that need to be preserved</w:t>
      </w:r>
      <w:r>
        <w:t xml:space="preserve"> in the country</w:t>
      </w:r>
      <w:r>
        <w:rPr>
          <w:rFonts w:hint="eastAsia"/>
        </w:rPr>
        <w:t xml:space="preserve"> for future genera</w:t>
      </w:r>
      <w:r>
        <w:t>tions</w:t>
      </w:r>
      <w:r>
        <w:rPr>
          <w:rFonts w:hint="eastAsia"/>
        </w:rPr>
        <w:t xml:space="preserve"> (Castle, 2015; </w:t>
      </w:r>
      <w:r w:rsidRPr="00BE6989">
        <w:t>Price</w:t>
      </w:r>
      <w:r>
        <w:rPr>
          <w:rFonts w:hint="eastAsia"/>
        </w:rPr>
        <w:t xml:space="preserve">, 2013). They have launched various social movements to promote </w:t>
      </w:r>
      <w:r>
        <w:t xml:space="preserve">the </w:t>
      </w:r>
      <w:r>
        <w:rPr>
          <w:rFonts w:hint="eastAsia"/>
        </w:rPr>
        <w:t xml:space="preserve">wolf </w:t>
      </w:r>
      <w:proofErr w:type="spellStart"/>
      <w:r w:rsidRPr="0008031C">
        <w:rPr>
          <w:rFonts w:hint="eastAsia"/>
          <w:highlight w:val="yellow"/>
          <w:rPrChange w:id="524" w:author="Huayi Lin" w:date="2017-12-01T16:25:00Z">
            <w:rPr>
              <w:rFonts w:hint="eastAsia"/>
            </w:rPr>
          </w:rPrChange>
        </w:rPr>
        <w:t>reintroduction</w:t>
      </w:r>
      <w:ins w:id="525" w:author="Huayi Lin" w:date="2017-12-01T16:26:00Z">
        <w:r w:rsidR="0008031C">
          <w:t>population</w:t>
        </w:r>
        <w:proofErr w:type="spellEnd"/>
        <w:r w:rsidR="0008031C">
          <w:t xml:space="preserve"> recovery </w:t>
        </w:r>
        <w:r w:rsidR="0008031C" w:rsidRPr="0008031C">
          <w:rPr>
            <w:highlight w:val="yellow"/>
            <w:rPrChange w:id="526" w:author="Huayi Lin" w:date="2017-12-01T16:27:00Z">
              <w:rPr/>
            </w:rPrChange>
          </w:rPr>
          <w:t>(</w:t>
        </w:r>
      </w:ins>
      <w:ins w:id="527" w:author="Huayi Lin" w:date="2017-12-01T16:27:00Z">
        <w:r w:rsidR="0008031C" w:rsidRPr="0008031C">
          <w:rPr>
            <w:highlight w:val="yellow"/>
            <w:rPrChange w:id="528" w:author="Huayi Lin" w:date="2017-12-01T16:27:00Z">
              <w:rPr/>
            </w:rPrChange>
          </w:rPr>
          <w:t>check the ref.</w:t>
        </w:r>
      </w:ins>
      <w:ins w:id="529" w:author="Huayi Lin" w:date="2017-12-01T16:26:00Z">
        <w:r w:rsidR="0008031C" w:rsidRPr="0008031C">
          <w:rPr>
            <w:highlight w:val="yellow"/>
            <w:rPrChange w:id="530" w:author="Huayi Lin" w:date="2017-12-01T16:27:00Z">
              <w:rPr/>
            </w:rPrChange>
          </w:rPr>
          <w:t>)</w:t>
        </w:r>
      </w:ins>
      <w:ins w:id="531" w:author="Fath, Brian" w:date="2017-11-29T14:08:00Z">
        <w:r w:rsidR="006F231D" w:rsidRPr="0008031C">
          <w:rPr>
            <w:highlight w:val="yellow"/>
            <w:rPrChange w:id="532" w:author="Huayi Lin" w:date="2017-12-01T16:27:00Z">
              <w:rPr/>
            </w:rPrChange>
          </w:rPr>
          <w:t>.</w:t>
        </w:r>
        <w:r w:rsidR="006F231D">
          <w:t xml:space="preserve"> I</w:t>
        </w:r>
      </w:ins>
      <w:del w:id="533" w:author="Fath, Brian" w:date="2017-11-29T14:08:00Z">
        <w:r w:rsidDel="006F231D">
          <w:rPr>
            <w:rFonts w:hint="eastAsia"/>
          </w:rPr>
          <w:delText xml:space="preserve">, </w:delText>
        </w:r>
      </w:del>
      <w:del w:id="534" w:author="Elena Rovenskaya" w:date="2017-10-29T14:05:00Z">
        <w:r w:rsidDel="005F69D1">
          <w:rPr>
            <w:rFonts w:hint="eastAsia"/>
          </w:rPr>
          <w:delText xml:space="preserve">and </w:delText>
        </w:r>
      </w:del>
      <w:del w:id="535" w:author="Fath, Brian" w:date="2017-11-29T14:08:00Z">
        <w:r w:rsidDel="006F231D">
          <w:delText>i</w:delText>
        </w:r>
      </w:del>
      <w:r>
        <w:t>n particular</w:t>
      </w:r>
      <w:ins w:id="536" w:author="Fath, Brian" w:date="2017-11-29T14:08:00Z">
        <w:r w:rsidR="006F231D">
          <w:t>,</w:t>
        </w:r>
      </w:ins>
      <w:r>
        <w:t xml:space="preserve"> </w:t>
      </w:r>
      <w:commentRangeStart w:id="537"/>
      <w:r>
        <w:t xml:space="preserve">they </w:t>
      </w:r>
      <w:ins w:id="538" w:author="Fath, Brian" w:date="2017-11-29T14:08:00Z">
        <w:del w:id="539" w:author="Huayi Lin" w:date="2017-12-01T16:29:00Z">
          <w:r w:rsidR="006F231D" w:rsidDel="0008031C">
            <w:delText xml:space="preserve">hold periodic </w:delText>
          </w:r>
        </w:del>
      </w:ins>
      <w:r>
        <w:rPr>
          <w:rFonts w:hint="eastAsia"/>
        </w:rPr>
        <w:t>protest</w:t>
      </w:r>
      <w:ins w:id="540" w:author="Fath, Brian" w:date="2017-11-29T14:08:00Z">
        <w:del w:id="541" w:author="Huayi Lin" w:date="2017-12-01T16:29:00Z">
          <w:r w:rsidR="006F231D" w:rsidDel="0008031C">
            <w:delText>s</w:delText>
          </w:r>
        </w:del>
      </w:ins>
      <w:r>
        <w:rPr>
          <w:rFonts w:hint="eastAsia"/>
        </w:rPr>
        <w:t xml:space="preserve"> </w:t>
      </w:r>
      <w:commentRangeEnd w:id="537"/>
      <w:r w:rsidR="005F69D1">
        <w:rPr>
          <w:rStyle w:val="CommentReference"/>
        </w:rPr>
        <w:commentReference w:id="537"/>
      </w:r>
      <w:r>
        <w:t xml:space="preserve">against </w:t>
      </w:r>
      <w:r>
        <w:rPr>
          <w:rFonts w:hint="eastAsia"/>
        </w:rPr>
        <w:t xml:space="preserve">the </w:t>
      </w:r>
      <w:r>
        <w:t>licensed</w:t>
      </w:r>
      <w:r>
        <w:rPr>
          <w:rFonts w:hint="eastAsia"/>
        </w:rPr>
        <w:t xml:space="preserve"> hunting of wolves</w:t>
      </w:r>
      <w:ins w:id="542" w:author="Huayi" w:date="2017-11-06T21:55:00Z">
        <w:r w:rsidR="00194622">
          <w:rPr>
            <w:rFonts w:hint="eastAsia"/>
          </w:rPr>
          <w:t xml:space="preserve"> </w:t>
        </w:r>
      </w:ins>
      <w:ins w:id="543" w:author="Huayi Lin" w:date="2017-12-01T16:29:00Z">
        <w:r w:rsidR="0008031C">
          <w:t xml:space="preserve">when the licensed hunting is being </w:t>
        </w:r>
        <w:proofErr w:type="gramStart"/>
        <w:r w:rsidR="0008031C">
          <w:t>discussed</w:t>
        </w:r>
      </w:ins>
      <w:proofErr w:type="gramEnd"/>
      <w:ins w:id="544" w:author="Huayi" w:date="2017-11-06T21:55:00Z">
        <w:del w:id="545" w:author="Fath, Brian" w:date="2017-11-29T14:08:00Z">
          <w:r w:rsidR="00194622" w:rsidDel="006F231D">
            <w:rPr>
              <w:rFonts w:hint="eastAsia"/>
            </w:rPr>
            <w:delText xml:space="preserve">every now and then </w:delText>
          </w:r>
        </w:del>
        <w:r w:rsidR="00194622">
          <w:rPr>
            <w:rFonts w:hint="eastAsia"/>
          </w:rPr>
          <w:t>(</w:t>
        </w:r>
      </w:ins>
      <w:ins w:id="546" w:author="Huayi" w:date="2017-11-06T22:01:00Z">
        <w:r w:rsidR="00194622" w:rsidRPr="00593DBC">
          <w:rPr>
            <w:rFonts w:hint="eastAsia"/>
            <w:highlight w:val="yellow"/>
            <w:rPrChange w:id="547" w:author="Huayi Lin" w:date="2017-12-01T16:33:00Z">
              <w:rPr>
                <w:rFonts w:hint="eastAsia"/>
              </w:rPr>
            </w:rPrChange>
          </w:rPr>
          <w:t>The Local, 2014</w:t>
        </w:r>
      </w:ins>
      <w:ins w:id="548" w:author="Huayi Lin" w:date="2017-12-01T16:33:00Z">
        <w:r w:rsidR="00593DBC">
          <w:t>change the ref.</w:t>
        </w:r>
      </w:ins>
      <w:ins w:id="549" w:author="Huayi" w:date="2017-11-06T21:55:00Z">
        <w:r w:rsidR="00194622">
          <w:rPr>
            <w:rFonts w:hint="eastAsia"/>
          </w:rPr>
          <w:t>)</w:t>
        </w:r>
      </w:ins>
      <w:r>
        <w:rPr>
          <w:rFonts w:hint="eastAsia"/>
        </w:rPr>
        <w:t>.</w:t>
      </w:r>
      <w:r w:rsidRPr="00CD62E9">
        <w:t xml:space="preserve"> </w:t>
      </w:r>
    </w:p>
    <w:p w14:paraId="29A4D843" w14:textId="77777777" w:rsidR="006F231D" w:rsidRDefault="00FB7B93" w:rsidP="00FB7B93">
      <w:pPr>
        <w:rPr>
          <w:ins w:id="550" w:author="Fath, Brian" w:date="2017-11-29T14:09:00Z"/>
        </w:rPr>
      </w:pPr>
      <w:r>
        <w:rPr>
          <w:rFonts w:hint="eastAsia"/>
        </w:rPr>
        <w:lastRenderedPageBreak/>
        <w:t>Most u</w:t>
      </w:r>
      <w:r w:rsidRPr="000A3F12">
        <w:t>rban</w:t>
      </w:r>
      <w:r>
        <w:rPr>
          <w:rFonts w:hint="eastAsia"/>
        </w:rPr>
        <w:t>i</w:t>
      </w:r>
      <w:r w:rsidRPr="000A3F12">
        <w:t>t</w:t>
      </w:r>
      <w:r>
        <w:rPr>
          <w:rFonts w:hint="eastAsia"/>
        </w:rPr>
        <w:t>e</w:t>
      </w:r>
      <w:r w:rsidRPr="000A3F12">
        <w:t xml:space="preserve">s </w:t>
      </w:r>
      <w:r>
        <w:rPr>
          <w:rFonts w:hint="eastAsia"/>
        </w:rPr>
        <w:t>are</w:t>
      </w:r>
      <w:r w:rsidRPr="000A3F12">
        <w:t xml:space="preserve"> </w:t>
      </w:r>
      <w:r>
        <w:t xml:space="preserve">either </w:t>
      </w:r>
      <w:r>
        <w:rPr>
          <w:rFonts w:hint="eastAsia"/>
        </w:rPr>
        <w:t xml:space="preserve">neutral or </w:t>
      </w:r>
      <w:r w:rsidRPr="000A3F12">
        <w:t>positive towards wolves</w:t>
      </w:r>
      <w:r>
        <w:t>,</w:t>
      </w:r>
      <w:r>
        <w:rPr>
          <w:rFonts w:hint="eastAsia"/>
        </w:rPr>
        <w:t xml:space="preserve"> for similar reason as </w:t>
      </w:r>
      <w:del w:id="551" w:author="Elena Rovenskaya" w:date="2017-10-29T14:06:00Z">
        <w:r w:rsidDel="007B7C5F">
          <w:rPr>
            <w:rFonts w:hint="eastAsia"/>
          </w:rPr>
          <w:delText xml:space="preserve">the </w:delText>
        </w:r>
      </w:del>
      <w:r>
        <w:rPr>
          <w:rFonts w:hint="eastAsia"/>
        </w:rPr>
        <w:t xml:space="preserve">environmentalists. </w:t>
      </w:r>
      <w:r w:rsidRPr="000A3F12">
        <w:t xml:space="preserve"> </w:t>
      </w:r>
    </w:p>
    <w:p w14:paraId="062C43AE" w14:textId="55DBD040" w:rsidR="00FB7B93" w:rsidRDefault="00FB7B93" w:rsidP="00FB7B93">
      <w:r>
        <w:rPr>
          <w:rFonts w:hint="eastAsia"/>
        </w:rPr>
        <w:t>P</w:t>
      </w:r>
      <w:r w:rsidRPr="000A3F12">
        <w:t>eople in rural areas, in particular</w:t>
      </w:r>
      <w:r>
        <w:t xml:space="preserve"> in areas inhabited by </w:t>
      </w:r>
      <w:r w:rsidRPr="000A3F12">
        <w:t xml:space="preserve">wolves, are </w:t>
      </w:r>
      <w:r>
        <w:t xml:space="preserve">in general </w:t>
      </w:r>
      <w:r w:rsidRPr="000A3F12">
        <w:t xml:space="preserve">more negative </w:t>
      </w:r>
      <w:r w:rsidRPr="000A2ED2">
        <w:t xml:space="preserve">(Christopher et al., 2002; Ericsson &amp; </w:t>
      </w:r>
      <w:proofErr w:type="spellStart"/>
      <w:r w:rsidRPr="000A2ED2">
        <w:t>Heberlein</w:t>
      </w:r>
      <w:proofErr w:type="spellEnd"/>
      <w:r w:rsidRPr="000A2ED2">
        <w:t>, 2002; Ericsson, 2004</w:t>
      </w:r>
      <w:r>
        <w:rPr>
          <w:rFonts w:hint="eastAsia"/>
        </w:rPr>
        <w:t>).</w:t>
      </w:r>
      <w:r>
        <w:t xml:space="preserve"> </w:t>
      </w:r>
      <w:r>
        <w:rPr>
          <w:rFonts w:hint="eastAsia"/>
        </w:rPr>
        <w:t>L</w:t>
      </w:r>
      <w:r>
        <w:t>ivestock (primarily sheep) owners</w:t>
      </w:r>
      <w:r>
        <w:rPr>
          <w:rFonts w:hint="eastAsia"/>
        </w:rPr>
        <w:t xml:space="preserve"> and hunters </w:t>
      </w:r>
      <w:r>
        <w:t>are typically most</w:t>
      </w:r>
      <w:r>
        <w:rPr>
          <w:rFonts w:hint="eastAsia"/>
        </w:rPr>
        <w:t xml:space="preserve"> negative toward wolves </w:t>
      </w:r>
      <w:r w:rsidRPr="000A2ED2">
        <w:t>(</w:t>
      </w:r>
      <w:proofErr w:type="spellStart"/>
      <w:r w:rsidRPr="000A2ED2">
        <w:t>Dressel</w:t>
      </w:r>
      <w:proofErr w:type="spellEnd"/>
      <w:r w:rsidRPr="000A2ED2">
        <w:t xml:space="preserve"> et al., 2015; </w:t>
      </w:r>
      <w:proofErr w:type="spellStart"/>
      <w:r w:rsidRPr="000A2ED2">
        <w:t>Røskaft</w:t>
      </w:r>
      <w:proofErr w:type="spellEnd"/>
      <w:r w:rsidRPr="000A2ED2">
        <w:t xml:space="preserve"> et al. 2007)</w:t>
      </w:r>
      <w:r>
        <w:rPr>
          <w:rFonts w:hint="eastAsia"/>
        </w:rPr>
        <w:t>.</w:t>
      </w:r>
      <w:r>
        <w:t xml:space="preserve"> </w:t>
      </w:r>
      <w:r w:rsidRPr="000A3F12">
        <w:t xml:space="preserve">Hunters </w:t>
      </w:r>
      <w:r>
        <w:rPr>
          <w:rFonts w:hint="eastAsia"/>
        </w:rPr>
        <w:t>claim that</w:t>
      </w:r>
      <w:r w:rsidRPr="000A3F12">
        <w:t xml:space="preserve"> wolves compete with </w:t>
      </w:r>
      <w:r>
        <w:rPr>
          <w:rFonts w:hint="eastAsia"/>
        </w:rPr>
        <w:t>them</w:t>
      </w:r>
      <w:r w:rsidRPr="000A3F12">
        <w:t xml:space="preserve"> for prey, reducing the amount of game animals</w:t>
      </w:r>
      <w:r>
        <w:t>, and wolves</w:t>
      </w:r>
      <w:r w:rsidRPr="000A3F12">
        <w:t xml:space="preserve"> </w:t>
      </w:r>
      <w:r>
        <w:t xml:space="preserve">may also </w:t>
      </w:r>
      <w:r w:rsidRPr="000A3F12">
        <w:t xml:space="preserve">kill hunting dogs, often seen as family members (Rogers, 2014). </w:t>
      </w:r>
      <w:r>
        <w:t>Livestock owners</w:t>
      </w:r>
      <w:r>
        <w:rPr>
          <w:rFonts w:hint="eastAsia"/>
        </w:rPr>
        <w:t xml:space="preserve"> claim that</w:t>
      </w:r>
      <w:r>
        <w:t xml:space="preserve"> wolves</w:t>
      </w:r>
      <w:r>
        <w:rPr>
          <w:rFonts w:hint="eastAsia"/>
        </w:rPr>
        <w:t xml:space="preserve"> hurt</w:t>
      </w:r>
      <w:r>
        <w:t xml:space="preserve"> their livestock</w:t>
      </w:r>
      <w:r>
        <w:rPr>
          <w:rFonts w:hint="eastAsia"/>
        </w:rPr>
        <w:t xml:space="preserve"> </w:t>
      </w:r>
      <w:r w:rsidRPr="000A2ED2">
        <w:t>(Creel &amp; Christianson, 2007; Muhly et al., 2010)</w:t>
      </w:r>
      <w:r>
        <w:rPr>
          <w:rFonts w:hint="eastAsia"/>
        </w:rPr>
        <w:t>.</w:t>
      </w:r>
      <w:r>
        <w:t xml:space="preserve"> Since the </w:t>
      </w:r>
      <w:r>
        <w:rPr>
          <w:rFonts w:hint="eastAsia"/>
        </w:rPr>
        <w:t>1970s</w:t>
      </w:r>
      <w:r>
        <w:t xml:space="preserve">, Swedish </w:t>
      </w:r>
      <w:r>
        <w:rPr>
          <w:rFonts w:hint="eastAsia"/>
        </w:rPr>
        <w:t xml:space="preserve">livestock owners </w:t>
      </w:r>
      <w:ins w:id="552" w:author="Elena Rovenskaya" w:date="2017-10-29T14:06:00Z">
        <w:r w:rsidR="004E0996">
          <w:t xml:space="preserve">have been </w:t>
        </w:r>
      </w:ins>
      <w:r>
        <w:rPr>
          <w:rFonts w:hint="eastAsia"/>
        </w:rPr>
        <w:t>receiv</w:t>
      </w:r>
      <w:ins w:id="553" w:author="Elena Rovenskaya" w:date="2017-10-29T14:06:00Z">
        <w:r w:rsidR="004E0996">
          <w:t>ing a</w:t>
        </w:r>
      </w:ins>
      <w:del w:id="554" w:author="Elena Rovenskaya" w:date="2017-10-29T14:06:00Z">
        <w:r w:rsidDel="004E0996">
          <w:rPr>
            <w:rFonts w:hint="eastAsia"/>
          </w:rPr>
          <w:delText>e</w:delText>
        </w:r>
      </w:del>
      <w:r>
        <w:rPr>
          <w:rFonts w:hint="eastAsia"/>
        </w:rPr>
        <w:t xml:space="preserve"> compensation from the government for economic losses </w:t>
      </w:r>
      <w:r>
        <w:t xml:space="preserve">caused by </w:t>
      </w:r>
      <w:r>
        <w:rPr>
          <w:rFonts w:hint="eastAsia"/>
        </w:rPr>
        <w:t>wol</w:t>
      </w:r>
      <w:r>
        <w:t>ves</w:t>
      </w:r>
      <w:r>
        <w:rPr>
          <w:rFonts w:hint="eastAsia"/>
        </w:rPr>
        <w:t xml:space="preserve"> (</w:t>
      </w:r>
      <w:proofErr w:type="spellStart"/>
      <w:r w:rsidRPr="003D4609">
        <w:t>Bostedt</w:t>
      </w:r>
      <w:proofErr w:type="spellEnd"/>
      <w:r>
        <w:rPr>
          <w:rFonts w:hint="eastAsia"/>
        </w:rPr>
        <w:t xml:space="preserve"> &amp; </w:t>
      </w:r>
      <w:proofErr w:type="spellStart"/>
      <w:r w:rsidRPr="003D4609">
        <w:t>Grahn</w:t>
      </w:r>
      <w:proofErr w:type="spellEnd"/>
      <w:r w:rsidRPr="003D4609">
        <w:t>, 2008</w:t>
      </w:r>
      <w:r>
        <w:rPr>
          <w:rFonts w:hint="eastAsia"/>
        </w:rPr>
        <w:t>)</w:t>
      </w:r>
      <w:r>
        <w:t>.</w:t>
      </w:r>
      <w:r>
        <w:rPr>
          <w:rFonts w:hint="eastAsia"/>
        </w:rPr>
        <w:t xml:space="preserve"> However, the compensation is always considered insufficient. Reindeer herders, mainly</w:t>
      </w:r>
      <w:r w:rsidRPr="000A3F12">
        <w:t xml:space="preserve"> </w:t>
      </w:r>
      <w:proofErr w:type="spellStart"/>
      <w:r w:rsidRPr="000A3F12">
        <w:t>Samis</w:t>
      </w:r>
      <w:proofErr w:type="spellEnd"/>
      <w:r>
        <w:t xml:space="preserve"> in the north of Sweden</w:t>
      </w:r>
      <w:ins w:id="555" w:author="Elena Rovenskaya" w:date="2017-10-29T14:07:00Z">
        <w:r w:rsidR="00B33C09">
          <w:t>,</w:t>
        </w:r>
      </w:ins>
      <w:r>
        <w:t xml:space="preserve"> rely on herding reindeer to maintain their lifestyle and to preserve their herding culture. Wolves attacking reindeer scatter them over a large area, causing </w:t>
      </w:r>
      <w:del w:id="556" w:author="Fath, Brian" w:date="2017-11-29T14:10:00Z">
        <w:r w:rsidDel="006F231D">
          <w:delText xml:space="preserve">big </w:delText>
        </w:r>
      </w:del>
      <w:r>
        <w:t xml:space="preserve">troubles </w:t>
      </w:r>
      <w:r>
        <w:rPr>
          <w:rFonts w:hint="eastAsia"/>
        </w:rPr>
        <w:t>for</w:t>
      </w:r>
      <w:r>
        <w:t xml:space="preserve"> </w:t>
      </w:r>
      <w:del w:id="557" w:author="Elena Rovenskaya" w:date="2017-10-29T14:07:00Z">
        <w:r w:rsidDel="00B33C09">
          <w:delText xml:space="preserve">the </w:delText>
        </w:r>
      </w:del>
      <w:r>
        <w:t>reindeer herders</w:t>
      </w:r>
      <w:r>
        <w:rPr>
          <w:rFonts w:hint="eastAsia"/>
        </w:rPr>
        <w:t xml:space="preserve"> (</w:t>
      </w:r>
      <w:r w:rsidRPr="00541900">
        <w:t>Rogers, 2014</w:t>
      </w:r>
      <w:r>
        <w:rPr>
          <w:rFonts w:hint="eastAsia"/>
        </w:rPr>
        <w:t>)</w:t>
      </w:r>
      <w:r>
        <w:t xml:space="preserve">. </w:t>
      </w:r>
      <w:r>
        <w:rPr>
          <w:rFonts w:hint="eastAsia"/>
        </w:rPr>
        <w:t xml:space="preserve"> </w:t>
      </w:r>
    </w:p>
    <w:p w14:paraId="6B2D15F7" w14:textId="0C1B1E2E" w:rsidR="00FB7B93" w:rsidDel="002F65B1" w:rsidRDefault="00FB7B93" w:rsidP="00FB7B93">
      <w:pPr>
        <w:rPr>
          <w:del w:id="558" w:author="Elena Rovenskaya" w:date="2017-10-29T14:09:00Z"/>
        </w:rPr>
      </w:pPr>
      <w:r w:rsidRPr="005311BE">
        <w:t>In general, attitudes of stakeholders towards wolves are influenced by several factors</w:t>
      </w:r>
      <w:del w:id="559" w:author="Huayi" w:date="2017-11-19T10:55:00Z">
        <w:r w:rsidRPr="005311BE" w:rsidDel="00E402C9">
          <w:delText xml:space="preserve">, </w:delText>
        </w:r>
      </w:del>
      <w:ins w:id="560" w:author="Huayi" w:date="2017-11-19T10:55:00Z">
        <w:r w:rsidR="00E402C9">
          <w:rPr>
            <w:rFonts w:hint="eastAsia"/>
          </w:rPr>
          <w:t>. Because this paper stud</w:t>
        </w:r>
      </w:ins>
      <w:ins w:id="561" w:author="Huayi" w:date="2017-11-19T10:56:00Z">
        <w:r w:rsidR="00E402C9">
          <w:rPr>
            <w:rFonts w:hint="eastAsia"/>
          </w:rPr>
          <w:t>ies</w:t>
        </w:r>
      </w:ins>
      <w:ins w:id="562" w:author="Huayi" w:date="2017-11-19T10:55:00Z">
        <w:r w:rsidR="00E402C9">
          <w:rPr>
            <w:rFonts w:hint="eastAsia"/>
          </w:rPr>
          <w:t xml:space="preserve"> the sustainable management of wolves, we want to </w:t>
        </w:r>
      </w:ins>
      <w:ins w:id="563" w:author="Huayi" w:date="2017-11-19T10:56:00Z">
        <w:r w:rsidR="00E402C9">
          <w:rPr>
            <w:rFonts w:hint="eastAsia"/>
          </w:rPr>
          <w:t>classify</w:t>
        </w:r>
      </w:ins>
      <w:ins w:id="564" w:author="Huayi" w:date="2017-11-19T10:55:00Z">
        <w:r w:rsidR="00E402C9" w:rsidRPr="005311BE">
          <w:t xml:space="preserve"> </w:t>
        </w:r>
      </w:ins>
      <w:ins w:id="565" w:author="Huayi" w:date="2017-11-19T10:56:00Z">
        <w:r w:rsidR="00E402C9">
          <w:rPr>
            <w:rFonts w:hint="eastAsia"/>
          </w:rPr>
          <w:t xml:space="preserve">the </w:t>
        </w:r>
        <w:r w:rsidR="00E402C9">
          <w:t>factors</w:t>
        </w:r>
        <w:r w:rsidR="00E402C9">
          <w:rPr>
            <w:rFonts w:hint="eastAsia"/>
          </w:rPr>
          <w:t xml:space="preserve"> </w:t>
        </w:r>
      </w:ins>
      <w:del w:id="566" w:author="Huayi" w:date="2017-11-19T10:56:00Z">
        <w:r w:rsidRPr="005311BE" w:rsidDel="00E402C9">
          <w:delText xml:space="preserve">which we suggest </w:delText>
        </w:r>
        <w:commentRangeStart w:id="567"/>
        <w:r w:rsidRPr="005311BE" w:rsidDel="00E402C9">
          <w:delText>could fall into</w:delText>
        </w:r>
      </w:del>
      <w:ins w:id="568" w:author="Huayi" w:date="2017-11-19T10:56:00Z">
        <w:r w:rsidR="00E402C9">
          <w:rPr>
            <w:rFonts w:hint="eastAsia"/>
          </w:rPr>
          <w:t>by</w:t>
        </w:r>
      </w:ins>
      <w:r w:rsidRPr="005311BE">
        <w:t xml:space="preserve"> three categories</w:t>
      </w:r>
      <w:commentRangeEnd w:id="567"/>
      <w:r w:rsidR="00FA7B1D">
        <w:rPr>
          <w:rStyle w:val="CommentReference"/>
        </w:rPr>
        <w:commentReference w:id="567"/>
      </w:r>
      <w:del w:id="569" w:author="Huayi" w:date="2017-11-19T10:57:00Z">
        <w:r w:rsidRPr="005311BE" w:rsidDel="00E402C9">
          <w:delText xml:space="preserve">, </w:delText>
        </w:r>
      </w:del>
      <w:ins w:id="570" w:author="Huayi" w:date="2017-11-19T10:57:00Z">
        <w:r w:rsidR="00E402C9">
          <w:rPr>
            <w:rFonts w:hint="eastAsia"/>
          </w:rPr>
          <w:t xml:space="preserve"> </w:t>
        </w:r>
        <w:r w:rsidR="00E402C9" w:rsidRPr="005311BE">
          <w:t xml:space="preserve"> </w:t>
        </w:r>
      </w:ins>
      <w:del w:id="571" w:author="Huayi" w:date="2017-11-19T10:53:00Z">
        <w:r w:rsidRPr="005311BE" w:rsidDel="00E402C9">
          <w:rPr>
            <w:rFonts w:hint="eastAsia"/>
          </w:rPr>
          <w:delText xml:space="preserve">depending on </w:delText>
        </w:r>
      </w:del>
      <w:ins w:id="572" w:author="Elena Rovenskaya" w:date="2017-10-29T14:08:00Z">
        <w:del w:id="573" w:author="Huayi" w:date="2017-11-19T10:53:00Z">
          <w:r w:rsidR="001045FC" w:rsidDel="00E402C9">
            <w:rPr>
              <w:rFonts w:hint="eastAsia"/>
            </w:rPr>
            <w:delText>the nature and origin of the perception</w:delText>
          </w:r>
        </w:del>
      </w:ins>
      <w:ins w:id="574" w:author="Huayi" w:date="2017-11-19T10:53:00Z">
        <w:r w:rsidR="00E402C9">
          <w:rPr>
            <w:rFonts w:hint="eastAsia"/>
          </w:rPr>
          <w:t xml:space="preserve">indicating the three pillars of </w:t>
        </w:r>
      </w:ins>
      <w:ins w:id="575" w:author="Elena Rovenskaya" w:date="2017-10-29T14:08:00Z">
        <w:r w:rsidR="001045FC">
          <w:t>s</w:t>
        </w:r>
      </w:ins>
      <w:ins w:id="576" w:author="Huayi" w:date="2017-11-19T10:54:00Z">
        <w:r w:rsidR="00E402C9">
          <w:rPr>
            <w:rFonts w:hint="eastAsia"/>
          </w:rPr>
          <w:t>ustainable development</w:t>
        </w:r>
      </w:ins>
      <w:del w:id="577" w:author="Elena Rovenskaya" w:date="2017-10-29T14:08:00Z">
        <w:r w:rsidRPr="005311BE" w:rsidDel="001045FC">
          <w:delText>how the wolf is perceived</w:delText>
        </w:r>
      </w:del>
      <w:r w:rsidRPr="005311BE">
        <w:t xml:space="preserve">. </w:t>
      </w:r>
      <w:del w:id="578" w:author="Elena Rovenskaya" w:date="2017-10-29T14:08:00Z">
        <w:r w:rsidRPr="005311BE" w:rsidDel="009F42FE">
          <w:delText>The order of t</w:delText>
        </w:r>
      </w:del>
      <w:ins w:id="579" w:author="Elena Rovenskaya" w:date="2017-10-29T14:08:00Z">
        <w:r w:rsidR="009F42FE">
          <w:t>T</w:t>
        </w:r>
      </w:ins>
      <w:r w:rsidRPr="005311BE">
        <w:t xml:space="preserve">he factors </w:t>
      </w:r>
      <w:del w:id="580" w:author="Elena Rovenskaya" w:date="2017-10-29T14:08:00Z">
        <w:r w:rsidRPr="005311BE" w:rsidDel="009F42FE">
          <w:delText xml:space="preserve">listed </w:delText>
        </w:r>
      </w:del>
      <w:r w:rsidRPr="005311BE">
        <w:t xml:space="preserve">in each category </w:t>
      </w:r>
      <w:ins w:id="581" w:author="Elena Rovenskaya" w:date="2017-10-29T14:08:00Z">
        <w:r w:rsidR="009F42FE">
          <w:t xml:space="preserve">are listed according to </w:t>
        </w:r>
      </w:ins>
      <w:del w:id="582" w:author="Elena Rovenskaya" w:date="2017-10-29T14:08:00Z">
        <w:r w:rsidRPr="005311BE" w:rsidDel="009F42FE">
          <w:delText xml:space="preserve">is made by </w:delText>
        </w:r>
      </w:del>
      <w:r w:rsidRPr="005311BE">
        <w:t xml:space="preserve">the frequency </w:t>
      </w:r>
      <w:ins w:id="583" w:author="Elena Rovenskaya" w:date="2017-10-29T14:08:00Z">
        <w:r w:rsidR="009F42FE">
          <w:t xml:space="preserve">with which they </w:t>
        </w:r>
      </w:ins>
      <w:r w:rsidRPr="005311BE">
        <w:t>appear</w:t>
      </w:r>
      <w:del w:id="584" w:author="Elena Rovenskaya" w:date="2017-10-29T14:09:00Z">
        <w:r w:rsidRPr="005311BE" w:rsidDel="009F42FE">
          <w:delText>ing</w:delText>
        </w:r>
      </w:del>
      <w:r w:rsidRPr="005311BE">
        <w:t xml:space="preserve"> in our literature study and the </w:t>
      </w:r>
      <w:commentRangeStart w:id="585"/>
      <w:del w:id="586" w:author="Huayi" w:date="2017-11-19T11:33:00Z">
        <w:r w:rsidRPr="005311BE" w:rsidDel="00BD2804">
          <w:delText>perceived</w:delText>
        </w:r>
        <w:commentRangeEnd w:id="585"/>
        <w:r w:rsidR="008661EC" w:rsidDel="00BD2804">
          <w:rPr>
            <w:rStyle w:val="CommentReference"/>
          </w:rPr>
          <w:commentReference w:id="585"/>
        </w:r>
        <w:r w:rsidRPr="005311BE" w:rsidDel="00BD2804">
          <w:delText xml:space="preserve"> </w:delText>
        </w:r>
      </w:del>
      <w:r w:rsidRPr="005311BE">
        <w:t>importance</w:t>
      </w:r>
      <w:ins w:id="587" w:author="Huayi" w:date="2017-11-19T11:34:00Z">
        <w:r w:rsidR="00BD2804" w:rsidRPr="00BD2804">
          <w:t xml:space="preserve"> </w:t>
        </w:r>
        <w:r w:rsidR="00BD2804" w:rsidRPr="005311BE">
          <w:t>of their influence on the attitudes</w:t>
        </w:r>
      </w:ins>
      <w:ins w:id="588" w:author="Huayi" w:date="2017-11-19T11:33:00Z">
        <w:r w:rsidR="00BD2804" w:rsidRPr="00BD2804">
          <w:t xml:space="preserve"> </w:t>
        </w:r>
        <w:commentRangeStart w:id="589"/>
        <w:r w:rsidR="00BD2804" w:rsidRPr="005311BE">
          <w:t>perceived</w:t>
        </w:r>
        <w:commentRangeEnd w:id="589"/>
        <w:r w:rsidR="00BD2804">
          <w:rPr>
            <w:rStyle w:val="CommentReference"/>
          </w:rPr>
          <w:commentReference w:id="589"/>
        </w:r>
        <w:r w:rsidR="00BD2804">
          <w:rPr>
            <w:rFonts w:hint="eastAsia"/>
          </w:rPr>
          <w:t xml:space="preserve"> by stakeholders and the experts</w:t>
        </w:r>
      </w:ins>
      <w:r w:rsidRPr="005311BE">
        <w:t xml:space="preserve"> </w:t>
      </w:r>
      <w:del w:id="590" w:author="Huayi" w:date="2017-11-19T11:34:00Z">
        <w:r w:rsidRPr="005311BE" w:rsidDel="00BD2804">
          <w:delText>of their influence on the attitudes</w:delText>
        </w:r>
      </w:del>
      <w:ins w:id="591" w:author="Huayi" w:date="2017-11-19T11:32:00Z">
        <w:r w:rsidR="00BD2804">
          <w:rPr>
            <w:rFonts w:hint="eastAsia"/>
          </w:rPr>
          <w:t xml:space="preserve"> in the interview</w:t>
        </w:r>
      </w:ins>
      <w:ins w:id="592" w:author="Elena Rovenskaya" w:date="2017-10-29T14:09:00Z">
        <w:r w:rsidR="00B00F63">
          <w:t>.</w:t>
        </w:r>
      </w:ins>
      <w:del w:id="593" w:author="Elena Rovenskaya" w:date="2017-10-29T14:09:00Z">
        <w:r w:rsidDel="00B00F63">
          <w:rPr>
            <w:rFonts w:hint="eastAsia"/>
          </w:rPr>
          <w:delText>:</w:delText>
        </w:r>
      </w:del>
      <w:r>
        <w:rPr>
          <w:rFonts w:hint="eastAsia"/>
        </w:rPr>
        <w:t xml:space="preserve"> </w:t>
      </w:r>
      <w:del w:id="594" w:author="Elena Rovenskaya" w:date="2017-10-29T14:09:00Z">
        <w:r w:rsidDel="002F65B1">
          <w:rPr>
            <w:rFonts w:hint="eastAsia"/>
          </w:rPr>
          <w:delText xml:space="preserve"> </w:delText>
        </w:r>
      </w:del>
    </w:p>
    <w:p w14:paraId="3BB0A7EE" w14:textId="03A0E8DC" w:rsidR="00FB7B93" w:rsidRDefault="00FB7B93" w:rsidP="00FB7B93">
      <w:del w:id="595" w:author="Elena Rovenskaya" w:date="2017-10-29T14:09:00Z">
        <w:r w:rsidDel="00397CB1">
          <w:delText>1)</w:delText>
        </w:r>
      </w:del>
      <w:ins w:id="596" w:author="Elena Rovenskaya" w:date="2017-10-29T14:09:00Z">
        <w:r w:rsidR="00397CB1">
          <w:t xml:space="preserve">The </w:t>
        </w:r>
        <w:r w:rsidR="00397CB1" w:rsidRPr="00397CB1">
          <w:rPr>
            <w:i/>
            <w:rPrChange w:id="597" w:author="Elena Rovenskaya" w:date="2017-10-29T14:09:00Z">
              <w:rPr/>
            </w:rPrChange>
          </w:rPr>
          <w:t>first category</w:t>
        </w:r>
        <w:r w:rsidR="00397CB1">
          <w:t xml:space="preserve"> of </w:t>
        </w:r>
      </w:ins>
      <w:del w:id="598" w:author="Elena Rovenskaya" w:date="2017-10-29T14:09:00Z">
        <w:r w:rsidDel="00397CB1">
          <w:delText xml:space="preserve"> A</w:delText>
        </w:r>
      </w:del>
      <w:ins w:id="599" w:author="Elena Rovenskaya" w:date="2017-10-29T14:09:00Z">
        <w:r w:rsidR="00397CB1">
          <w:t>a</w:t>
        </w:r>
      </w:ins>
      <w:r>
        <w:t xml:space="preserve">ttitudes </w:t>
      </w:r>
      <w:ins w:id="600" w:author="Elena Rovenskaya" w:date="2017-10-29T14:09:00Z">
        <w:r w:rsidR="00397CB1">
          <w:t xml:space="preserve">is </w:t>
        </w:r>
      </w:ins>
      <w:r w:rsidRPr="00397CB1">
        <w:rPr>
          <w:i/>
          <w:rPrChange w:id="601" w:author="Elena Rovenskaya" w:date="2017-10-29T14:09:00Z">
            <w:rPr/>
          </w:rPrChange>
        </w:rPr>
        <w:t xml:space="preserve">based on </w:t>
      </w:r>
      <w:ins w:id="602" w:author="Huayi" w:date="2017-11-19T11:35:00Z">
        <w:r w:rsidR="00BD2804">
          <w:rPr>
            <w:rFonts w:hint="eastAsia"/>
            <w:i/>
          </w:rPr>
          <w:t xml:space="preserve">environmental concern, which involves </w:t>
        </w:r>
      </w:ins>
      <w:ins w:id="603" w:author="Huayi" w:date="2017-11-19T11:37:00Z">
        <w:r w:rsidR="00BD2804">
          <w:rPr>
            <w:i/>
          </w:rPr>
          <w:t>knowledge</w:t>
        </w:r>
        <w:r w:rsidR="00BD2804">
          <w:rPr>
            <w:rFonts w:hint="eastAsia"/>
            <w:i/>
          </w:rPr>
          <w:t xml:space="preserve"> and views on </w:t>
        </w:r>
      </w:ins>
      <w:ins w:id="604" w:author="Huayi" w:date="2017-11-19T11:35:00Z">
        <w:r w:rsidR="00BD2804">
          <w:rPr>
            <w:rFonts w:hint="eastAsia"/>
            <w:i/>
          </w:rPr>
          <w:t>biodiversity</w:t>
        </w:r>
      </w:ins>
      <w:ins w:id="605" w:author="Huayi" w:date="2017-11-19T11:37:00Z">
        <w:r w:rsidR="00BD2804">
          <w:rPr>
            <w:rFonts w:hint="eastAsia"/>
            <w:i/>
          </w:rPr>
          <w:t xml:space="preserve"> and eco</w:t>
        </w:r>
      </w:ins>
      <w:ins w:id="606" w:author="Fath, Brian" w:date="2017-11-29T14:11:00Z">
        <w:r w:rsidR="006F231D">
          <w:rPr>
            <w:i/>
          </w:rPr>
          <w:t>logical sciences</w:t>
        </w:r>
      </w:ins>
      <w:ins w:id="607" w:author="Huayi" w:date="2017-11-19T11:37:00Z">
        <w:del w:id="608" w:author="Fath, Brian" w:date="2017-11-29T14:11:00Z">
          <w:r w:rsidR="00BD2804" w:rsidDel="006F231D">
            <w:rPr>
              <w:rFonts w:hint="eastAsia"/>
              <w:i/>
            </w:rPr>
            <w:delText xml:space="preserve">systme </w:delText>
          </w:r>
        </w:del>
      </w:ins>
      <w:ins w:id="609" w:author="Huayi" w:date="2017-11-19T11:35:00Z">
        <w:r w:rsidR="00BD2804">
          <w:rPr>
            <w:rFonts w:hint="eastAsia"/>
            <w:i/>
          </w:rPr>
          <w:t>.</w:t>
        </w:r>
      </w:ins>
      <w:commentRangeStart w:id="610"/>
      <w:del w:id="611" w:author="Huayi" w:date="2017-11-19T11:36:00Z">
        <w:r w:rsidRPr="00397CB1" w:rsidDel="00BD2804">
          <w:rPr>
            <w:i/>
            <w:rPrChange w:id="612" w:author="Elena Rovenskaya" w:date="2017-10-29T14:09:00Z">
              <w:rPr/>
            </w:rPrChange>
          </w:rPr>
          <w:delText>fear and personal preference</w:delText>
        </w:r>
        <w:commentRangeEnd w:id="610"/>
        <w:r w:rsidR="0049077B" w:rsidDel="00BD2804">
          <w:rPr>
            <w:rStyle w:val="CommentReference"/>
          </w:rPr>
          <w:commentReference w:id="610"/>
        </w:r>
        <w:r w:rsidDel="00BD2804">
          <w:delText>.</w:delText>
        </w:r>
      </w:del>
      <w:r>
        <w:t xml:space="preserve"> The factors affecting this </w:t>
      </w:r>
      <w:del w:id="613" w:author="Fath, Brian" w:date="2017-11-29T14:11:00Z">
        <w:r w:rsidDel="006F231D">
          <w:delText xml:space="preserve">type of </w:delText>
        </w:r>
      </w:del>
      <w:r>
        <w:t>attitude</w:t>
      </w:r>
      <w:del w:id="614" w:author="Fath, Brian" w:date="2017-11-29T14:11:00Z">
        <w:r w:rsidDel="006F231D">
          <w:delText>s</w:delText>
        </w:r>
      </w:del>
      <w:r>
        <w:t xml:space="preserve"> include education (Ericsson et al., 2004; Johansson et al., 2012; </w:t>
      </w:r>
      <w:proofErr w:type="spellStart"/>
      <w:r>
        <w:t>Karlsson</w:t>
      </w:r>
      <w:proofErr w:type="spellEnd"/>
      <w:r>
        <w:t xml:space="preserve">, 1999), age and cultural background (Ericsson et al., 2004; Rogers, 2014), direct experience (Johansson et al. 2012; </w:t>
      </w:r>
      <w:proofErr w:type="spellStart"/>
      <w:r>
        <w:t>Karlsson</w:t>
      </w:r>
      <w:proofErr w:type="spellEnd"/>
      <w:r>
        <w:t>, 1999), media</w:t>
      </w:r>
      <w:ins w:id="615" w:author="Fath, Brian" w:date="2017-11-29T14:11:00Z">
        <w:r w:rsidR="006F231D">
          <w:t>,</w:t>
        </w:r>
      </w:ins>
      <w:r>
        <w:t xml:space="preserve"> </w:t>
      </w:r>
      <w:del w:id="616" w:author="Fath, Brian" w:date="2017-11-29T14:11:00Z">
        <w:r w:rsidDel="006F231D">
          <w:delText xml:space="preserve">and </w:delText>
        </w:r>
      </w:del>
      <w:r>
        <w:t>different worldviews and social ideology (</w:t>
      </w:r>
      <w:proofErr w:type="spellStart"/>
      <w:r>
        <w:t>Sjölander-Lindqvist</w:t>
      </w:r>
      <w:proofErr w:type="spellEnd"/>
      <w:r>
        <w:t xml:space="preserve">, 2008; </w:t>
      </w:r>
      <w:proofErr w:type="spellStart"/>
      <w:r>
        <w:t>Herlitz</w:t>
      </w:r>
      <w:proofErr w:type="spellEnd"/>
      <w:r>
        <w:t xml:space="preserve"> &amp; Peterson, 2011), protection campaigns (</w:t>
      </w:r>
      <w:proofErr w:type="spellStart"/>
      <w:r>
        <w:t>Majić</w:t>
      </w:r>
      <w:proofErr w:type="spellEnd"/>
      <w:r>
        <w:t xml:space="preserve"> and Bath, 2010), information programs (Frank et al., 2015; </w:t>
      </w:r>
      <w:proofErr w:type="spellStart"/>
      <w:r>
        <w:t>Nyhus</w:t>
      </w:r>
      <w:proofErr w:type="spellEnd"/>
      <w:r>
        <w:t xml:space="preserve"> et al. 2003; </w:t>
      </w:r>
      <w:proofErr w:type="spellStart"/>
      <w:r>
        <w:t>Røskaft</w:t>
      </w:r>
      <w:proofErr w:type="spellEnd"/>
      <w:r>
        <w:t xml:space="preserve"> et al. 2003; Treves and </w:t>
      </w:r>
      <w:proofErr w:type="spellStart"/>
      <w:r>
        <w:t>Karanth</w:t>
      </w:r>
      <w:proofErr w:type="spellEnd"/>
      <w:r>
        <w:t xml:space="preserve"> 2003), </w:t>
      </w:r>
      <w:ins w:id="617" w:author="Fath, Brian" w:date="2017-11-29T14:12:00Z">
        <w:r w:rsidR="006F231D">
          <w:t xml:space="preserve">and </w:t>
        </w:r>
      </w:ins>
      <w:r>
        <w:t>dialogues and communication (</w:t>
      </w:r>
      <w:proofErr w:type="spellStart"/>
      <w:r>
        <w:t>Hallgren</w:t>
      </w:r>
      <w:proofErr w:type="spellEnd"/>
      <w:r>
        <w:t xml:space="preserve"> &amp; </w:t>
      </w:r>
      <w:proofErr w:type="spellStart"/>
      <w:r>
        <w:t>Westberg</w:t>
      </w:r>
      <w:proofErr w:type="spellEnd"/>
      <w:r>
        <w:t>, 2015; von Essen &amp; Allen, 2015).</w:t>
      </w:r>
    </w:p>
    <w:p w14:paraId="03273167" w14:textId="26EF4FC4" w:rsidR="00FB7B93" w:rsidRDefault="00FB7B93" w:rsidP="00FB7B93">
      <w:del w:id="618" w:author="Elena Rovenskaya" w:date="2017-10-29T14:10:00Z">
        <w:r w:rsidDel="001F5A68">
          <w:delText>2)</w:delText>
        </w:r>
      </w:del>
      <w:ins w:id="619" w:author="Elena Rovenskaya" w:date="2017-10-29T14:10:00Z">
        <w:r w:rsidR="001F5A68">
          <w:t xml:space="preserve">The </w:t>
        </w:r>
        <w:r w:rsidR="001F5A68" w:rsidRPr="001F5A68">
          <w:rPr>
            <w:i/>
            <w:rPrChange w:id="620" w:author="Elena Rovenskaya" w:date="2017-10-29T14:10:00Z">
              <w:rPr/>
            </w:rPrChange>
          </w:rPr>
          <w:t>second category</w:t>
        </w:r>
        <w:r w:rsidR="001F5A68">
          <w:t xml:space="preserve"> of</w:t>
        </w:r>
      </w:ins>
      <w:r>
        <w:t xml:space="preserve"> </w:t>
      </w:r>
      <w:del w:id="621" w:author="Elena Rovenskaya" w:date="2017-10-29T14:10:00Z">
        <w:r w:rsidDel="001F5A68">
          <w:delText xml:space="preserve">Attitudes </w:delText>
        </w:r>
      </w:del>
      <w:ins w:id="622" w:author="Elena Rovenskaya" w:date="2017-10-29T14:10:00Z">
        <w:r w:rsidR="001F5A68">
          <w:t xml:space="preserve">attitudes is </w:t>
        </w:r>
      </w:ins>
      <w:r>
        <w:t xml:space="preserve">based on </w:t>
      </w:r>
      <w:r w:rsidRPr="001F5A68">
        <w:rPr>
          <w:i/>
          <w:rPrChange w:id="623" w:author="Elena Rovenskaya" w:date="2017-10-29T14:10:00Z">
            <w:rPr/>
          </w:rPrChange>
        </w:rPr>
        <w:t>econom</w:t>
      </w:r>
      <w:ins w:id="624" w:author="Elena Rovenskaya" w:date="2017-10-29T14:10:00Z">
        <w:r w:rsidR="001F5A68" w:rsidRPr="001F5A68">
          <w:rPr>
            <w:i/>
            <w:rPrChange w:id="625" w:author="Elena Rovenskaya" w:date="2017-10-29T14:10:00Z">
              <w:rPr/>
            </w:rPrChange>
          </w:rPr>
          <w:t xml:space="preserve">ic </w:t>
        </w:r>
        <w:r w:rsidR="00E80ED7" w:rsidRPr="00E80ED7">
          <w:rPr>
            <w:i/>
          </w:rPr>
          <w:t>considerations</w:t>
        </w:r>
      </w:ins>
      <w:del w:id="626" w:author="Elena Rovenskaya" w:date="2017-10-29T14:10:00Z">
        <w:r w:rsidDel="001F5A68">
          <w:delText>y</w:delText>
        </w:r>
      </w:del>
      <w:r>
        <w:t xml:space="preserve">. The main factors affecting this </w:t>
      </w:r>
      <w:del w:id="627" w:author="Fath, Brian" w:date="2017-11-29T14:12:00Z">
        <w:r w:rsidDel="006F231D">
          <w:delText xml:space="preserve">type of </w:delText>
        </w:r>
      </w:del>
      <w:r>
        <w:t>attitude</w:t>
      </w:r>
      <w:del w:id="628" w:author="Fath, Brian" w:date="2017-11-29T14:12:00Z">
        <w:r w:rsidDel="006F231D">
          <w:delText>s</w:delText>
        </w:r>
      </w:del>
      <w:r>
        <w:t xml:space="preserve"> are the proximity to the territory inhabited by wolves (</w:t>
      </w:r>
      <w:proofErr w:type="spellStart"/>
      <w:r>
        <w:t>Broberg</w:t>
      </w:r>
      <w:proofErr w:type="spellEnd"/>
      <w:r>
        <w:t xml:space="preserve"> &amp; </w:t>
      </w:r>
      <w:proofErr w:type="spellStart"/>
      <w:r>
        <w:t>Brännlund</w:t>
      </w:r>
      <w:proofErr w:type="spellEnd"/>
      <w:r>
        <w:t xml:space="preserve">, 2007; Ericsson et al., 2008; </w:t>
      </w:r>
      <w:proofErr w:type="spellStart"/>
      <w:r>
        <w:t>Heberlein</w:t>
      </w:r>
      <w:proofErr w:type="spellEnd"/>
      <w:r>
        <w:t xml:space="preserve"> &amp; Ericsson, 2008), experienced economic losses (</w:t>
      </w:r>
      <w:proofErr w:type="spellStart"/>
      <w:r>
        <w:t>Bostedt</w:t>
      </w:r>
      <w:proofErr w:type="spellEnd"/>
      <w:r>
        <w:t xml:space="preserve">, 1999), owning a hunting dog (Rogers, 2014), </w:t>
      </w:r>
      <w:del w:id="629" w:author="Elena Rovenskaya" w:date="2017-10-29T14:10:00Z">
        <w:r w:rsidDel="00513E15">
          <w:delText xml:space="preserve">the </w:delText>
        </w:r>
      </w:del>
      <w:ins w:id="630" w:author="Elena Rovenskaya" w:date="2017-10-29T14:12:00Z">
        <w:r w:rsidR="000A09AC">
          <w:t>the</w:t>
        </w:r>
      </w:ins>
      <w:ins w:id="631" w:author="Elena Rovenskaya" w:date="2017-10-29T14:10:00Z">
        <w:r w:rsidR="00513E15">
          <w:t xml:space="preserve"> </w:t>
        </w:r>
      </w:ins>
      <w:r>
        <w:t>increasing wolf abundance (</w:t>
      </w:r>
      <w:proofErr w:type="spellStart"/>
      <w:r>
        <w:t>Dressel</w:t>
      </w:r>
      <w:proofErr w:type="spellEnd"/>
      <w:r>
        <w:t xml:space="preserve"> et al., 2015; Treves et al, 2013; Williams et al., 2002), </w:t>
      </w:r>
      <w:ins w:id="632" w:author="Elena Rovenskaya" w:date="2017-10-29T14:12:00Z">
        <w:r w:rsidR="000A09AC">
          <w:t>the</w:t>
        </w:r>
      </w:ins>
      <w:ins w:id="633" w:author="Elena Rovenskaya" w:date="2017-10-29T14:11:00Z">
        <w:r w:rsidR="00513E15">
          <w:t xml:space="preserve"> </w:t>
        </w:r>
      </w:ins>
      <w:r>
        <w:t>increasing number of attacked animals (Rogers, 2014), policies such as compensation, licensed hunting</w:t>
      </w:r>
      <w:ins w:id="634" w:author="Fath, Brian" w:date="2017-11-29T14:12:00Z">
        <w:r w:rsidR="006F231D">
          <w:t>,</w:t>
        </w:r>
      </w:ins>
      <w:r>
        <w:t xml:space="preserve"> and subsidized fencing (Williams et al., 2002).</w:t>
      </w:r>
    </w:p>
    <w:p w14:paraId="119EEB07" w14:textId="3E4E8605" w:rsidR="00FB7B93" w:rsidRDefault="00007BB3" w:rsidP="00FB7B93">
      <w:ins w:id="635" w:author="Elena Rovenskaya" w:date="2017-10-29T14:11:00Z">
        <w:r>
          <w:t xml:space="preserve">The </w:t>
        </w:r>
        <w:r>
          <w:rPr>
            <w:i/>
          </w:rPr>
          <w:t>third</w:t>
        </w:r>
        <w:r w:rsidRPr="00310F08">
          <w:rPr>
            <w:i/>
          </w:rPr>
          <w:t xml:space="preserve"> category</w:t>
        </w:r>
        <w:r>
          <w:t xml:space="preserve"> of attitudes is </w:t>
        </w:r>
      </w:ins>
      <w:del w:id="636" w:author="Elena Rovenskaya" w:date="2017-10-29T14:11:00Z">
        <w:r w:rsidR="00FB7B93" w:rsidRPr="00007BB3" w:rsidDel="00007BB3">
          <w:rPr>
            <w:i/>
            <w:rPrChange w:id="637" w:author="Elena Rovenskaya" w:date="2017-10-29T14:11:00Z">
              <w:rPr/>
            </w:rPrChange>
          </w:rPr>
          <w:delText xml:space="preserve">3) Attitudes </w:delText>
        </w:r>
      </w:del>
      <w:r w:rsidR="00FB7B93" w:rsidRPr="00007BB3">
        <w:rPr>
          <w:i/>
          <w:rPrChange w:id="638" w:author="Elena Rovenskaya" w:date="2017-10-29T14:11:00Z">
            <w:rPr/>
          </w:rPrChange>
        </w:rPr>
        <w:t xml:space="preserve">based on </w:t>
      </w:r>
      <w:del w:id="639" w:author="Huayi" w:date="2017-11-19T11:38:00Z">
        <w:r w:rsidR="00FB7B93" w:rsidRPr="00007BB3" w:rsidDel="00BD2804">
          <w:rPr>
            <w:i/>
            <w:rPrChange w:id="640" w:author="Elena Rovenskaya" w:date="2017-10-29T14:11:00Z">
              <w:rPr/>
            </w:rPrChange>
          </w:rPr>
          <w:delText>political stance</w:delText>
        </w:r>
      </w:del>
      <w:ins w:id="641" w:author="Huayi" w:date="2017-11-19T11:39:00Z">
        <w:r w:rsidR="00BD2804">
          <w:rPr>
            <w:rFonts w:hint="eastAsia"/>
            <w:i/>
          </w:rPr>
          <w:t>social concern</w:t>
        </w:r>
      </w:ins>
      <w:r w:rsidR="00FB7B93">
        <w:t xml:space="preserve">. The main factors affecting this type of attitudes include </w:t>
      </w:r>
      <w:del w:id="642" w:author="Elena Rovenskaya" w:date="2017-10-29T14:11:00Z">
        <w:r w:rsidR="00FB7B93" w:rsidDel="002B7D91">
          <w:delText xml:space="preserve"> </w:delText>
        </w:r>
      </w:del>
      <w:r w:rsidR="00FB7B93">
        <w:t xml:space="preserve">the belonging to a certain social group (Eriksson, 2016; von Essen &amp; Allen, 2015; Naughton-Treves et al., 2003), policies on wolf management (Williams et al., 2002), societal trends or </w:t>
      </w:r>
      <w:ins w:id="643" w:author="Elena Rovenskaya" w:date="2017-10-29T14:12:00Z">
        <w:r w:rsidR="00805F05">
          <w:t xml:space="preserve">the </w:t>
        </w:r>
      </w:ins>
      <w:r w:rsidR="00FB7B93">
        <w:t>generational value shift (</w:t>
      </w:r>
      <w:proofErr w:type="spellStart"/>
      <w:r w:rsidR="00FB7B93">
        <w:t>Inglehart</w:t>
      </w:r>
      <w:proofErr w:type="spellEnd"/>
      <w:r w:rsidR="00FB7B93">
        <w:t xml:space="preserve"> 1995), </w:t>
      </w:r>
      <w:commentRangeStart w:id="644"/>
      <w:r w:rsidR="00FB7B93">
        <w:t>urbanization and decreasing employment in agriculture</w:t>
      </w:r>
      <w:ins w:id="645" w:author="Huayi" w:date="2017-11-19T11:40:00Z">
        <w:r w:rsidR="00BD2804">
          <w:rPr>
            <w:rFonts w:hint="eastAsia"/>
          </w:rPr>
          <w:t>, which trigger</w:t>
        </w:r>
      </w:ins>
      <w:ins w:id="646" w:author="Huayi" w:date="2017-11-19T13:40:00Z">
        <w:r w:rsidR="006861F8">
          <w:rPr>
            <w:rFonts w:hint="eastAsia"/>
          </w:rPr>
          <w:t xml:space="preserve"> some complain in the rural area about the sacrifice</w:t>
        </w:r>
      </w:ins>
      <w:ins w:id="647" w:author="Huayi" w:date="2017-11-19T13:42:00Z">
        <w:r w:rsidR="006861F8">
          <w:rPr>
            <w:rFonts w:hint="eastAsia"/>
          </w:rPr>
          <w:t xml:space="preserve"> of rurality</w:t>
        </w:r>
      </w:ins>
      <w:ins w:id="648" w:author="Huayi" w:date="2017-11-19T13:40:00Z">
        <w:r w:rsidR="006861F8">
          <w:rPr>
            <w:rFonts w:hint="eastAsia"/>
          </w:rPr>
          <w:t xml:space="preserve"> for urban</w:t>
        </w:r>
      </w:ins>
      <w:ins w:id="649" w:author="Huayi" w:date="2017-11-19T13:42:00Z">
        <w:r w:rsidR="006861F8">
          <w:rPr>
            <w:rFonts w:hint="eastAsia"/>
          </w:rPr>
          <w:t>ization</w:t>
        </w:r>
      </w:ins>
      <w:r w:rsidR="00FB7B93">
        <w:t xml:space="preserve"> </w:t>
      </w:r>
      <w:commentRangeEnd w:id="644"/>
      <w:r w:rsidR="00EA0CEB">
        <w:rPr>
          <w:rStyle w:val="CommentReference"/>
        </w:rPr>
        <w:commentReference w:id="644"/>
      </w:r>
      <w:r w:rsidR="00FB7B93">
        <w:t>(</w:t>
      </w:r>
      <w:proofErr w:type="spellStart"/>
      <w:r w:rsidR="00FB7B93">
        <w:t>Bisi</w:t>
      </w:r>
      <w:proofErr w:type="spellEnd"/>
      <w:r w:rsidR="00FB7B93">
        <w:t xml:space="preserve"> et al. 2007; </w:t>
      </w:r>
      <w:proofErr w:type="spellStart"/>
      <w:r w:rsidR="00FB7B93">
        <w:t>Røskaft</w:t>
      </w:r>
      <w:proofErr w:type="spellEnd"/>
      <w:r w:rsidR="00FB7B93">
        <w:t xml:space="preserve"> et al. 2007).</w:t>
      </w:r>
    </w:p>
    <w:p w14:paraId="510F6467" w14:textId="38CDE2F7" w:rsidR="00FB7B93" w:rsidRDefault="00FB7B93" w:rsidP="00FB7B93">
      <w:r w:rsidRPr="00B0069D">
        <w:lastRenderedPageBreak/>
        <w:t xml:space="preserve">The attitudes categorized above </w:t>
      </w:r>
      <w:r>
        <w:rPr>
          <w:rFonts w:hint="eastAsia"/>
        </w:rPr>
        <w:t>indicate their</w:t>
      </w:r>
      <w:r w:rsidRPr="00B0069D">
        <w:t xml:space="preserve"> </w:t>
      </w:r>
      <w:del w:id="650" w:author="Fath, Brian" w:date="2017-11-29T14:14:00Z">
        <w:r w:rsidDel="006F231D">
          <w:rPr>
            <w:rFonts w:hint="eastAsia"/>
          </w:rPr>
          <w:delText>relations</w:delText>
        </w:r>
        <w:r w:rsidRPr="00B0069D" w:rsidDel="006F231D">
          <w:delText xml:space="preserve"> to the </w:delText>
        </w:r>
      </w:del>
      <w:r w:rsidRPr="00B0069D">
        <w:t xml:space="preserve">interests </w:t>
      </w:r>
      <w:ins w:id="651" w:author="Fath, Brian" w:date="2017-11-29T14:14:00Z">
        <w:r w:rsidR="006F231D">
          <w:t xml:space="preserve">related </w:t>
        </w:r>
      </w:ins>
      <w:r w:rsidRPr="00B0069D">
        <w:t>to the wolf population.</w:t>
      </w:r>
      <w:r>
        <w:rPr>
          <w:rFonts w:hint="eastAsia"/>
        </w:rPr>
        <w:t xml:space="preserve"> </w:t>
      </w:r>
      <w:r>
        <w:t>W</w:t>
      </w:r>
      <w:r>
        <w:rPr>
          <w:rFonts w:hint="eastAsia"/>
        </w:rPr>
        <w:t xml:space="preserve">e assume that the attitudes towards wolves are driven by the interests involved in the issue. Thus, we can make an analytical framework to describe the relation between the attitudes and the interests, and using this framework </w:t>
      </w:r>
      <w:del w:id="652" w:author="Fath, Brian" w:date="2017-11-29T14:13:00Z">
        <w:r w:rsidDel="006F231D">
          <w:rPr>
            <w:rFonts w:hint="eastAsia"/>
          </w:rPr>
          <w:delText xml:space="preserve">to </w:delText>
        </w:r>
      </w:del>
      <w:r>
        <w:rPr>
          <w:rFonts w:hint="eastAsia"/>
        </w:rPr>
        <w:t xml:space="preserve">find </w:t>
      </w:r>
      <w:ins w:id="653" w:author="Fath, Brian" w:date="2017-11-29T14:13:00Z">
        <w:r w:rsidR="006F231D">
          <w:t xml:space="preserve">a </w:t>
        </w:r>
      </w:ins>
      <w:r>
        <w:rPr>
          <w:rFonts w:hint="eastAsia"/>
        </w:rPr>
        <w:t>balance of the interests and hopefully can improve the understanding of the situation.</w:t>
      </w:r>
    </w:p>
    <w:p w14:paraId="52D278E8" w14:textId="1E81D22B" w:rsidR="007C1F20" w:rsidRPr="005C74EC" w:rsidRDefault="00FB7B93" w:rsidP="005C74EC">
      <w:pPr>
        <w:rPr>
          <w:b/>
        </w:rPr>
      </w:pPr>
      <w:r>
        <w:rPr>
          <w:rFonts w:hint="eastAsia"/>
          <w:b/>
        </w:rPr>
        <w:t>3</w:t>
      </w:r>
      <w:r w:rsidR="007C1F20" w:rsidRPr="005C74EC">
        <w:rPr>
          <w:b/>
        </w:rPr>
        <w:t xml:space="preserve"> </w:t>
      </w:r>
      <w:bookmarkStart w:id="654" w:name="OLE_LINK23"/>
      <w:bookmarkStart w:id="655" w:name="OLE_LINK24"/>
      <w:r w:rsidR="00BB1759" w:rsidRPr="00BB1759">
        <w:rPr>
          <w:b/>
        </w:rPr>
        <w:t>Mathematical formalization</w:t>
      </w:r>
      <w:bookmarkEnd w:id="654"/>
      <w:bookmarkEnd w:id="655"/>
    </w:p>
    <w:p w14:paraId="05E77CFC" w14:textId="1E7F54BA" w:rsidR="00BB1759" w:rsidRDefault="00BB1759" w:rsidP="009B1979">
      <w:r>
        <w:rPr>
          <w:rFonts w:hint="eastAsia"/>
        </w:rPr>
        <w:t xml:space="preserve">In this section, we </w:t>
      </w:r>
      <w:r w:rsidRPr="00BB1759">
        <w:t>suggest</w:t>
      </w:r>
      <w:r>
        <w:rPr>
          <w:rFonts w:hint="eastAsia"/>
        </w:rPr>
        <w:t>ed</w:t>
      </w:r>
      <w:r w:rsidRPr="00BB1759">
        <w:t xml:space="preserve"> relevant components of a satisfaction function for each stakeholder group with respect to the number of wolves. Next,</w:t>
      </w:r>
      <w:r>
        <w:rPr>
          <w:rFonts w:hint="eastAsia"/>
        </w:rPr>
        <w:t xml:space="preserve"> we</w:t>
      </w:r>
      <w:r w:rsidRPr="00BB1759">
        <w:t xml:space="preserve"> aggregate</w:t>
      </w:r>
      <w:r>
        <w:rPr>
          <w:rFonts w:hint="eastAsia"/>
        </w:rPr>
        <w:t>d</w:t>
      </w:r>
      <w:r w:rsidRPr="00BB1759">
        <w:t xml:space="preserve"> these components into a single satisfaction function for each stakeholder group, based on weights assigned to each component, which is different for each stakeholder group. Then we analyze</w:t>
      </w:r>
      <w:r>
        <w:rPr>
          <w:rFonts w:hint="eastAsia"/>
        </w:rPr>
        <w:t>d</w:t>
      </w:r>
      <w:r w:rsidRPr="00BB1759">
        <w:t xml:space="preserve"> feasible wolf population size using the constructed satisfaction functions, delivering the same satisfaction to all stakeholders and analyze</w:t>
      </w:r>
      <w:ins w:id="656" w:author="Fath, Brian" w:date="2017-11-29T14:15:00Z">
        <w:r w:rsidR="007D27E8">
          <w:t>d</w:t>
        </w:r>
      </w:ins>
      <w:r w:rsidRPr="00BB1759">
        <w:t xml:space="preserve"> its sensitivity with respect to model parameters.</w:t>
      </w:r>
    </w:p>
    <w:p w14:paraId="4053A78E" w14:textId="66BB083D" w:rsidR="00BB1759" w:rsidRPr="00EF6DAD" w:rsidRDefault="00BB1759" w:rsidP="009B1979">
      <w:pPr>
        <w:rPr>
          <w:b/>
        </w:rPr>
      </w:pPr>
      <w:r w:rsidRPr="006F5734">
        <w:rPr>
          <w:rFonts w:hint="eastAsia"/>
          <w:b/>
        </w:rPr>
        <w:t xml:space="preserve">3.1 </w:t>
      </w:r>
      <w:r w:rsidRPr="006F5734">
        <w:rPr>
          <w:b/>
        </w:rPr>
        <w:t>Partial Satisfaction functions</w:t>
      </w:r>
    </w:p>
    <w:p w14:paraId="30C4C181" w14:textId="0BF548B1" w:rsidR="00032129" w:rsidRPr="00356195" w:rsidRDefault="00BB1759" w:rsidP="009B1979">
      <w:r>
        <w:rPr>
          <w:rFonts w:hint="eastAsia"/>
        </w:rPr>
        <w:t xml:space="preserve">We </w:t>
      </w:r>
      <w:r>
        <w:t>designed</w:t>
      </w:r>
      <w:r>
        <w:rPr>
          <w:rFonts w:hint="eastAsia"/>
        </w:rPr>
        <w:t xml:space="preserve"> </w:t>
      </w:r>
      <w:del w:id="657" w:author="Fath, Brian" w:date="2017-11-29T14:15:00Z">
        <w:r w:rsidDel="007D27E8">
          <w:rPr>
            <w:rFonts w:hint="eastAsia"/>
          </w:rPr>
          <w:delText xml:space="preserve">satisfaction </w:delText>
        </w:r>
      </w:del>
      <w:r>
        <w:rPr>
          <w:rFonts w:hint="eastAsia"/>
        </w:rPr>
        <w:t>functions to describe the satisfaction level regarding the wolf population in Sweden. The</w:t>
      </w:r>
      <w:ins w:id="658" w:author="Fath, Brian" w:date="2017-11-29T14:15:00Z">
        <w:r w:rsidR="007D27E8">
          <w:t>se</w:t>
        </w:r>
      </w:ins>
      <w:r>
        <w:rPr>
          <w:rFonts w:hint="eastAsia"/>
        </w:rPr>
        <w:t xml:space="preserve"> satisfaction functions are similar to </w:t>
      </w:r>
      <w:del w:id="659" w:author="Fath, Brian" w:date="2017-11-29T14:15:00Z">
        <w:r w:rsidDel="007D27E8">
          <w:rPr>
            <w:rFonts w:hint="eastAsia"/>
          </w:rPr>
          <w:delText xml:space="preserve">the </w:delText>
        </w:r>
      </w:del>
      <w:r>
        <w:rPr>
          <w:rFonts w:hint="eastAsia"/>
        </w:rPr>
        <w:t xml:space="preserve">utility functions, which </w:t>
      </w:r>
      <w:ins w:id="660" w:author="Fath, Brian" w:date="2017-11-29T14:15:00Z">
        <w:r w:rsidR="007D27E8">
          <w:t>are</w:t>
        </w:r>
      </w:ins>
      <w:del w:id="661" w:author="Fath, Brian" w:date="2017-11-29T14:15:00Z">
        <w:r w:rsidDel="007D27E8">
          <w:rPr>
            <w:rFonts w:hint="eastAsia"/>
          </w:rPr>
          <w:delText>is</w:delText>
        </w:r>
      </w:del>
      <w:r>
        <w:rPr>
          <w:rFonts w:hint="eastAsia"/>
        </w:rPr>
        <w:t xml:space="preserve"> broadly used for economic analys</w:t>
      </w:r>
      <w:ins w:id="662" w:author="Fath, Brian" w:date="2017-11-29T14:15:00Z">
        <w:r w:rsidR="007D27E8">
          <w:t>e</w:t>
        </w:r>
      </w:ins>
      <w:del w:id="663" w:author="Fath, Brian" w:date="2017-11-29T14:15:00Z">
        <w:r w:rsidDel="007D27E8">
          <w:rPr>
            <w:rFonts w:hint="eastAsia"/>
          </w:rPr>
          <w:delText>i</w:delText>
        </w:r>
      </w:del>
      <w:r>
        <w:rPr>
          <w:rFonts w:hint="eastAsia"/>
        </w:rPr>
        <w:t xml:space="preserve">s. </w:t>
      </w:r>
      <w:r w:rsidR="00AE3DC4" w:rsidRPr="00032129">
        <w:t>Utility function</w:t>
      </w:r>
      <w:r w:rsidR="00AE3DC4">
        <w:t>s</w:t>
      </w:r>
      <w:r w:rsidR="00AE3DC4" w:rsidRPr="00032129">
        <w:t xml:space="preserve"> ha</w:t>
      </w:r>
      <w:r w:rsidR="00AE3DC4">
        <w:t>ve</w:t>
      </w:r>
      <w:r w:rsidR="00AE3DC4" w:rsidRPr="00032129">
        <w:t xml:space="preserve"> been used to study conflicting interests between different stakeholders in </w:t>
      </w:r>
      <w:ins w:id="664" w:author="Fath, Brian" w:date="2017-11-29T14:16:00Z">
        <w:r w:rsidR="007D27E8">
          <w:t xml:space="preserve">fisheries </w:t>
        </w:r>
      </w:ins>
      <w:r w:rsidR="00AE3DC4" w:rsidRPr="00032129">
        <w:t xml:space="preserve">management </w:t>
      </w:r>
      <w:del w:id="665" w:author="Fath, Brian" w:date="2017-11-29T14:16:00Z">
        <w:r w:rsidR="00AE3DC4" w:rsidRPr="00032129" w:rsidDel="007D27E8">
          <w:delText xml:space="preserve">of fisheries </w:delText>
        </w:r>
      </w:del>
      <w:r w:rsidR="00AE3DC4" w:rsidRPr="00032129">
        <w:t>(</w:t>
      </w:r>
      <w:proofErr w:type="spellStart"/>
      <w:r w:rsidR="00AE3DC4" w:rsidRPr="00032129">
        <w:t>Dankel</w:t>
      </w:r>
      <w:proofErr w:type="spellEnd"/>
      <w:r w:rsidR="00AE3DC4" w:rsidRPr="00032129">
        <w:t xml:space="preserve"> et al., 2007), water (</w:t>
      </w:r>
      <w:proofErr w:type="spellStart"/>
      <w:r w:rsidR="00AE3DC4" w:rsidRPr="00032129">
        <w:t>Randhir</w:t>
      </w:r>
      <w:proofErr w:type="spellEnd"/>
      <w:r w:rsidR="00AE3DC4" w:rsidRPr="00032129">
        <w:t xml:space="preserve"> &amp; Shriver, 2009), carbon storage, timber production and biodiversity in northern hardwood forests (</w:t>
      </w:r>
      <w:proofErr w:type="spellStart"/>
      <w:r w:rsidR="00AE3DC4" w:rsidRPr="00032129">
        <w:t>Schwenk</w:t>
      </w:r>
      <w:proofErr w:type="spellEnd"/>
      <w:r w:rsidR="00AE3DC4" w:rsidRPr="00032129">
        <w:t xml:space="preserve"> et al., 2012), horseshoe crab harvest (McGowan et al., 2015), food production systems (King et al., 2015). In economics, utility is a measure of the satisfaction or happiness people get from goods or services. </w:t>
      </w:r>
      <w:proofErr w:type="spellStart"/>
      <w:r w:rsidR="00AE3DC4" w:rsidRPr="00032129">
        <w:t>Parada</w:t>
      </w:r>
      <w:proofErr w:type="spellEnd"/>
      <w:r w:rsidR="00AE3DC4" w:rsidRPr="00032129">
        <w:t xml:space="preserve"> </w:t>
      </w:r>
      <w:proofErr w:type="spellStart"/>
      <w:r w:rsidR="00AE3DC4" w:rsidRPr="00032129">
        <w:t>Daza</w:t>
      </w:r>
      <w:proofErr w:type="spellEnd"/>
      <w:r w:rsidR="00AE3DC4" w:rsidRPr="00032129">
        <w:t xml:space="preserve"> (2004) designed a new utility function called </w:t>
      </w:r>
      <w:r w:rsidR="00AE3DC4" w:rsidRPr="00514A19">
        <w:rPr>
          <w:i/>
        </w:rPr>
        <w:t>emotional well-being function</w:t>
      </w:r>
      <w:r w:rsidR="00910623">
        <w:rPr>
          <w:i/>
        </w:rPr>
        <w:t>,</w:t>
      </w:r>
      <w:r w:rsidR="00AE3DC4" w:rsidRPr="00032129">
        <w:t xml:space="preserve"> which considers economic, instinctive, social, religious, ethical, and esthetic values.</w:t>
      </w:r>
      <w:r w:rsidR="00AE3DC4">
        <w:t xml:space="preserve"> </w:t>
      </w:r>
      <w:r w:rsidR="00356195">
        <w:t>In this paper</w:t>
      </w:r>
      <w:ins w:id="666" w:author="Fath, Brian" w:date="2017-11-29T14:16:00Z">
        <w:r w:rsidR="007D27E8">
          <w:t>,</w:t>
        </w:r>
      </w:ins>
      <w:r w:rsidR="00356195">
        <w:t xml:space="preserve"> we propose use another variation of utility functions, designed to reflect attitude, which we refer to as </w:t>
      </w:r>
      <w:r w:rsidR="00356195">
        <w:rPr>
          <w:i/>
        </w:rPr>
        <w:t>satisfaction functions</w:t>
      </w:r>
      <w:r w:rsidR="00356195">
        <w:t>.</w:t>
      </w:r>
      <w:del w:id="667" w:author="Fath, Brian" w:date="2017-11-29T14:16:00Z">
        <w:r w:rsidR="00356195" w:rsidDel="007D27E8">
          <w:delText xml:space="preserve"> </w:delText>
        </w:r>
      </w:del>
    </w:p>
    <w:p w14:paraId="0E10215D" w14:textId="5A667E80" w:rsidR="00A56276" w:rsidRDefault="00BB1759" w:rsidP="009B1979">
      <w:r w:rsidRPr="00EF6DAD">
        <w:t xml:space="preserve">We think that the satisfaction levels are tightly linked to the attitudes. </w:t>
      </w:r>
      <w:r w:rsidR="008F5EF1">
        <w:rPr>
          <w:rFonts w:hint="eastAsia"/>
          <w:i/>
        </w:rPr>
        <w:t>A</w:t>
      </w:r>
      <w:r w:rsidR="00A56276" w:rsidRPr="00514A19">
        <w:rPr>
          <w:i/>
        </w:rPr>
        <w:t>ttitude</w:t>
      </w:r>
      <w:r w:rsidR="00A56276">
        <w:rPr>
          <w:rFonts w:hint="eastAsia"/>
        </w:rPr>
        <w:t xml:space="preserve"> </w:t>
      </w:r>
      <w:r w:rsidR="008F5EF1">
        <w:rPr>
          <w:rFonts w:hint="eastAsia"/>
        </w:rPr>
        <w:t>is</w:t>
      </w:r>
      <w:r w:rsidR="008F5EF1" w:rsidRPr="008F5EF1">
        <w:rPr>
          <w:rFonts w:hint="eastAsia"/>
        </w:rPr>
        <w:t xml:space="preserve"> </w:t>
      </w:r>
      <w:r w:rsidR="008F5EF1">
        <w:rPr>
          <w:rFonts w:hint="eastAsia"/>
        </w:rPr>
        <w:t xml:space="preserve">defined </w:t>
      </w:r>
      <w:r w:rsidR="00A56276">
        <w:rPr>
          <w:rFonts w:hint="eastAsia"/>
        </w:rPr>
        <w:t>as an individual</w:t>
      </w:r>
      <w:r w:rsidR="00A56276">
        <w:t>’</w:t>
      </w:r>
      <w:r w:rsidR="00A56276">
        <w:rPr>
          <w:rFonts w:hint="eastAsia"/>
        </w:rPr>
        <w:t>s psychological tendency to evaluate a particular objective as favorable or unfavorable</w:t>
      </w:r>
      <w:r w:rsidR="00A56276">
        <w:t>,</w:t>
      </w:r>
      <w:r w:rsidR="00A56276">
        <w:rPr>
          <w:rFonts w:hint="eastAsia"/>
        </w:rPr>
        <w:t xml:space="preserve"> and consist</w:t>
      </w:r>
      <w:r w:rsidR="00A56276">
        <w:t>ing</w:t>
      </w:r>
      <w:r w:rsidR="00A56276">
        <w:rPr>
          <w:rFonts w:hint="eastAsia"/>
        </w:rPr>
        <w:t xml:space="preserve"> of cognitive, affective</w:t>
      </w:r>
      <w:ins w:id="668" w:author="Fath, Brian" w:date="2017-11-29T14:16:00Z">
        <w:r w:rsidR="007D27E8">
          <w:t>,</w:t>
        </w:r>
      </w:ins>
      <w:r w:rsidR="00A56276">
        <w:rPr>
          <w:rFonts w:hint="eastAsia"/>
        </w:rPr>
        <w:t xml:space="preserve"> and </w:t>
      </w:r>
      <w:r w:rsidR="00A56276" w:rsidRPr="00514A19">
        <w:t>conative</w:t>
      </w:r>
      <w:r w:rsidR="00A56276">
        <w:rPr>
          <w:rFonts w:hint="eastAsia"/>
        </w:rPr>
        <w:t xml:space="preserve"> components (</w:t>
      </w:r>
      <w:proofErr w:type="spellStart"/>
      <w:r w:rsidR="00A56276" w:rsidRPr="00DE474B">
        <w:t>Ajzen</w:t>
      </w:r>
      <w:proofErr w:type="spellEnd"/>
      <w:r w:rsidR="00A56276" w:rsidRPr="00DE474B">
        <w:t xml:space="preserve"> &amp; </w:t>
      </w:r>
      <w:proofErr w:type="spellStart"/>
      <w:r w:rsidR="00A56276" w:rsidRPr="00DE474B">
        <w:t>Fishbein</w:t>
      </w:r>
      <w:proofErr w:type="spellEnd"/>
      <w:r w:rsidR="00A56276" w:rsidRPr="00DE474B">
        <w:t xml:space="preserve"> 2005</w:t>
      </w:r>
      <w:r w:rsidR="00A56276">
        <w:rPr>
          <w:rFonts w:hint="eastAsia"/>
        </w:rPr>
        <w:t xml:space="preserve">; </w:t>
      </w:r>
      <w:proofErr w:type="spellStart"/>
      <w:r w:rsidR="00A56276" w:rsidRPr="00DE474B">
        <w:t>Dressel</w:t>
      </w:r>
      <w:proofErr w:type="spellEnd"/>
      <w:r w:rsidR="00A56276" w:rsidRPr="00DE474B">
        <w:t xml:space="preserve"> et al., 2015</w:t>
      </w:r>
      <w:r w:rsidR="00DC7C4B">
        <w:rPr>
          <w:rFonts w:hint="eastAsia"/>
        </w:rPr>
        <w:t xml:space="preserve">; </w:t>
      </w:r>
      <w:proofErr w:type="spellStart"/>
      <w:r w:rsidR="00DC7C4B">
        <w:rPr>
          <w:rFonts w:hint="eastAsia"/>
        </w:rPr>
        <w:t>Eagly</w:t>
      </w:r>
      <w:proofErr w:type="spellEnd"/>
      <w:r w:rsidR="00DC7C4B">
        <w:rPr>
          <w:rFonts w:hint="eastAsia"/>
        </w:rPr>
        <w:t xml:space="preserve"> and </w:t>
      </w:r>
      <w:proofErr w:type="spellStart"/>
      <w:r w:rsidR="00DC7C4B">
        <w:rPr>
          <w:rFonts w:hint="eastAsia"/>
        </w:rPr>
        <w:t>Chaiken</w:t>
      </w:r>
      <w:proofErr w:type="spellEnd"/>
      <w:r w:rsidR="00DC7C4B">
        <w:rPr>
          <w:rFonts w:hint="eastAsia"/>
        </w:rPr>
        <w:t>, 1993</w:t>
      </w:r>
      <w:r w:rsidR="00A56276">
        <w:rPr>
          <w:rFonts w:hint="eastAsia"/>
        </w:rPr>
        <w:t xml:space="preserve">). </w:t>
      </w:r>
      <w:r w:rsidR="00AE3DC4">
        <w:t>A c</w:t>
      </w:r>
      <w:r w:rsidR="00CD4077">
        <w:rPr>
          <w:rFonts w:hint="eastAsia"/>
        </w:rPr>
        <w:t xml:space="preserve">ertain attitude may not lead to </w:t>
      </w:r>
      <w:r w:rsidR="00AE3DC4">
        <w:t xml:space="preserve">a </w:t>
      </w:r>
      <w:r w:rsidR="00CD4077">
        <w:rPr>
          <w:rFonts w:hint="eastAsia"/>
        </w:rPr>
        <w:t>certain behavior, but it can be a factor of</w:t>
      </w:r>
      <w:r w:rsidR="007A49C5">
        <w:rPr>
          <w:rFonts w:hint="eastAsia"/>
        </w:rPr>
        <w:t xml:space="preserve"> </w:t>
      </w:r>
      <w:r w:rsidR="007A49C5">
        <w:t>rational</w:t>
      </w:r>
      <w:r w:rsidR="007A49C5">
        <w:rPr>
          <w:rFonts w:hint="eastAsia"/>
        </w:rPr>
        <w:t xml:space="preserve"> and irrational</w:t>
      </w:r>
      <w:r w:rsidR="00CD4077">
        <w:rPr>
          <w:rFonts w:hint="eastAsia"/>
        </w:rPr>
        <w:t xml:space="preserve"> </w:t>
      </w:r>
      <w:r w:rsidR="00910623">
        <w:t>judgment</w:t>
      </w:r>
      <w:r w:rsidR="007A49C5">
        <w:rPr>
          <w:rFonts w:hint="eastAsia"/>
        </w:rPr>
        <w:t xml:space="preserve"> towards</w:t>
      </w:r>
      <w:r w:rsidR="00CD4077">
        <w:rPr>
          <w:rFonts w:hint="eastAsia"/>
        </w:rPr>
        <w:t xml:space="preserve"> current policies.</w:t>
      </w:r>
      <w:r w:rsidR="00A56276">
        <w:rPr>
          <w:rFonts w:hint="eastAsia"/>
        </w:rPr>
        <w:t xml:space="preserve"> In this study, </w:t>
      </w:r>
      <w:r w:rsidR="007E0EDA">
        <w:rPr>
          <w:rFonts w:hint="eastAsia"/>
        </w:rPr>
        <w:t>we assume that the stakeholders may build their attitudes upon their</w:t>
      </w:r>
      <w:r w:rsidR="00A56276" w:rsidRPr="009B1979">
        <w:rPr>
          <w:rFonts w:hint="eastAsia"/>
        </w:rPr>
        <w:t xml:space="preserve"> </w:t>
      </w:r>
      <w:r w:rsidR="00A56276" w:rsidRPr="009B1979">
        <w:t>interest</w:t>
      </w:r>
      <w:r w:rsidR="00A56276" w:rsidRPr="009B1979">
        <w:rPr>
          <w:rFonts w:hint="eastAsia"/>
        </w:rPr>
        <w:t xml:space="preserve">s </w:t>
      </w:r>
      <w:r w:rsidR="007E0EDA">
        <w:rPr>
          <w:rFonts w:hint="eastAsia"/>
        </w:rPr>
        <w:t xml:space="preserve">on the </w:t>
      </w:r>
      <w:r w:rsidR="002D36B0">
        <w:t>presence</w:t>
      </w:r>
      <w:r w:rsidR="002D36B0">
        <w:rPr>
          <w:rFonts w:hint="eastAsia"/>
        </w:rPr>
        <w:t xml:space="preserve"> </w:t>
      </w:r>
      <w:r w:rsidR="007E0EDA">
        <w:rPr>
          <w:rFonts w:hint="eastAsia"/>
        </w:rPr>
        <w:t>of wolves</w:t>
      </w:r>
      <w:r w:rsidR="002D36B0">
        <w:t xml:space="preserve"> in the environment</w:t>
      </w:r>
      <w:r w:rsidR="00A56276" w:rsidRPr="009B1979">
        <w:rPr>
          <w:rFonts w:hint="eastAsia"/>
        </w:rPr>
        <w:t xml:space="preserve">. </w:t>
      </w:r>
      <w:r w:rsidR="007E0EDA">
        <w:t>A</w:t>
      </w:r>
      <w:r w:rsidR="007E0EDA">
        <w:rPr>
          <w:rFonts w:hint="eastAsia"/>
        </w:rPr>
        <w:t xml:space="preserve"> satisfaction level can reveal </w:t>
      </w:r>
      <w:r w:rsidR="00CD4077">
        <w:rPr>
          <w:rFonts w:hint="eastAsia"/>
        </w:rPr>
        <w:t xml:space="preserve">how </w:t>
      </w:r>
      <w:r w:rsidR="00963AFE">
        <w:t xml:space="preserve">well our attitudes fit with </w:t>
      </w:r>
      <w:r w:rsidR="00FA060C">
        <w:rPr>
          <w:rFonts w:hint="eastAsia"/>
        </w:rPr>
        <w:t xml:space="preserve">reality </w:t>
      </w:r>
      <w:r w:rsidR="00CD4077">
        <w:rPr>
          <w:rFonts w:hint="eastAsia"/>
        </w:rPr>
        <w:t xml:space="preserve">and how </w:t>
      </w:r>
      <w:r w:rsidR="00CD4077">
        <w:t>successful</w:t>
      </w:r>
      <w:r w:rsidR="00CD4077">
        <w:rPr>
          <w:rFonts w:hint="eastAsia"/>
        </w:rPr>
        <w:t xml:space="preserve"> certain policies meet the </w:t>
      </w:r>
      <w:r w:rsidR="00CD4077">
        <w:t>requirement</w:t>
      </w:r>
      <w:r w:rsidR="00CD4077">
        <w:rPr>
          <w:rFonts w:hint="eastAsia"/>
        </w:rPr>
        <w:t xml:space="preserve">s of the stakeholders, thus also making </w:t>
      </w:r>
      <w:r w:rsidR="00CD4077">
        <w:t>itself</w:t>
      </w:r>
      <w:r w:rsidR="00CD4077">
        <w:rPr>
          <w:rFonts w:hint="eastAsia"/>
        </w:rPr>
        <w:t xml:space="preserve"> a </w:t>
      </w:r>
      <w:r w:rsidR="00CD4077">
        <w:t>pointer</w:t>
      </w:r>
      <w:r w:rsidR="00CD4077">
        <w:rPr>
          <w:rFonts w:hint="eastAsia"/>
        </w:rPr>
        <w:t xml:space="preserve"> </w:t>
      </w:r>
      <w:r w:rsidR="007062A9">
        <w:t>in</w:t>
      </w:r>
      <w:r w:rsidR="00CD4077">
        <w:rPr>
          <w:rFonts w:hint="eastAsia"/>
        </w:rPr>
        <w:t xml:space="preserve"> the direction of future policy making. </w:t>
      </w:r>
    </w:p>
    <w:p w14:paraId="2FC22626" w14:textId="6DC74404" w:rsidR="00773E93" w:rsidRDefault="00773E93" w:rsidP="00773E93">
      <w:r w:rsidRPr="00AA76D3">
        <w:t>The satisfaction level is arbitrarily set between 0 and 1</w:t>
      </w:r>
      <w:r w:rsidR="00440E42">
        <w:rPr>
          <w:rFonts w:hint="eastAsia"/>
        </w:rPr>
        <w:t xml:space="preserve"> </w:t>
      </w:r>
      <w:r w:rsidRPr="008632E2">
        <w:t xml:space="preserve">as natural bound </w:t>
      </w:r>
      <w:r w:rsidR="00440E42">
        <w:rPr>
          <w:rFonts w:hint="eastAsia"/>
        </w:rPr>
        <w:t>f</w:t>
      </w:r>
      <w:r w:rsidR="00440E42">
        <w:t>or simplicity</w:t>
      </w:r>
      <w:r w:rsidR="00440E42" w:rsidRPr="008632E2">
        <w:t xml:space="preserve"> </w:t>
      </w:r>
      <w:r w:rsidRPr="008632E2">
        <w:t>(1 meaning full satisfaction in which case further improvements have no effect on stakeholder’s happiness)</w:t>
      </w:r>
      <w:r w:rsidR="00440E42">
        <w:rPr>
          <w:rFonts w:hint="eastAsia"/>
        </w:rPr>
        <w:t>.</w:t>
      </w:r>
      <w:r>
        <w:t xml:space="preserve"> </w:t>
      </w:r>
      <w:r w:rsidR="00440E42">
        <w:rPr>
          <w:rFonts w:hint="eastAsia"/>
        </w:rPr>
        <w:t>O</w:t>
      </w:r>
      <w:r w:rsidRPr="00AA76D3">
        <w:t>ther interval</w:t>
      </w:r>
      <w:r>
        <w:t>s</w:t>
      </w:r>
      <w:r w:rsidRPr="00AA76D3">
        <w:t xml:space="preserve"> c</w:t>
      </w:r>
      <w:r>
        <w:t>ould</w:t>
      </w:r>
      <w:r w:rsidRPr="00AA76D3">
        <w:t xml:space="preserve"> also </w:t>
      </w:r>
      <w:r>
        <w:rPr>
          <w:rFonts w:hint="eastAsia"/>
        </w:rPr>
        <w:t>be</w:t>
      </w:r>
      <w:r w:rsidRPr="00AA76D3">
        <w:t xml:space="preserve"> used</w:t>
      </w:r>
      <w:r>
        <w:t>,</w:t>
      </w:r>
      <w:r w:rsidRPr="00AA76D3">
        <w:t xml:space="preserve"> </w:t>
      </w:r>
      <w:r>
        <w:t>although it would not change the overall results</w:t>
      </w:r>
      <w:r w:rsidRPr="00AA76D3">
        <w:t>.</w:t>
      </w:r>
    </w:p>
    <w:p w14:paraId="649BF61A" w14:textId="7E0C3A29" w:rsidR="00011B57" w:rsidRDefault="00011B57" w:rsidP="00773E93">
      <w:r>
        <w:lastRenderedPageBreak/>
        <w:t>In Table 2 we propose curves</w:t>
      </w:r>
      <w:r>
        <w:rPr>
          <w:rStyle w:val="FootnoteReference"/>
        </w:rPr>
        <w:footnoteReference w:id="1"/>
      </w:r>
      <w:r>
        <w:t xml:space="preserve"> with which we approximate the relations between the satisfaction level of one (or more) stakeholder group(s) regarding certain aspects of the problem and the number of wolves in the environment. The choice of these curves was guided by the satisfaction of stakeholder groups at benchmark values of wolfs population size (absence of wolves, carrying capacity, Favo</w:t>
      </w:r>
      <w:del w:id="669" w:author="Fath, Brian" w:date="2017-11-29T14:18:00Z">
        <w:r w:rsidDel="007D27E8">
          <w:delText>u</w:delText>
        </w:r>
      </w:del>
      <w:r>
        <w:t>rable Reference Population</w:t>
      </w:r>
      <w:r>
        <w:rPr>
          <w:rStyle w:val="FootnoteReference"/>
          <w:rFonts w:ascii="Calibri" w:eastAsia="SimSun" w:hAnsi="Calibri" w:cs="Times New Roman"/>
        </w:rPr>
        <w:footnoteReference w:id="2"/>
      </w:r>
      <w:r>
        <w:t xml:space="preserve">). These benchmark satisfaction levels were obtained through interviews and literature </w:t>
      </w:r>
      <w:ins w:id="671" w:author="Fath, Brian" w:date="2017-11-29T14:18:00Z">
        <w:r w:rsidR="007D27E8">
          <w:t>reviews</w:t>
        </w:r>
      </w:ins>
      <w:del w:id="672" w:author="Fath, Brian" w:date="2017-11-29T14:18:00Z">
        <w:r w:rsidDel="007D27E8">
          <w:delText>search</w:delText>
        </w:r>
      </w:del>
      <w:r>
        <w:t>. Only approximate</w:t>
      </w:r>
      <w:r w:rsidRPr="000F51DF">
        <w:t xml:space="preserve"> calibration of </w:t>
      </w:r>
      <w:r>
        <w:t>partial</w:t>
      </w:r>
      <w:r w:rsidRPr="000F51DF">
        <w:t xml:space="preserve"> satisfaction functions</w:t>
      </w:r>
      <w:r>
        <w:t xml:space="preserve"> defining these curves</w:t>
      </w:r>
      <w:r w:rsidRPr="000F51DF">
        <w:t xml:space="preserve"> </w:t>
      </w:r>
      <w:r>
        <w:t xml:space="preserve">was possible </w:t>
      </w:r>
      <w:r w:rsidRPr="000F51DF">
        <w:t>at this stage</w:t>
      </w:r>
      <w:r w:rsidRPr="005C74EC">
        <w:t>,</w:t>
      </w:r>
      <w:r w:rsidRPr="000F51DF">
        <w:t xml:space="preserve"> as</w:t>
      </w:r>
      <w:r w:rsidRPr="005C74EC">
        <w:t xml:space="preserve"> appropriate</w:t>
      </w:r>
      <w:r w:rsidRPr="000F51DF">
        <w:t xml:space="preserve"> data </w:t>
      </w:r>
      <w:ins w:id="673" w:author="Fath, Brian" w:date="2017-11-29T14:18:00Z">
        <w:r w:rsidR="007D27E8">
          <w:t>are</w:t>
        </w:r>
      </w:ins>
      <w:del w:id="674" w:author="Fath, Brian" w:date="2017-11-29T14:18:00Z">
        <w:r w:rsidRPr="000F51DF" w:rsidDel="007D27E8">
          <w:delText>is</w:delText>
        </w:r>
      </w:del>
      <w:r w:rsidRPr="000F51DF">
        <w:t xml:space="preserve"> </w:t>
      </w:r>
      <w:r w:rsidRPr="005C74EC">
        <w:t>lacking</w:t>
      </w:r>
      <w:r w:rsidRPr="000F51DF">
        <w:t>.</w:t>
      </w:r>
    </w:p>
    <w:p w14:paraId="25A2471A" w14:textId="620AF848" w:rsidR="00E21CE0" w:rsidRDefault="006D13C1" w:rsidP="00514A19">
      <w:r>
        <w:t>T</w:t>
      </w:r>
      <w:r>
        <w:rPr>
          <w:rFonts w:hint="eastAsia"/>
        </w:rPr>
        <w:t xml:space="preserve">he carrying capacity of wolves in Sweden </w:t>
      </w:r>
      <w:r>
        <w:t>has been estimated to be around</w:t>
      </w:r>
      <w:r>
        <w:rPr>
          <w:rFonts w:hint="eastAsia"/>
        </w:rPr>
        <w:t xml:space="preserve"> </w:t>
      </w:r>
      <w:r w:rsidRPr="00327275">
        <w:t>10</w:t>
      </w:r>
      <w:r w:rsidR="001435C4">
        <w:t>,</w:t>
      </w:r>
      <w:r w:rsidRPr="00327275">
        <w:t>000</w:t>
      </w:r>
      <w:r w:rsidRPr="00865A36">
        <w:t xml:space="preserve"> (</w:t>
      </w:r>
      <w:proofErr w:type="spellStart"/>
      <w:r w:rsidRPr="00865A36">
        <w:t>Pe</w:t>
      </w:r>
      <w:r>
        <w:rPr>
          <w:rFonts w:hint="eastAsia"/>
        </w:rPr>
        <w:t>rsson</w:t>
      </w:r>
      <w:proofErr w:type="spellEnd"/>
      <w:r>
        <w:rPr>
          <w:rFonts w:hint="eastAsia"/>
        </w:rPr>
        <w:t>, 1996). However,</w:t>
      </w:r>
      <w:r w:rsidR="0018321C">
        <w:rPr>
          <w:rFonts w:hint="eastAsia"/>
        </w:rPr>
        <w:t xml:space="preserve"> i</w:t>
      </w:r>
      <w:r w:rsidR="00EA6F75">
        <w:t>n 1800, the wolf population in Sweden was about 1</w:t>
      </w:r>
      <w:r w:rsidR="001435C4">
        <w:t>,</w:t>
      </w:r>
      <w:r w:rsidR="00EA6F75">
        <w:t>500</w:t>
      </w:r>
      <w:r w:rsidR="0018321C">
        <w:rPr>
          <w:rFonts w:hint="eastAsia"/>
        </w:rPr>
        <w:t xml:space="preserve"> and</w:t>
      </w:r>
      <w:r w:rsidR="00EA6F75">
        <w:t xml:space="preserve"> that was considered too many for the country</w:t>
      </w:r>
      <w:r w:rsidR="0018321C">
        <w:rPr>
          <w:rFonts w:hint="eastAsia"/>
        </w:rPr>
        <w:t xml:space="preserve"> </w:t>
      </w:r>
      <w:r w:rsidR="00EA6F75">
        <w:t xml:space="preserve">and the wolves </w:t>
      </w:r>
      <w:r w:rsidR="00EA6F75">
        <w:rPr>
          <w:rFonts w:hint="eastAsia"/>
        </w:rPr>
        <w:t>were taken as</w:t>
      </w:r>
      <w:r w:rsidR="00EA6F75">
        <w:t xml:space="preserve"> pests.</w:t>
      </w:r>
      <w:r w:rsidR="00EA6F75">
        <w:rPr>
          <w:rFonts w:hint="eastAsia"/>
        </w:rPr>
        <w:t xml:space="preserve"> </w:t>
      </w:r>
      <w:r w:rsidR="00B71901" w:rsidRPr="00B71901">
        <w:t xml:space="preserve">Sand et al. </w:t>
      </w:r>
      <w:r w:rsidR="00B71901">
        <w:rPr>
          <w:rFonts w:hint="eastAsia"/>
        </w:rPr>
        <w:t>(</w:t>
      </w:r>
      <w:r w:rsidR="00B71901" w:rsidRPr="00B71901">
        <w:t>2014</w:t>
      </w:r>
      <w:r w:rsidR="00EA6F75">
        <w:t>)</w:t>
      </w:r>
      <w:r w:rsidR="00EA6F75">
        <w:rPr>
          <w:rFonts w:hint="eastAsia"/>
        </w:rPr>
        <w:t xml:space="preserve"> suggested that</w:t>
      </w:r>
      <w:r w:rsidR="00EA6F75">
        <w:t xml:space="preserve"> </w:t>
      </w:r>
      <w:r w:rsidR="005A1744">
        <w:t>the carrying capacity</w:t>
      </w:r>
      <w:r w:rsidR="00EA6F75">
        <w:t xml:space="preserve"> in Sweden</w:t>
      </w:r>
      <w:r w:rsidR="005A1744">
        <w:t xml:space="preserve"> is about 1</w:t>
      </w:r>
      <w:r w:rsidR="00CF7332">
        <w:t>,</w:t>
      </w:r>
      <w:r w:rsidR="005A1744">
        <w:t>200 wolves</w:t>
      </w:r>
      <w:r w:rsidR="006328B8">
        <w:rPr>
          <w:rFonts w:hint="eastAsia"/>
        </w:rPr>
        <w:t xml:space="preserve"> outside the reindeer herding area</w:t>
      </w:r>
      <w:r w:rsidR="0018321C">
        <w:rPr>
          <w:rFonts w:hint="eastAsia"/>
        </w:rPr>
        <w:t xml:space="preserve">. </w:t>
      </w:r>
      <w:r w:rsidR="00680189">
        <w:rPr>
          <w:rFonts w:hint="eastAsia"/>
        </w:rPr>
        <w:t>We consider</w:t>
      </w:r>
      <w:r w:rsidR="00EA6F75">
        <w:rPr>
          <w:rFonts w:hint="eastAsia"/>
        </w:rPr>
        <w:t xml:space="preserve"> </w:t>
      </w:r>
      <w:r w:rsidR="008807E1">
        <w:t>1</w:t>
      </w:r>
      <w:r w:rsidR="00AB213C">
        <w:t>,</w:t>
      </w:r>
      <w:r w:rsidR="005A1744">
        <w:t>2</w:t>
      </w:r>
      <w:r w:rsidR="008807E1">
        <w:t xml:space="preserve">00 wolves as </w:t>
      </w:r>
      <w:r w:rsidR="00680189">
        <w:rPr>
          <w:rFonts w:hint="eastAsia"/>
        </w:rPr>
        <w:t>a reasonable carry</w:t>
      </w:r>
      <w:r w:rsidR="002F15FA">
        <w:t>ing</w:t>
      </w:r>
      <w:r w:rsidR="00680189">
        <w:rPr>
          <w:rFonts w:hint="eastAsia"/>
        </w:rPr>
        <w:t xml:space="preserve"> capacity in </w:t>
      </w:r>
      <w:r w:rsidR="002F15FA">
        <w:t>our</w:t>
      </w:r>
      <w:r w:rsidR="00A02CDF">
        <w:rPr>
          <w:rFonts w:hint="eastAsia"/>
        </w:rPr>
        <w:t xml:space="preserve"> </w:t>
      </w:r>
      <w:r w:rsidR="00680189">
        <w:rPr>
          <w:rFonts w:hint="eastAsia"/>
        </w:rPr>
        <w:t>model</w:t>
      </w:r>
      <w:r w:rsidR="007A76F6">
        <w:t xml:space="preserve">, although it should be reconsidered </w:t>
      </w:r>
      <w:r w:rsidR="00EC5CB8">
        <w:t xml:space="preserve">as </w:t>
      </w:r>
      <w:r w:rsidR="005A1744">
        <w:t>more scientific</w:t>
      </w:r>
      <w:r w:rsidR="007A76F6">
        <w:t xml:space="preserve"> data </w:t>
      </w:r>
      <w:r w:rsidR="00EC5CB8">
        <w:t>become</w:t>
      </w:r>
      <w:del w:id="675" w:author="Fath, Brian" w:date="2017-11-29T14:19:00Z">
        <w:r w:rsidR="00EC5CB8" w:rsidDel="007D27E8">
          <w:delText>s</w:delText>
        </w:r>
      </w:del>
      <w:r w:rsidR="00EC5CB8">
        <w:t xml:space="preserve"> available </w:t>
      </w:r>
      <w:r w:rsidR="007A76F6">
        <w:t>in the future.</w:t>
      </w:r>
      <w:r w:rsidR="000A15A1">
        <w:t xml:space="preserve"> </w:t>
      </w:r>
      <w:r w:rsidR="00680189">
        <w:rPr>
          <w:rFonts w:hint="eastAsia"/>
        </w:rPr>
        <w:t xml:space="preserve">We also assume that when stakeholders form their attitudes towards the population of wolves, they </w:t>
      </w:r>
      <w:r w:rsidR="002F15FA">
        <w:t xml:space="preserve">would </w:t>
      </w:r>
      <w:r w:rsidR="00680189">
        <w:rPr>
          <w:rFonts w:hint="eastAsia"/>
        </w:rPr>
        <w:t xml:space="preserve">use </w:t>
      </w:r>
      <w:r w:rsidR="002F15FA">
        <w:t>the same</w:t>
      </w:r>
      <w:r w:rsidR="00680189">
        <w:rPr>
          <w:rFonts w:hint="eastAsia"/>
        </w:rPr>
        <w:t xml:space="preserve"> carrying capacity for all the interests, which means the upper limits of the wolf population in all the satisfaction function are set uniformly to 1</w:t>
      </w:r>
      <w:r w:rsidR="00AB213C">
        <w:t>,</w:t>
      </w:r>
      <w:r w:rsidR="00680189">
        <w:rPr>
          <w:rFonts w:hint="eastAsia"/>
        </w:rPr>
        <w:t>200.</w:t>
      </w:r>
    </w:p>
    <w:p w14:paraId="1116E07C" w14:textId="2D071B57" w:rsidR="006006FF" w:rsidRDefault="006006FF" w:rsidP="00B0069D">
      <w:pPr>
        <w:jc w:val="center"/>
      </w:pPr>
      <w:commentRangeStart w:id="676"/>
      <w:r>
        <w:t xml:space="preserve">Table </w:t>
      </w:r>
      <w:r w:rsidR="004E698B">
        <w:rPr>
          <w:rFonts w:hint="eastAsia"/>
        </w:rPr>
        <w:t>2</w:t>
      </w:r>
      <w:commentRangeEnd w:id="676"/>
      <w:r w:rsidR="00507584">
        <w:rPr>
          <w:rStyle w:val="CommentReference"/>
        </w:rPr>
        <w:commentReference w:id="676"/>
      </w:r>
      <w:r w:rsidR="004E698B">
        <w:rPr>
          <w:rFonts w:hint="eastAsia"/>
        </w:rPr>
        <w:t>.</w:t>
      </w:r>
      <w:r>
        <w:t xml:space="preserve"> Choice of partial satisfaction functions (dependent on the wolfs population size)</w:t>
      </w:r>
    </w:p>
    <w:tbl>
      <w:tblPr>
        <w:tblStyle w:val="1"/>
        <w:tblW w:w="0" w:type="auto"/>
        <w:tblLook w:val="04A0" w:firstRow="1" w:lastRow="0" w:firstColumn="1" w:lastColumn="0" w:noHBand="0" w:noVBand="1"/>
        <w:tblPrChange w:id="677" w:author="Huayi Lin" w:date="2017-12-01T16:41:00Z">
          <w:tblPr>
            <w:tblStyle w:val="1"/>
            <w:tblW w:w="0" w:type="auto"/>
            <w:tblLook w:val="04A0" w:firstRow="1" w:lastRow="0" w:firstColumn="1" w:lastColumn="0" w:noHBand="0" w:noVBand="1"/>
          </w:tblPr>
        </w:tblPrChange>
      </w:tblPr>
      <w:tblGrid>
        <w:gridCol w:w="1482"/>
        <w:gridCol w:w="3283"/>
        <w:gridCol w:w="4631"/>
        <w:tblGridChange w:id="678">
          <w:tblGrid>
            <w:gridCol w:w="1482"/>
            <w:gridCol w:w="1416"/>
            <w:gridCol w:w="6498"/>
          </w:tblGrid>
        </w:tblGridChange>
      </w:tblGrid>
      <w:tr w:rsidR="00F53F31" w:rsidRPr="006006FF" w14:paraId="04D2A245" w14:textId="77777777" w:rsidTr="005F3360">
        <w:tc>
          <w:tcPr>
            <w:tcW w:w="0" w:type="auto"/>
            <w:vAlign w:val="center"/>
            <w:tcPrChange w:id="679" w:author="Huayi Lin" w:date="2017-12-01T16:41:00Z">
              <w:tcPr>
                <w:tcW w:w="0" w:type="auto"/>
                <w:vAlign w:val="center"/>
              </w:tcPr>
            </w:tcPrChange>
          </w:tcPr>
          <w:p w14:paraId="7782CBB3"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hint="eastAsia"/>
              </w:rPr>
              <w:t>Partial Satisfaction function</w:t>
            </w:r>
          </w:p>
        </w:tc>
        <w:tc>
          <w:tcPr>
            <w:tcW w:w="3283" w:type="dxa"/>
            <w:vAlign w:val="center"/>
            <w:tcPrChange w:id="680" w:author="Huayi Lin" w:date="2017-12-01T16:41:00Z">
              <w:tcPr>
                <w:tcW w:w="0" w:type="auto"/>
                <w:vAlign w:val="center"/>
              </w:tcPr>
            </w:tcPrChange>
          </w:tcPr>
          <w:p w14:paraId="6FCD8E08"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hint="eastAsia"/>
              </w:rPr>
              <w:t>Shape</w:t>
            </w:r>
          </w:p>
        </w:tc>
        <w:tc>
          <w:tcPr>
            <w:tcW w:w="4631" w:type="dxa"/>
            <w:vAlign w:val="center"/>
            <w:tcPrChange w:id="681" w:author="Huayi Lin" w:date="2017-12-01T16:41:00Z">
              <w:tcPr>
                <w:tcW w:w="0" w:type="auto"/>
                <w:vAlign w:val="center"/>
              </w:tcPr>
            </w:tcPrChange>
          </w:tcPr>
          <w:p w14:paraId="3BCEBA6C"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hint="eastAsia"/>
              </w:rPr>
              <w:t>Justification</w:t>
            </w:r>
          </w:p>
        </w:tc>
      </w:tr>
      <w:tr w:rsidR="006006FF" w:rsidRPr="006006FF" w14:paraId="08420B4D" w14:textId="77777777" w:rsidTr="00B0069D">
        <w:tc>
          <w:tcPr>
            <w:tcW w:w="0" w:type="auto"/>
            <w:gridSpan w:val="3"/>
            <w:vAlign w:val="center"/>
          </w:tcPr>
          <w:p w14:paraId="1FA7ED29"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rPr>
              <w:t>Environmental perspective</w:t>
            </w:r>
          </w:p>
        </w:tc>
      </w:tr>
      <w:tr w:rsidR="00F53F31" w:rsidRPr="006006FF" w14:paraId="1F0AABEE" w14:textId="77777777" w:rsidTr="005F3360">
        <w:tc>
          <w:tcPr>
            <w:tcW w:w="0" w:type="auto"/>
            <w:tcPrChange w:id="682" w:author="Huayi Lin" w:date="2017-12-01T16:41:00Z">
              <w:tcPr>
                <w:tcW w:w="0" w:type="auto"/>
              </w:tcPr>
            </w:tcPrChange>
          </w:tcPr>
          <w:p w14:paraId="68B82E6F" w14:textId="77777777" w:rsidR="006006FF" w:rsidRPr="006006FF" w:rsidRDefault="006006FF" w:rsidP="006006FF">
            <w:pPr>
              <w:widowControl w:val="0"/>
              <w:jc w:val="both"/>
              <w:rPr>
                <w:rFonts w:ascii="Calibri" w:eastAsia="SimSun" w:hAnsi="Calibri" w:cs="Times New Roman"/>
              </w:rPr>
            </w:pPr>
            <w:r w:rsidRPr="006006FF">
              <w:rPr>
                <w:rFonts w:ascii="Calibri" w:eastAsia="SimSun" w:hAnsi="Calibri" w:cs="Times New Roman"/>
              </w:rPr>
              <w:t>Biodiversity</w:t>
            </w:r>
          </w:p>
        </w:tc>
        <w:tc>
          <w:tcPr>
            <w:tcW w:w="3283" w:type="dxa"/>
            <w:vAlign w:val="center"/>
            <w:tcPrChange w:id="683" w:author="Huayi Lin" w:date="2017-12-01T16:41:00Z">
              <w:tcPr>
                <w:tcW w:w="0" w:type="auto"/>
                <w:vAlign w:val="center"/>
              </w:tcPr>
            </w:tcPrChange>
          </w:tcPr>
          <w:p w14:paraId="7CDA51A1" w14:textId="1BA77398" w:rsidR="006006FF" w:rsidRPr="006006FF" w:rsidRDefault="00F53F31" w:rsidP="00B0069D">
            <w:pPr>
              <w:widowControl w:val="0"/>
              <w:jc w:val="center"/>
              <w:rPr>
                <w:rFonts w:ascii="Calibri" w:eastAsia="SimSun" w:hAnsi="Calibri" w:cs="Times New Roman"/>
              </w:rPr>
            </w:pPr>
            <w:r>
              <w:rPr>
                <w:rFonts w:ascii="Calibri" w:eastAsia="SimSun" w:hAnsi="Calibri" w:cs="Times New Roman"/>
                <w:noProof/>
              </w:rPr>
              <w:drawing>
                <wp:inline distT="0" distB="0" distL="0" distR="0" wp14:anchorId="203D800B" wp14:editId="529F9F3E">
                  <wp:extent cx="1886201" cy="871537"/>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6442" cy="899372"/>
                          </a:xfrm>
                          <a:prstGeom prst="rect">
                            <a:avLst/>
                          </a:prstGeom>
                          <a:noFill/>
                        </pic:spPr>
                      </pic:pic>
                    </a:graphicData>
                  </a:graphic>
                </wp:inline>
              </w:drawing>
            </w:r>
          </w:p>
        </w:tc>
        <w:tc>
          <w:tcPr>
            <w:tcW w:w="4631" w:type="dxa"/>
            <w:tcPrChange w:id="684" w:author="Huayi Lin" w:date="2017-12-01T16:41:00Z">
              <w:tcPr>
                <w:tcW w:w="0" w:type="auto"/>
              </w:tcPr>
            </w:tcPrChange>
          </w:tcPr>
          <w:p w14:paraId="5E7A909C" w14:textId="13B6B31B" w:rsidR="006006FF" w:rsidRPr="006006FF" w:rsidRDefault="002B25B2" w:rsidP="002B25B2">
            <w:pPr>
              <w:widowControl w:val="0"/>
              <w:jc w:val="both"/>
              <w:rPr>
                <w:rFonts w:ascii="Calibri" w:eastAsia="SimSun" w:hAnsi="Calibri" w:cs="Times New Roman"/>
              </w:rPr>
            </w:pPr>
            <w:r w:rsidRPr="006006FF">
              <w:rPr>
                <w:rFonts w:ascii="Calibri" w:eastAsia="SimSun" w:hAnsi="Calibri" w:cs="Times New Roman"/>
              </w:rPr>
              <w:t xml:space="preserve">When the wolf population is very </w:t>
            </w:r>
            <w:r>
              <w:rPr>
                <w:rFonts w:ascii="Calibri" w:eastAsia="SimSun" w:hAnsi="Calibri" w:cs="Times New Roman"/>
              </w:rPr>
              <w:t>small</w:t>
            </w:r>
            <w:r w:rsidRPr="006006FF">
              <w:rPr>
                <w:rFonts w:ascii="Calibri" w:eastAsia="SimSun" w:hAnsi="Calibri" w:cs="Times New Roman"/>
              </w:rPr>
              <w:t xml:space="preserve">, </w:t>
            </w:r>
            <w:r>
              <w:rPr>
                <w:rFonts w:ascii="Calibri" w:eastAsia="SimSun" w:hAnsi="Calibri" w:cs="Times New Roman"/>
              </w:rPr>
              <w:t xml:space="preserve">its contribution to biodiversity is minimal, thus satisfaction level is close to zero. It increases until </w:t>
            </w:r>
            <w:ins w:id="685" w:author="Fath, Brian" w:date="2017-11-29T14:20:00Z">
              <w:r w:rsidR="007D27E8">
                <w:rPr>
                  <w:rFonts w:ascii="Calibri" w:eastAsia="SimSun" w:hAnsi="Calibri" w:cs="Times New Roman"/>
                </w:rPr>
                <w:t xml:space="preserve">the </w:t>
              </w:r>
            </w:ins>
            <w:r>
              <w:rPr>
                <w:rFonts w:ascii="Calibri" w:eastAsia="SimSun" w:hAnsi="Calibri" w:cs="Times New Roman"/>
              </w:rPr>
              <w:t xml:space="preserve">size of </w:t>
            </w:r>
            <w:ins w:id="686" w:author="Fath, Brian" w:date="2017-11-29T14:20:00Z">
              <w:r w:rsidR="007D27E8">
                <w:rPr>
                  <w:rFonts w:ascii="Calibri" w:eastAsia="SimSun" w:hAnsi="Calibri" w:cs="Times New Roman"/>
                </w:rPr>
                <w:t xml:space="preserve">the </w:t>
              </w:r>
            </w:ins>
            <w:r>
              <w:rPr>
                <w:rFonts w:ascii="Calibri" w:eastAsia="SimSun" w:hAnsi="Calibri" w:cs="Times New Roman"/>
              </w:rPr>
              <w:t xml:space="preserve">wolf population </w:t>
            </w:r>
            <w:r w:rsidRPr="006006FF">
              <w:rPr>
                <w:rFonts w:ascii="Calibri" w:eastAsia="SimSun" w:hAnsi="Calibri" w:cs="Times New Roman"/>
              </w:rPr>
              <w:t xml:space="preserve">reaches the </w:t>
            </w:r>
            <w:r w:rsidRPr="00656ADD">
              <w:rPr>
                <w:rFonts w:ascii="Calibri" w:eastAsia="SimSun" w:hAnsi="Calibri" w:cs="Times New Roman"/>
              </w:rPr>
              <w:t>Favorable Reference Population</w:t>
            </w:r>
            <w:r>
              <w:rPr>
                <w:rStyle w:val="FootnoteReference"/>
                <w:rFonts w:ascii="Calibri" w:eastAsia="SimSun" w:hAnsi="Calibri" w:cs="Times New Roman"/>
              </w:rPr>
              <w:footnoteReference w:id="3"/>
            </w:r>
            <w:r>
              <w:rPr>
                <w:rFonts w:ascii="Calibri" w:eastAsia="SimSun" w:hAnsi="Calibri" w:cs="Times New Roman"/>
              </w:rPr>
              <w:t xml:space="preserve"> level and then stabilizes, approaching 1</w:t>
            </w:r>
            <w:r w:rsidRPr="006006FF">
              <w:rPr>
                <w:rFonts w:ascii="Calibri" w:eastAsia="SimSun" w:hAnsi="Calibri" w:cs="Times New Roman"/>
              </w:rPr>
              <w:t xml:space="preserve">. </w:t>
            </w:r>
            <w:r>
              <w:rPr>
                <w:rFonts w:ascii="Calibri" w:eastAsia="SimSun" w:hAnsi="Calibri" w:cs="Times New Roman"/>
              </w:rPr>
              <w:t xml:space="preserve">The sigmoid function assumed as a model is strictly increasing, unlike the satisfaction </w:t>
            </w:r>
            <w:commentRangeStart w:id="687"/>
            <w:r>
              <w:rPr>
                <w:rFonts w:ascii="Calibri" w:eastAsia="SimSun" w:hAnsi="Calibri" w:cs="Times New Roman"/>
              </w:rPr>
              <w:t xml:space="preserve">regarding biodiversity </w:t>
            </w:r>
            <w:commentRangeEnd w:id="687"/>
            <w:r w:rsidR="007D27E8">
              <w:rPr>
                <w:rStyle w:val="CommentReference"/>
                <w:kern w:val="0"/>
              </w:rPr>
              <w:commentReference w:id="687"/>
            </w:r>
            <w:r>
              <w:rPr>
                <w:rFonts w:ascii="Calibri" w:eastAsia="SimSun" w:hAnsi="Calibri" w:cs="Times New Roman"/>
              </w:rPr>
              <w:t>– which is expected to decrease if the number of wolves was higher than carrying capacity. However in this study we consider sizes of wolf population which are much smaller than carrying capacity, so potentially unrealistic shape of sigmoid function has no effect on our conclusions.</w:t>
            </w:r>
          </w:p>
        </w:tc>
      </w:tr>
      <w:tr w:rsidR="00F53F31" w:rsidRPr="006006FF" w14:paraId="1BC42F18" w14:textId="77777777" w:rsidTr="005F3360">
        <w:tc>
          <w:tcPr>
            <w:tcW w:w="0" w:type="auto"/>
            <w:tcPrChange w:id="688" w:author="Huayi Lin" w:date="2017-12-01T16:41:00Z">
              <w:tcPr>
                <w:tcW w:w="0" w:type="auto"/>
              </w:tcPr>
            </w:tcPrChange>
          </w:tcPr>
          <w:p w14:paraId="77729B94" w14:textId="77777777" w:rsidR="006006FF" w:rsidRPr="006006FF" w:rsidRDefault="006006FF" w:rsidP="006006FF">
            <w:pPr>
              <w:widowControl w:val="0"/>
              <w:jc w:val="both"/>
              <w:rPr>
                <w:rFonts w:ascii="Calibri" w:eastAsia="SimSun" w:hAnsi="Calibri" w:cs="Times New Roman"/>
              </w:rPr>
            </w:pPr>
            <w:proofErr w:type="spellStart"/>
            <w:r w:rsidRPr="006006FF">
              <w:rPr>
                <w:rFonts w:ascii="Calibri" w:eastAsia="SimSun" w:hAnsi="Calibri" w:cs="Times New Roman"/>
              </w:rPr>
              <w:t>Biophilia</w:t>
            </w:r>
            <w:proofErr w:type="spellEnd"/>
          </w:p>
        </w:tc>
        <w:tc>
          <w:tcPr>
            <w:tcW w:w="3283" w:type="dxa"/>
            <w:vAlign w:val="center"/>
            <w:tcPrChange w:id="689" w:author="Huayi Lin" w:date="2017-12-01T16:41:00Z">
              <w:tcPr>
                <w:tcW w:w="0" w:type="auto"/>
                <w:vAlign w:val="center"/>
              </w:tcPr>
            </w:tcPrChange>
          </w:tcPr>
          <w:p w14:paraId="02C77FF8"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noProof/>
              </w:rPr>
              <w:drawing>
                <wp:inline distT="0" distB="0" distL="0" distR="0" wp14:anchorId="3371F70C" wp14:editId="361F4F24">
                  <wp:extent cx="737870" cy="335280"/>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7870" cy="335280"/>
                          </a:xfrm>
                          <a:prstGeom prst="rect">
                            <a:avLst/>
                          </a:prstGeom>
                          <a:noFill/>
                        </pic:spPr>
                      </pic:pic>
                    </a:graphicData>
                  </a:graphic>
                </wp:inline>
              </w:drawing>
            </w:r>
          </w:p>
        </w:tc>
        <w:tc>
          <w:tcPr>
            <w:tcW w:w="4631" w:type="dxa"/>
            <w:tcPrChange w:id="690" w:author="Huayi Lin" w:date="2017-12-01T16:41:00Z">
              <w:tcPr>
                <w:tcW w:w="0" w:type="auto"/>
              </w:tcPr>
            </w:tcPrChange>
          </w:tcPr>
          <w:p w14:paraId="3A8502AB" w14:textId="5A2F3D8B" w:rsidR="006006FF" w:rsidRPr="006006FF" w:rsidRDefault="006006FF">
            <w:pPr>
              <w:widowControl w:val="0"/>
              <w:jc w:val="both"/>
              <w:rPr>
                <w:rFonts w:ascii="Calibri" w:eastAsia="SimSun" w:hAnsi="Calibri" w:cs="Times New Roman"/>
              </w:rPr>
            </w:pPr>
            <w:r w:rsidRPr="006006FF">
              <w:rPr>
                <w:rFonts w:ascii="Calibri" w:eastAsia="SimSun" w:hAnsi="Calibri" w:cs="Times New Roman"/>
              </w:rPr>
              <w:t xml:space="preserve">According to </w:t>
            </w:r>
            <w:r w:rsidR="006973C9" w:rsidRPr="006006FF">
              <w:rPr>
                <w:rFonts w:ascii="Calibri" w:eastAsia="SimSun" w:hAnsi="Calibri" w:cs="Times New Roman"/>
              </w:rPr>
              <w:t>th</w:t>
            </w:r>
            <w:r w:rsidR="006973C9">
              <w:rPr>
                <w:rFonts w:ascii="Calibri" w:eastAsia="SimSun" w:hAnsi="Calibri" w:cs="Times New Roman" w:hint="eastAsia"/>
              </w:rPr>
              <w:t>e</w:t>
            </w:r>
            <w:r w:rsidR="006973C9" w:rsidRPr="006006FF">
              <w:rPr>
                <w:rFonts w:ascii="Calibri" w:eastAsia="SimSun" w:hAnsi="Calibri" w:cs="Times New Roman"/>
              </w:rPr>
              <w:t xml:space="preserve"> </w:t>
            </w:r>
            <w:r w:rsidR="006973C9">
              <w:rPr>
                <w:rFonts w:ascii="Calibri" w:eastAsia="SimSun" w:hAnsi="Calibri" w:cs="Times New Roman" w:hint="eastAsia"/>
              </w:rPr>
              <w:t xml:space="preserve">theory of </w:t>
            </w:r>
            <w:proofErr w:type="spellStart"/>
            <w:r w:rsidR="006973C9">
              <w:rPr>
                <w:rFonts w:ascii="Calibri" w:eastAsia="SimSun" w:hAnsi="Calibri" w:cs="Times New Roman" w:hint="eastAsia"/>
              </w:rPr>
              <w:t>biophilia</w:t>
            </w:r>
            <w:proofErr w:type="spellEnd"/>
            <w:r w:rsidRPr="006006FF">
              <w:rPr>
                <w:rFonts w:ascii="Calibri" w:eastAsia="SimSun" w:hAnsi="Calibri" w:cs="Times New Roman"/>
              </w:rPr>
              <w:t xml:space="preserve">, </w:t>
            </w:r>
            <w:r w:rsidR="006973C9">
              <w:rPr>
                <w:rFonts w:ascii="Calibri" w:eastAsia="SimSun" w:hAnsi="Calibri" w:cs="Times New Roman" w:hint="eastAsia"/>
              </w:rPr>
              <w:t>we</w:t>
            </w:r>
            <w:r w:rsidRPr="006006FF">
              <w:rPr>
                <w:rFonts w:ascii="Calibri" w:eastAsia="SimSun" w:hAnsi="Calibri" w:cs="Times New Roman"/>
              </w:rPr>
              <w:t xml:space="preserve"> assume that people </w:t>
            </w:r>
            <w:ins w:id="691" w:author="Fath, Brian" w:date="2017-11-29T14:21:00Z">
              <w:r w:rsidR="007D27E8">
                <w:rPr>
                  <w:rFonts w:ascii="Calibri" w:eastAsia="SimSun" w:hAnsi="Calibri" w:cs="Times New Roman"/>
                </w:rPr>
                <w:t xml:space="preserve">desire </w:t>
              </w:r>
            </w:ins>
            <w:del w:id="692" w:author="Fath, Brian" w:date="2017-11-29T14:21:00Z">
              <w:r w:rsidRPr="006006FF" w:rsidDel="007D27E8">
                <w:rPr>
                  <w:rFonts w:ascii="Calibri" w:eastAsia="SimSun" w:hAnsi="Calibri" w:cs="Times New Roman"/>
                </w:rPr>
                <w:delText xml:space="preserve">would like to see as many </w:delText>
              </w:r>
            </w:del>
            <w:r w:rsidRPr="006006FF">
              <w:rPr>
                <w:rFonts w:ascii="Calibri" w:eastAsia="SimSun" w:hAnsi="Calibri" w:cs="Times New Roman"/>
              </w:rPr>
              <w:t xml:space="preserve">wolves </w:t>
            </w:r>
            <w:del w:id="693" w:author="Fath, Brian" w:date="2017-11-29T14:21:00Z">
              <w:r w:rsidRPr="006006FF" w:rsidDel="007D27E8">
                <w:rPr>
                  <w:rFonts w:ascii="Calibri" w:eastAsia="SimSun" w:hAnsi="Calibri" w:cs="Times New Roman"/>
                </w:rPr>
                <w:delText xml:space="preserve">as possible </w:delText>
              </w:r>
            </w:del>
            <w:r w:rsidRPr="006006FF">
              <w:rPr>
                <w:rFonts w:ascii="Calibri" w:eastAsia="SimSun" w:hAnsi="Calibri" w:cs="Times New Roman"/>
              </w:rPr>
              <w:t>in nature, but the marginal satisfaction would probably decrease until the wolf population reache</w:t>
            </w:r>
            <w:r w:rsidRPr="006006FF">
              <w:rPr>
                <w:rFonts w:ascii="Calibri" w:eastAsia="SimSun" w:hAnsi="Calibri" w:cs="Times New Roman" w:hint="eastAsia"/>
              </w:rPr>
              <w:t>s</w:t>
            </w:r>
            <w:r w:rsidRPr="006006FF">
              <w:rPr>
                <w:rFonts w:ascii="Calibri" w:eastAsia="SimSun" w:hAnsi="Calibri" w:cs="Times New Roman"/>
              </w:rPr>
              <w:t xml:space="preserve"> some limit size</w:t>
            </w:r>
            <w:r w:rsidRPr="006006FF">
              <w:rPr>
                <w:rFonts w:ascii="Calibri" w:eastAsia="SimSun" w:hAnsi="Calibri" w:cs="Times New Roman" w:hint="eastAsia"/>
              </w:rPr>
              <w:t xml:space="preserve">, when the satisfaction levels </w:t>
            </w:r>
            <w:r w:rsidRPr="006006FF">
              <w:rPr>
                <w:rFonts w:ascii="Calibri" w:eastAsia="SimSun" w:hAnsi="Calibri" w:cs="Times New Roman" w:hint="eastAsia"/>
              </w:rPr>
              <w:lastRenderedPageBreak/>
              <w:t>off</w:t>
            </w:r>
            <w:r w:rsidRPr="006006FF">
              <w:rPr>
                <w:rFonts w:ascii="Calibri" w:eastAsia="SimSun" w:hAnsi="Calibri" w:cs="Times New Roman"/>
              </w:rPr>
              <w:t xml:space="preserve">. An exponential function is chosen to describe this </w:t>
            </w:r>
            <w:ins w:id="694" w:author="Fath, Brian" w:date="2017-11-29T14:22:00Z">
              <w:r w:rsidR="007D27E8">
                <w:rPr>
                  <w:rFonts w:ascii="Calibri" w:eastAsia="SimSun" w:hAnsi="Calibri" w:cs="Times New Roman"/>
                </w:rPr>
                <w:t>trajectory</w:t>
              </w:r>
            </w:ins>
            <w:del w:id="695" w:author="Fath, Brian" w:date="2017-11-29T14:22:00Z">
              <w:r w:rsidRPr="006006FF" w:rsidDel="007D27E8">
                <w:rPr>
                  <w:rFonts w:ascii="Calibri" w:eastAsia="SimSun" w:hAnsi="Calibri" w:cs="Times New Roman"/>
                </w:rPr>
                <w:delText>dynamics</w:delText>
              </w:r>
            </w:del>
            <w:r w:rsidRPr="006006FF">
              <w:rPr>
                <w:rFonts w:ascii="Calibri" w:eastAsia="SimSun" w:hAnsi="Calibri" w:cs="Times New Roman" w:hint="eastAsia"/>
              </w:rPr>
              <w:t>.</w:t>
            </w:r>
          </w:p>
        </w:tc>
      </w:tr>
      <w:tr w:rsidR="006006FF" w:rsidRPr="006006FF" w14:paraId="13598C6E" w14:textId="77777777" w:rsidTr="00B0069D">
        <w:tc>
          <w:tcPr>
            <w:tcW w:w="0" w:type="auto"/>
            <w:gridSpan w:val="3"/>
            <w:vAlign w:val="center"/>
          </w:tcPr>
          <w:p w14:paraId="504F7573"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rPr>
              <w:lastRenderedPageBreak/>
              <w:t>Economic perspective</w:t>
            </w:r>
          </w:p>
        </w:tc>
      </w:tr>
      <w:tr w:rsidR="00F53F31" w:rsidRPr="006006FF" w14:paraId="65624D60" w14:textId="77777777" w:rsidTr="005F3360">
        <w:tc>
          <w:tcPr>
            <w:tcW w:w="0" w:type="auto"/>
            <w:tcPrChange w:id="696" w:author="Huayi Lin" w:date="2017-12-01T16:41:00Z">
              <w:tcPr>
                <w:tcW w:w="0" w:type="auto"/>
              </w:tcPr>
            </w:tcPrChange>
          </w:tcPr>
          <w:p w14:paraId="6D6D0EA8" w14:textId="77777777" w:rsidR="006006FF" w:rsidRPr="006006FF" w:rsidRDefault="006006FF" w:rsidP="006006FF">
            <w:pPr>
              <w:widowControl w:val="0"/>
              <w:jc w:val="both"/>
              <w:rPr>
                <w:rFonts w:ascii="Calibri" w:eastAsia="SimSun" w:hAnsi="Calibri" w:cs="Times New Roman"/>
              </w:rPr>
            </w:pPr>
            <w:r w:rsidRPr="006006FF">
              <w:rPr>
                <w:rFonts w:ascii="Calibri" w:eastAsia="SimSun" w:hAnsi="Calibri" w:cs="Times New Roman"/>
              </w:rPr>
              <w:t>Loss of livestock</w:t>
            </w:r>
          </w:p>
        </w:tc>
        <w:tc>
          <w:tcPr>
            <w:tcW w:w="3283" w:type="dxa"/>
            <w:vAlign w:val="center"/>
            <w:tcPrChange w:id="697" w:author="Huayi Lin" w:date="2017-12-01T16:41:00Z">
              <w:tcPr>
                <w:tcW w:w="0" w:type="auto"/>
                <w:vAlign w:val="center"/>
              </w:tcPr>
            </w:tcPrChange>
          </w:tcPr>
          <w:p w14:paraId="0BD833CD"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noProof/>
              </w:rPr>
              <w:drawing>
                <wp:inline distT="0" distB="0" distL="0" distR="0" wp14:anchorId="6A2BF25D" wp14:editId="32FDD545">
                  <wp:extent cx="737870" cy="335280"/>
                  <wp:effectExtent l="0" t="0" r="508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7870" cy="335280"/>
                          </a:xfrm>
                          <a:prstGeom prst="rect">
                            <a:avLst/>
                          </a:prstGeom>
                          <a:noFill/>
                        </pic:spPr>
                      </pic:pic>
                    </a:graphicData>
                  </a:graphic>
                </wp:inline>
              </w:drawing>
            </w:r>
          </w:p>
        </w:tc>
        <w:tc>
          <w:tcPr>
            <w:tcW w:w="4631" w:type="dxa"/>
            <w:tcPrChange w:id="698" w:author="Huayi Lin" w:date="2017-12-01T16:41:00Z">
              <w:tcPr>
                <w:tcW w:w="0" w:type="auto"/>
              </w:tcPr>
            </w:tcPrChange>
          </w:tcPr>
          <w:p w14:paraId="00480130" w14:textId="1454FD44" w:rsidR="006006FF" w:rsidRPr="006006FF" w:rsidRDefault="006006FF">
            <w:pPr>
              <w:widowControl w:val="0"/>
              <w:jc w:val="both"/>
              <w:rPr>
                <w:rFonts w:ascii="Calibri" w:eastAsia="SimSun" w:hAnsi="Calibri" w:cs="Times New Roman"/>
              </w:rPr>
            </w:pPr>
            <w:r w:rsidRPr="006006FF">
              <w:rPr>
                <w:rFonts w:ascii="Calibri" w:eastAsia="SimSun" w:hAnsi="Calibri" w:cs="Times New Roman"/>
              </w:rPr>
              <w:t>The more wolves</w:t>
            </w:r>
            <w:r w:rsidRPr="006006FF">
              <w:rPr>
                <w:rFonts w:ascii="Calibri" w:eastAsia="SimSun" w:hAnsi="Calibri" w:cs="Times New Roman" w:hint="eastAsia"/>
              </w:rPr>
              <w:t xml:space="preserve"> are there</w:t>
            </w:r>
            <w:r w:rsidRPr="006006FF">
              <w:rPr>
                <w:rFonts w:ascii="Calibri" w:eastAsia="SimSun" w:hAnsi="Calibri" w:cs="Times New Roman"/>
              </w:rPr>
              <w:t xml:space="preserve"> in a populated area, the more livestock </w:t>
            </w:r>
            <w:r w:rsidRPr="006006FF">
              <w:rPr>
                <w:rFonts w:ascii="Calibri" w:eastAsia="SimSun" w:hAnsi="Calibri" w:cs="Times New Roman" w:hint="eastAsia"/>
              </w:rPr>
              <w:t>are</w:t>
            </w:r>
            <w:r w:rsidRPr="006006FF">
              <w:rPr>
                <w:rFonts w:ascii="Calibri" w:eastAsia="SimSun" w:hAnsi="Calibri" w:cs="Times New Roman"/>
              </w:rPr>
              <w:t xml:space="preserve"> attacked and killed. The satisfaction would hence have its maximum value w</w:t>
            </w:r>
            <w:r w:rsidRPr="006006FF">
              <w:rPr>
                <w:rFonts w:ascii="Calibri" w:eastAsia="SimSun" w:hAnsi="Calibri" w:cs="Times New Roman" w:hint="eastAsia"/>
              </w:rPr>
              <w:t xml:space="preserve">hen </w:t>
            </w:r>
            <w:r w:rsidRPr="006006FF">
              <w:rPr>
                <w:rFonts w:ascii="Calibri" w:eastAsia="SimSun" w:hAnsi="Calibri" w:cs="Times New Roman"/>
              </w:rPr>
              <w:t>there are no wolves</w:t>
            </w:r>
            <w:r w:rsidRPr="006006FF">
              <w:rPr>
                <w:rFonts w:ascii="Calibri" w:eastAsia="SimSun" w:hAnsi="Calibri" w:cs="Times New Roman" w:hint="eastAsia"/>
              </w:rPr>
              <w:t>.</w:t>
            </w:r>
            <w:r w:rsidRPr="006006FF">
              <w:rPr>
                <w:rFonts w:ascii="Calibri" w:eastAsia="SimSun" w:hAnsi="Calibri" w:cs="Times New Roman"/>
              </w:rPr>
              <w:t xml:space="preserve"> </w:t>
            </w:r>
            <w:r w:rsidR="00CF0FF9">
              <w:rPr>
                <w:rFonts w:ascii="Calibri" w:eastAsia="SimSun" w:hAnsi="Calibri" w:cs="Times New Roman" w:hint="eastAsia"/>
              </w:rPr>
              <w:t>W</w:t>
            </w:r>
            <w:r w:rsidR="00CF0FF9" w:rsidRPr="006006FF">
              <w:rPr>
                <w:rFonts w:ascii="Calibri" w:eastAsia="SimSun" w:hAnsi="Calibri" w:cs="Times New Roman" w:hint="eastAsia"/>
              </w:rPr>
              <w:t>hen there are a few wolves,</w:t>
            </w:r>
            <w:r w:rsidR="00CF0FF9">
              <w:rPr>
                <w:rFonts w:ascii="Calibri" w:eastAsia="SimSun" w:hAnsi="Calibri" w:cs="Times New Roman" w:hint="eastAsia"/>
              </w:rPr>
              <w:t xml:space="preserve"> t</w:t>
            </w:r>
            <w:r w:rsidR="00CF0FF9" w:rsidRPr="006006FF">
              <w:rPr>
                <w:rFonts w:ascii="Calibri" w:eastAsia="SimSun" w:hAnsi="Calibri" w:cs="Times New Roman" w:hint="eastAsia"/>
              </w:rPr>
              <w:t xml:space="preserve">he satisfaction is </w:t>
            </w:r>
            <w:r w:rsidR="00CF0FF9" w:rsidRPr="006006FF">
              <w:rPr>
                <w:rFonts w:ascii="Calibri" w:eastAsia="SimSun" w:hAnsi="Calibri" w:cs="Times New Roman"/>
              </w:rPr>
              <w:t>relatively</w:t>
            </w:r>
            <w:r w:rsidR="00CF0FF9" w:rsidRPr="006006FF">
              <w:rPr>
                <w:rFonts w:ascii="Calibri" w:eastAsia="SimSun" w:hAnsi="Calibri" w:cs="Times New Roman" w:hint="eastAsia"/>
              </w:rPr>
              <w:t xml:space="preserve"> high which means livestock owners </w:t>
            </w:r>
            <w:r w:rsidR="00CF0FF9" w:rsidRPr="006006FF">
              <w:rPr>
                <w:rFonts w:ascii="Calibri" w:eastAsia="SimSun" w:hAnsi="Calibri" w:cs="Times New Roman"/>
              </w:rPr>
              <w:t xml:space="preserve">would presumably </w:t>
            </w:r>
            <w:r w:rsidR="00CF0FF9" w:rsidRPr="006006FF">
              <w:rPr>
                <w:rFonts w:ascii="Calibri" w:eastAsia="SimSun" w:hAnsi="Calibri" w:cs="Times New Roman" w:hint="eastAsia"/>
              </w:rPr>
              <w:t xml:space="preserve">have </w:t>
            </w:r>
            <w:r w:rsidR="00CF0FF9" w:rsidRPr="006006FF">
              <w:rPr>
                <w:rFonts w:ascii="Calibri" w:eastAsia="SimSun" w:hAnsi="Calibri" w:cs="Times New Roman"/>
              </w:rPr>
              <w:t xml:space="preserve">a </w:t>
            </w:r>
            <w:r w:rsidR="00CF0FF9" w:rsidRPr="006006FF">
              <w:rPr>
                <w:rFonts w:ascii="Calibri" w:eastAsia="SimSun" w:hAnsi="Calibri" w:cs="Times New Roman" w:hint="eastAsia"/>
              </w:rPr>
              <w:t xml:space="preserve">certain tolerance towards a small </w:t>
            </w:r>
            <w:ins w:id="699" w:author="Fath, Brian" w:date="2017-11-29T14:22:00Z">
              <w:r w:rsidR="007D27E8">
                <w:rPr>
                  <w:rFonts w:ascii="Calibri" w:eastAsia="SimSun" w:hAnsi="Calibri" w:cs="Times New Roman"/>
                </w:rPr>
                <w:t xml:space="preserve">number </w:t>
              </w:r>
            </w:ins>
            <w:del w:id="700" w:author="Fath, Brian" w:date="2017-11-29T14:22:00Z">
              <w:r w:rsidR="00CF0FF9" w:rsidRPr="006006FF" w:rsidDel="007D27E8">
                <w:rPr>
                  <w:rFonts w:ascii="Calibri" w:eastAsia="SimSun" w:hAnsi="Calibri" w:cs="Times New Roman" w:hint="eastAsia"/>
                </w:rPr>
                <w:delText xml:space="preserve">amount </w:delText>
              </w:r>
            </w:del>
            <w:r w:rsidR="00CF0FF9" w:rsidRPr="006006FF">
              <w:rPr>
                <w:rFonts w:ascii="Calibri" w:eastAsia="SimSun" w:hAnsi="Calibri" w:cs="Times New Roman" w:hint="eastAsia"/>
              </w:rPr>
              <w:t>of wolves.</w:t>
            </w:r>
            <w:r w:rsidR="00CF0FF9">
              <w:rPr>
                <w:rFonts w:ascii="Calibri" w:eastAsia="SimSun" w:hAnsi="Calibri" w:cs="Times New Roman" w:hint="eastAsia"/>
              </w:rPr>
              <w:t xml:space="preserve"> A</w:t>
            </w:r>
            <w:r w:rsidR="00CF0FF9" w:rsidRPr="006006FF">
              <w:rPr>
                <w:rFonts w:ascii="Calibri" w:eastAsia="SimSun" w:hAnsi="Calibri" w:cs="Times New Roman"/>
              </w:rPr>
              <w:t xml:space="preserve">s </w:t>
            </w:r>
            <w:r w:rsidR="00CF0FF9" w:rsidRPr="006006FF">
              <w:rPr>
                <w:rFonts w:ascii="Calibri" w:eastAsia="SimSun" w:hAnsi="Calibri" w:cs="Times New Roman" w:hint="eastAsia"/>
              </w:rPr>
              <w:t xml:space="preserve">the </w:t>
            </w:r>
            <w:r w:rsidR="00CF0FF9" w:rsidRPr="006006FF">
              <w:rPr>
                <w:rFonts w:ascii="Calibri" w:eastAsia="SimSun" w:hAnsi="Calibri" w:cs="Times New Roman"/>
              </w:rPr>
              <w:t>wolves increase</w:t>
            </w:r>
            <w:r w:rsidR="00CF0FF9">
              <w:rPr>
                <w:rFonts w:ascii="Calibri" w:eastAsia="SimSun" w:hAnsi="Calibri" w:cs="Times New Roman" w:hint="eastAsia"/>
              </w:rPr>
              <w:t>, the satisfaction</w:t>
            </w:r>
            <w:r w:rsidR="00CF0FF9" w:rsidRPr="006006FF">
              <w:rPr>
                <w:rFonts w:ascii="Calibri" w:eastAsia="SimSun" w:hAnsi="Calibri" w:cs="Times New Roman"/>
              </w:rPr>
              <w:t xml:space="preserve"> </w:t>
            </w:r>
            <w:r w:rsidRPr="006006FF">
              <w:rPr>
                <w:rFonts w:ascii="Calibri" w:eastAsia="SimSun" w:hAnsi="Calibri" w:cs="Times New Roman"/>
              </w:rPr>
              <w:t xml:space="preserve">would </w:t>
            </w:r>
            <w:r w:rsidR="00CF0FF9">
              <w:rPr>
                <w:rFonts w:ascii="Calibri" w:eastAsia="SimSun" w:hAnsi="Calibri" w:cs="Times New Roman" w:hint="eastAsia"/>
              </w:rPr>
              <w:t xml:space="preserve">approximately </w:t>
            </w:r>
            <w:r w:rsidR="00CF0FF9" w:rsidRPr="006006FF">
              <w:rPr>
                <w:rFonts w:ascii="Calibri" w:eastAsia="SimSun" w:hAnsi="Calibri" w:cs="Times New Roman" w:hint="eastAsia"/>
              </w:rPr>
              <w:t>continue to decrease to</w:t>
            </w:r>
            <w:r w:rsidR="00CF0FF9" w:rsidRPr="006006FF">
              <w:rPr>
                <w:rFonts w:ascii="Calibri" w:eastAsia="SimSun" w:hAnsi="Calibri" w:cs="Times New Roman"/>
              </w:rPr>
              <w:t>wards</w:t>
            </w:r>
            <w:r w:rsidR="00CF0FF9" w:rsidRPr="006006FF">
              <w:rPr>
                <w:rFonts w:ascii="Calibri" w:eastAsia="SimSun" w:hAnsi="Calibri" w:cs="Times New Roman" w:hint="eastAsia"/>
              </w:rPr>
              <w:t xml:space="preserve"> zero.</w:t>
            </w:r>
            <w:r w:rsidRPr="006006FF">
              <w:rPr>
                <w:rFonts w:ascii="Calibri" w:eastAsia="SimSun" w:hAnsi="Calibri" w:cs="Times New Roman"/>
              </w:rPr>
              <w:t xml:space="preserve"> </w:t>
            </w:r>
            <w:r w:rsidR="00CF0FF9">
              <w:rPr>
                <w:rFonts w:ascii="Calibri" w:eastAsia="SimSun" w:hAnsi="Calibri" w:cs="Times New Roman" w:hint="eastAsia"/>
              </w:rPr>
              <w:t>A</w:t>
            </w:r>
            <w:r w:rsidRPr="006006FF">
              <w:rPr>
                <w:rFonts w:ascii="Calibri" w:eastAsia="SimSun" w:hAnsi="Calibri" w:cs="Times New Roman" w:hint="eastAsia"/>
              </w:rPr>
              <w:t xml:space="preserve"> </w:t>
            </w:r>
            <w:r w:rsidRPr="006006FF">
              <w:rPr>
                <w:rFonts w:ascii="Calibri" w:eastAsia="SimSun" w:hAnsi="Calibri" w:cs="Times New Roman"/>
              </w:rPr>
              <w:t>function which is smoother than a pure exponential</w:t>
            </w:r>
            <w:r w:rsidR="00CF0FF9">
              <w:rPr>
                <w:rFonts w:ascii="Calibri" w:eastAsia="SimSun" w:hAnsi="Calibri" w:cs="Times New Roman" w:hint="eastAsia"/>
              </w:rPr>
              <w:t xml:space="preserve"> </w:t>
            </w:r>
            <w:r w:rsidRPr="006006FF">
              <w:rPr>
                <w:rFonts w:ascii="Calibri" w:eastAsia="SimSun" w:hAnsi="Calibri" w:cs="Times New Roman"/>
              </w:rPr>
              <w:t>was chosen</w:t>
            </w:r>
            <w:r w:rsidRPr="006006FF">
              <w:rPr>
                <w:rFonts w:ascii="Calibri" w:eastAsia="SimSun" w:hAnsi="Calibri" w:cs="Times New Roman" w:hint="eastAsia"/>
              </w:rPr>
              <w:t>.</w:t>
            </w:r>
          </w:p>
        </w:tc>
      </w:tr>
      <w:tr w:rsidR="00F53F31" w:rsidRPr="006006FF" w14:paraId="3B416733" w14:textId="77777777" w:rsidTr="005F3360">
        <w:tc>
          <w:tcPr>
            <w:tcW w:w="0" w:type="auto"/>
            <w:tcPrChange w:id="701" w:author="Huayi Lin" w:date="2017-12-01T16:41:00Z">
              <w:tcPr>
                <w:tcW w:w="0" w:type="auto"/>
              </w:tcPr>
            </w:tcPrChange>
          </w:tcPr>
          <w:p w14:paraId="073F4BE6" w14:textId="77777777" w:rsidR="006006FF" w:rsidRPr="006006FF" w:rsidRDefault="006006FF" w:rsidP="006006FF">
            <w:pPr>
              <w:widowControl w:val="0"/>
              <w:jc w:val="both"/>
              <w:rPr>
                <w:rFonts w:ascii="Calibri" w:eastAsia="SimSun" w:hAnsi="Calibri" w:cs="Times New Roman"/>
              </w:rPr>
            </w:pPr>
            <w:r w:rsidRPr="006006FF">
              <w:rPr>
                <w:rFonts w:ascii="Calibri" w:eastAsia="SimSun" w:hAnsi="Calibri" w:cs="Times New Roman"/>
              </w:rPr>
              <w:t>Loss of reindeer</w:t>
            </w:r>
          </w:p>
        </w:tc>
        <w:tc>
          <w:tcPr>
            <w:tcW w:w="3283" w:type="dxa"/>
            <w:vAlign w:val="center"/>
            <w:tcPrChange w:id="702" w:author="Huayi Lin" w:date="2017-12-01T16:41:00Z">
              <w:tcPr>
                <w:tcW w:w="0" w:type="auto"/>
                <w:vAlign w:val="center"/>
              </w:tcPr>
            </w:tcPrChange>
          </w:tcPr>
          <w:p w14:paraId="224F6743"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noProof/>
              </w:rPr>
              <w:drawing>
                <wp:inline distT="0" distB="0" distL="0" distR="0" wp14:anchorId="4EEB78BB" wp14:editId="3A836E68">
                  <wp:extent cx="737870" cy="335280"/>
                  <wp:effectExtent l="0" t="0" r="508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7870" cy="335280"/>
                          </a:xfrm>
                          <a:prstGeom prst="rect">
                            <a:avLst/>
                          </a:prstGeom>
                          <a:noFill/>
                        </pic:spPr>
                      </pic:pic>
                    </a:graphicData>
                  </a:graphic>
                </wp:inline>
              </w:drawing>
            </w:r>
          </w:p>
        </w:tc>
        <w:tc>
          <w:tcPr>
            <w:tcW w:w="4631" w:type="dxa"/>
            <w:tcPrChange w:id="703" w:author="Huayi Lin" w:date="2017-12-01T16:41:00Z">
              <w:tcPr>
                <w:tcW w:w="0" w:type="auto"/>
              </w:tcPr>
            </w:tcPrChange>
          </w:tcPr>
          <w:p w14:paraId="5B392B5D" w14:textId="77A236D8" w:rsidR="006006FF" w:rsidRPr="006006FF" w:rsidRDefault="006006FF">
            <w:pPr>
              <w:widowControl w:val="0"/>
              <w:jc w:val="both"/>
              <w:rPr>
                <w:rFonts w:ascii="Calibri" w:eastAsia="SimSun" w:hAnsi="Calibri" w:cs="Times New Roman"/>
              </w:rPr>
            </w:pPr>
            <w:r w:rsidRPr="006006FF">
              <w:rPr>
                <w:rFonts w:ascii="Calibri" w:eastAsia="SimSun" w:hAnsi="Calibri" w:cs="Times New Roman"/>
              </w:rPr>
              <w:t>With a</w:t>
            </w:r>
            <w:r w:rsidRPr="006006FF">
              <w:rPr>
                <w:rFonts w:ascii="Calibri" w:eastAsia="SimSun" w:hAnsi="Calibri" w:cs="Times New Roman" w:hint="eastAsia"/>
              </w:rPr>
              <w:t xml:space="preserve"> rational</w:t>
            </w:r>
            <w:ins w:id="704" w:author="Fath, Brian" w:date="2017-11-29T14:23:00Z">
              <w:r w:rsidR="007D27E8">
                <w:rPr>
                  <w:rFonts w:ascii="Calibri" w:eastAsia="SimSun" w:hAnsi="Calibri" w:cs="Times New Roman"/>
                </w:rPr>
                <w:t>e</w:t>
              </w:r>
            </w:ins>
            <w:r w:rsidRPr="006006FF">
              <w:rPr>
                <w:rFonts w:ascii="Calibri" w:eastAsia="SimSun" w:hAnsi="Calibri" w:cs="Times New Roman" w:hint="eastAsia"/>
              </w:rPr>
              <w:t xml:space="preserve"> similar to </w:t>
            </w:r>
            <w:r w:rsidRPr="006006FF">
              <w:rPr>
                <w:rFonts w:ascii="Calibri" w:eastAsia="SimSun" w:hAnsi="Calibri" w:cs="Times New Roman"/>
              </w:rPr>
              <w:t xml:space="preserve">that of </w:t>
            </w:r>
            <w:r w:rsidRPr="006006FF">
              <w:rPr>
                <w:rFonts w:ascii="Calibri" w:eastAsia="SimSun" w:hAnsi="Calibri" w:cs="Times New Roman" w:hint="eastAsia"/>
              </w:rPr>
              <w:t xml:space="preserve">loss of livestock, the satisfaction </w:t>
            </w:r>
            <w:r w:rsidR="00275521">
              <w:rPr>
                <w:rFonts w:ascii="Calibri" w:eastAsia="SimSun" w:hAnsi="Calibri" w:cs="Times New Roman" w:hint="eastAsia"/>
              </w:rPr>
              <w:t>here</w:t>
            </w:r>
            <w:r w:rsidR="001F3548">
              <w:rPr>
                <w:rFonts w:ascii="Calibri" w:eastAsia="SimSun" w:hAnsi="Calibri" w:cs="Times New Roman" w:hint="eastAsia"/>
              </w:rPr>
              <w:t xml:space="preserve"> </w:t>
            </w:r>
            <w:r w:rsidRPr="006006FF">
              <w:rPr>
                <w:rFonts w:ascii="Calibri" w:eastAsia="SimSun" w:hAnsi="Calibri" w:cs="Times New Roman" w:hint="eastAsia"/>
              </w:rPr>
              <w:t>drop</w:t>
            </w:r>
            <w:r w:rsidRPr="006006FF">
              <w:rPr>
                <w:rFonts w:ascii="Calibri" w:eastAsia="SimSun" w:hAnsi="Calibri" w:cs="Times New Roman"/>
              </w:rPr>
              <w:t>s</w:t>
            </w:r>
            <w:r w:rsidRPr="006006FF">
              <w:rPr>
                <w:rFonts w:ascii="Calibri" w:eastAsia="SimSun" w:hAnsi="Calibri" w:cs="Times New Roman" w:hint="eastAsia"/>
              </w:rPr>
              <w:t xml:space="preserve"> more quickly</w:t>
            </w:r>
            <w:r w:rsidRPr="006006FF">
              <w:rPr>
                <w:rFonts w:ascii="Calibri" w:eastAsia="SimSun" w:hAnsi="Calibri" w:cs="Times New Roman"/>
              </w:rPr>
              <w:t>. R</w:t>
            </w:r>
            <w:r w:rsidRPr="006006FF">
              <w:rPr>
                <w:rFonts w:ascii="Calibri" w:eastAsia="SimSun" w:hAnsi="Calibri" w:cs="Times New Roman" w:hint="eastAsia"/>
              </w:rPr>
              <w:t xml:space="preserve">eindeer herders </w:t>
            </w:r>
            <w:r w:rsidRPr="006006FF">
              <w:rPr>
                <w:rFonts w:ascii="Calibri" w:eastAsia="SimSun" w:hAnsi="Calibri" w:cs="Times New Roman"/>
              </w:rPr>
              <w:t xml:space="preserve">are assumed to be </w:t>
            </w:r>
            <w:r w:rsidRPr="006006FF">
              <w:rPr>
                <w:rFonts w:ascii="Calibri" w:eastAsia="SimSun" w:hAnsi="Calibri" w:cs="Times New Roman" w:hint="eastAsia"/>
              </w:rPr>
              <w:t>more n</w:t>
            </w:r>
            <w:r w:rsidRPr="006006FF">
              <w:rPr>
                <w:rFonts w:ascii="Calibri" w:eastAsia="SimSun" w:hAnsi="Calibri" w:cs="Times New Roman"/>
              </w:rPr>
              <w:t>egative</w:t>
            </w:r>
            <w:r w:rsidRPr="006006FF">
              <w:rPr>
                <w:rFonts w:ascii="Calibri" w:eastAsia="SimSun" w:hAnsi="Calibri" w:cs="Times New Roman" w:hint="eastAsia"/>
              </w:rPr>
              <w:t xml:space="preserve"> than livestock owners</w:t>
            </w:r>
            <w:r w:rsidRPr="006006FF">
              <w:rPr>
                <w:rFonts w:ascii="Calibri" w:eastAsia="SimSun" w:hAnsi="Calibri" w:cs="Times New Roman"/>
              </w:rPr>
              <w:t>,</w:t>
            </w:r>
            <w:r w:rsidRPr="006006FF">
              <w:rPr>
                <w:rFonts w:ascii="Calibri" w:eastAsia="SimSun" w:hAnsi="Calibri" w:cs="Times New Roman" w:hint="eastAsia"/>
              </w:rPr>
              <w:t xml:space="preserve"> considering </w:t>
            </w:r>
            <w:r w:rsidRPr="006006FF">
              <w:rPr>
                <w:rFonts w:ascii="Calibri" w:eastAsia="SimSun" w:hAnsi="Calibri" w:cs="Times New Roman"/>
              </w:rPr>
              <w:t xml:space="preserve">that </w:t>
            </w:r>
            <w:r w:rsidRPr="006006FF">
              <w:rPr>
                <w:rFonts w:ascii="Calibri" w:eastAsia="SimSun" w:hAnsi="Calibri" w:cs="Times New Roman" w:hint="eastAsia"/>
              </w:rPr>
              <w:t>reindeer herder</w:t>
            </w:r>
            <w:r w:rsidRPr="006006FF">
              <w:rPr>
                <w:rFonts w:ascii="Calibri" w:eastAsia="SimSun" w:hAnsi="Calibri" w:cs="Times New Roman"/>
              </w:rPr>
              <w:t>s</w:t>
            </w:r>
            <w:r w:rsidRPr="006006FF">
              <w:rPr>
                <w:rFonts w:ascii="Calibri" w:eastAsia="SimSun" w:hAnsi="Calibri" w:cs="Times New Roman" w:hint="eastAsia"/>
              </w:rPr>
              <w:t xml:space="preserve"> </w:t>
            </w:r>
            <w:r w:rsidRPr="006006FF">
              <w:rPr>
                <w:rFonts w:ascii="Calibri" w:eastAsia="SimSun" w:hAnsi="Calibri" w:cs="Times New Roman"/>
              </w:rPr>
              <w:t xml:space="preserve">in general depend </w:t>
            </w:r>
            <w:r w:rsidRPr="006006FF">
              <w:rPr>
                <w:rFonts w:ascii="Calibri" w:eastAsia="SimSun" w:hAnsi="Calibri" w:cs="Times New Roman" w:hint="eastAsia"/>
              </w:rPr>
              <w:t>solely on reindeer herding</w:t>
            </w:r>
            <w:r w:rsidRPr="006006FF">
              <w:rPr>
                <w:rFonts w:ascii="Calibri" w:eastAsia="SimSun" w:hAnsi="Calibri" w:cs="Times New Roman"/>
              </w:rPr>
              <w:t>,</w:t>
            </w:r>
            <w:r w:rsidRPr="006006FF">
              <w:rPr>
                <w:rFonts w:ascii="Calibri" w:eastAsia="SimSun" w:hAnsi="Calibri" w:cs="Times New Roman" w:hint="eastAsia"/>
              </w:rPr>
              <w:t xml:space="preserve"> and the damage </w:t>
            </w:r>
            <w:r w:rsidRPr="006006FF">
              <w:rPr>
                <w:rFonts w:ascii="Calibri" w:eastAsia="SimSun" w:hAnsi="Calibri" w:cs="Times New Roman"/>
              </w:rPr>
              <w:t>caused by wolves</w:t>
            </w:r>
            <w:r w:rsidRPr="006006FF">
              <w:rPr>
                <w:rFonts w:ascii="Calibri" w:eastAsia="SimSun" w:hAnsi="Calibri" w:cs="Times New Roman" w:hint="eastAsia"/>
              </w:rPr>
              <w:t xml:space="preserve"> </w:t>
            </w:r>
            <w:r w:rsidRPr="006006FF">
              <w:rPr>
                <w:rFonts w:ascii="Calibri" w:eastAsia="SimSun" w:hAnsi="Calibri" w:cs="Times New Roman"/>
              </w:rPr>
              <w:t>also involves scattering of the herds, which is costly in itself</w:t>
            </w:r>
            <w:r w:rsidRPr="006006FF">
              <w:rPr>
                <w:rFonts w:ascii="Calibri" w:eastAsia="SimSun" w:hAnsi="Calibri" w:cs="Times New Roman" w:hint="eastAsia"/>
              </w:rPr>
              <w:t xml:space="preserve">. </w:t>
            </w:r>
          </w:p>
        </w:tc>
      </w:tr>
      <w:tr w:rsidR="00F53F31" w:rsidRPr="006006FF" w14:paraId="37E31D50" w14:textId="77777777" w:rsidTr="005F3360">
        <w:tc>
          <w:tcPr>
            <w:tcW w:w="0" w:type="auto"/>
            <w:tcPrChange w:id="705" w:author="Huayi Lin" w:date="2017-12-01T16:41:00Z">
              <w:tcPr>
                <w:tcW w:w="0" w:type="auto"/>
              </w:tcPr>
            </w:tcPrChange>
          </w:tcPr>
          <w:p w14:paraId="5720F641" w14:textId="77777777" w:rsidR="006006FF" w:rsidRPr="006006FF" w:rsidRDefault="006006FF" w:rsidP="006006FF">
            <w:pPr>
              <w:widowControl w:val="0"/>
              <w:jc w:val="both"/>
              <w:rPr>
                <w:rFonts w:ascii="Calibri" w:eastAsia="SimSun" w:hAnsi="Calibri" w:cs="Times New Roman"/>
              </w:rPr>
            </w:pPr>
            <w:r w:rsidRPr="006006FF">
              <w:rPr>
                <w:rFonts w:ascii="Calibri" w:eastAsia="SimSun" w:hAnsi="Calibri" w:cs="Times New Roman"/>
              </w:rPr>
              <w:t>Loss of hunting dogs</w:t>
            </w:r>
          </w:p>
        </w:tc>
        <w:tc>
          <w:tcPr>
            <w:tcW w:w="3283" w:type="dxa"/>
            <w:vAlign w:val="center"/>
            <w:tcPrChange w:id="706" w:author="Huayi Lin" w:date="2017-12-01T16:41:00Z">
              <w:tcPr>
                <w:tcW w:w="0" w:type="auto"/>
                <w:vAlign w:val="center"/>
              </w:tcPr>
            </w:tcPrChange>
          </w:tcPr>
          <w:p w14:paraId="2693F694"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noProof/>
              </w:rPr>
              <w:drawing>
                <wp:inline distT="0" distB="0" distL="0" distR="0" wp14:anchorId="5F2F68C4" wp14:editId="38D31101">
                  <wp:extent cx="737870" cy="32893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7870" cy="328930"/>
                          </a:xfrm>
                          <a:prstGeom prst="rect">
                            <a:avLst/>
                          </a:prstGeom>
                          <a:noFill/>
                        </pic:spPr>
                      </pic:pic>
                    </a:graphicData>
                  </a:graphic>
                </wp:inline>
              </w:drawing>
            </w:r>
          </w:p>
        </w:tc>
        <w:tc>
          <w:tcPr>
            <w:tcW w:w="4631" w:type="dxa"/>
            <w:tcPrChange w:id="707" w:author="Huayi Lin" w:date="2017-12-01T16:41:00Z">
              <w:tcPr>
                <w:tcW w:w="0" w:type="auto"/>
              </w:tcPr>
            </w:tcPrChange>
          </w:tcPr>
          <w:p w14:paraId="156752E0" w14:textId="7C64C179" w:rsidR="006006FF" w:rsidRPr="006006FF" w:rsidRDefault="006006FF">
            <w:pPr>
              <w:widowControl w:val="0"/>
              <w:jc w:val="both"/>
              <w:rPr>
                <w:rFonts w:ascii="Calibri" w:eastAsia="SimSun" w:hAnsi="Calibri" w:cs="Times New Roman"/>
              </w:rPr>
            </w:pPr>
            <w:r w:rsidRPr="006006FF">
              <w:rPr>
                <w:rFonts w:ascii="Calibri" w:eastAsia="SimSun" w:hAnsi="Calibri" w:cs="Times New Roman"/>
              </w:rPr>
              <w:t>Satisfaction</w:t>
            </w:r>
            <w:r w:rsidRPr="006006FF">
              <w:rPr>
                <w:rFonts w:ascii="Calibri" w:eastAsia="SimSun" w:hAnsi="Calibri" w:cs="Times New Roman" w:hint="eastAsia"/>
              </w:rPr>
              <w:t xml:space="preserve"> </w:t>
            </w:r>
            <w:r w:rsidR="00275521">
              <w:rPr>
                <w:rFonts w:ascii="Calibri" w:eastAsia="SimSun" w:hAnsi="Calibri" w:cs="Times New Roman" w:hint="eastAsia"/>
              </w:rPr>
              <w:t xml:space="preserve">here </w:t>
            </w:r>
            <w:r w:rsidRPr="006006FF">
              <w:rPr>
                <w:rFonts w:ascii="Calibri" w:eastAsia="SimSun" w:hAnsi="Calibri" w:cs="Times New Roman" w:hint="eastAsia"/>
              </w:rPr>
              <w:t>changes similar</w:t>
            </w:r>
            <w:r w:rsidRPr="006006FF">
              <w:rPr>
                <w:rFonts w:ascii="Calibri" w:eastAsia="SimSun" w:hAnsi="Calibri" w:cs="Times New Roman"/>
              </w:rPr>
              <w:t>ly</w:t>
            </w:r>
            <w:r w:rsidRPr="006006FF">
              <w:rPr>
                <w:rFonts w:ascii="Calibri" w:eastAsia="SimSun" w:hAnsi="Calibri" w:cs="Times New Roman" w:hint="eastAsia"/>
              </w:rPr>
              <w:t xml:space="preserve"> </w:t>
            </w:r>
            <w:r w:rsidR="001F3548">
              <w:rPr>
                <w:rFonts w:ascii="Calibri" w:eastAsia="SimSun" w:hAnsi="Calibri" w:cs="Times New Roman" w:hint="eastAsia"/>
              </w:rPr>
              <w:t>as the above two functions</w:t>
            </w:r>
            <w:r w:rsidRPr="006006FF">
              <w:rPr>
                <w:rFonts w:ascii="Calibri" w:eastAsia="SimSun" w:hAnsi="Calibri" w:cs="Times New Roman" w:hint="eastAsia"/>
              </w:rPr>
              <w:t>. However, hunters seem</w:t>
            </w:r>
            <w:r w:rsidRPr="006006FF">
              <w:rPr>
                <w:rFonts w:ascii="Calibri" w:eastAsia="SimSun" w:hAnsi="Calibri" w:cs="Times New Roman"/>
              </w:rPr>
              <w:t>, in general,</w:t>
            </w:r>
            <w:r w:rsidRPr="006006FF">
              <w:rPr>
                <w:rFonts w:ascii="Calibri" w:eastAsia="SimSun" w:hAnsi="Calibri" w:cs="Times New Roman" w:hint="eastAsia"/>
              </w:rPr>
              <w:t xml:space="preserve"> to have </w:t>
            </w:r>
            <w:r w:rsidRPr="006006FF">
              <w:rPr>
                <w:rFonts w:ascii="Calibri" w:eastAsia="SimSun" w:hAnsi="Calibri" w:cs="Times New Roman"/>
              </w:rPr>
              <w:t xml:space="preserve">the </w:t>
            </w:r>
            <w:r w:rsidRPr="006006FF">
              <w:rPr>
                <w:rFonts w:ascii="Calibri" w:eastAsia="SimSun" w:hAnsi="Calibri" w:cs="Times New Roman" w:hint="eastAsia"/>
              </w:rPr>
              <w:t>least acceptance of wolves</w:t>
            </w:r>
            <w:r w:rsidR="00C072DC">
              <w:rPr>
                <w:rFonts w:ascii="Calibri" w:eastAsia="SimSun" w:hAnsi="Calibri" w:cs="Times New Roman" w:hint="eastAsia"/>
              </w:rPr>
              <w:t>, so t</w:t>
            </w:r>
            <w:r w:rsidRPr="006006FF">
              <w:rPr>
                <w:rFonts w:ascii="Calibri" w:eastAsia="SimSun" w:hAnsi="Calibri" w:cs="Times New Roman"/>
              </w:rPr>
              <w:t xml:space="preserve">he </w:t>
            </w:r>
            <w:r w:rsidRPr="006006FF">
              <w:rPr>
                <w:rFonts w:ascii="Calibri" w:eastAsia="SimSun" w:hAnsi="Calibri" w:cs="Times New Roman" w:hint="eastAsia"/>
              </w:rPr>
              <w:t>satisfaction</w:t>
            </w:r>
            <w:r w:rsidRPr="006006FF">
              <w:rPr>
                <w:rFonts w:ascii="Calibri" w:eastAsia="SimSun" w:hAnsi="Calibri" w:cs="Times New Roman"/>
              </w:rPr>
              <w:t xml:space="preserve"> </w:t>
            </w:r>
            <w:r w:rsidR="00C072DC">
              <w:rPr>
                <w:rFonts w:ascii="Calibri" w:eastAsia="SimSun" w:hAnsi="Calibri" w:cs="Times New Roman" w:hint="eastAsia"/>
              </w:rPr>
              <w:t>here</w:t>
            </w:r>
            <w:r w:rsidRPr="006006FF">
              <w:rPr>
                <w:rFonts w:ascii="Calibri" w:eastAsia="SimSun" w:hAnsi="Calibri" w:cs="Times New Roman" w:hint="eastAsia"/>
              </w:rPr>
              <w:t xml:space="preserve"> </w:t>
            </w:r>
            <w:r w:rsidRPr="006006FF">
              <w:rPr>
                <w:rFonts w:ascii="Calibri" w:eastAsia="SimSun" w:hAnsi="Calibri" w:cs="Times New Roman"/>
              </w:rPr>
              <w:t xml:space="preserve">is suggested to </w:t>
            </w:r>
            <w:r w:rsidRPr="006006FF">
              <w:rPr>
                <w:rFonts w:ascii="Calibri" w:eastAsia="SimSun" w:hAnsi="Calibri" w:cs="Times New Roman" w:hint="eastAsia"/>
              </w:rPr>
              <w:t xml:space="preserve">drop </w:t>
            </w:r>
            <w:r w:rsidR="00C072DC">
              <w:rPr>
                <w:rFonts w:ascii="Calibri" w:eastAsia="SimSun" w:hAnsi="Calibri" w:cs="Times New Roman" w:hint="eastAsia"/>
              </w:rPr>
              <w:t>most sharply</w:t>
            </w:r>
            <w:r w:rsidRPr="006006FF">
              <w:rPr>
                <w:rFonts w:ascii="Calibri" w:eastAsia="SimSun" w:hAnsi="Calibri" w:cs="Times New Roman" w:hint="eastAsia"/>
              </w:rPr>
              <w:t xml:space="preserve">. </w:t>
            </w:r>
          </w:p>
        </w:tc>
      </w:tr>
      <w:tr w:rsidR="00F53F31" w:rsidRPr="006006FF" w14:paraId="532F82E4" w14:textId="77777777" w:rsidTr="005F3360">
        <w:tc>
          <w:tcPr>
            <w:tcW w:w="0" w:type="auto"/>
            <w:tcPrChange w:id="708" w:author="Huayi Lin" w:date="2017-12-01T16:41:00Z">
              <w:tcPr>
                <w:tcW w:w="0" w:type="auto"/>
              </w:tcPr>
            </w:tcPrChange>
          </w:tcPr>
          <w:p w14:paraId="1EE859E9" w14:textId="77777777" w:rsidR="006006FF" w:rsidRPr="006006FF" w:rsidRDefault="006006FF" w:rsidP="006006FF">
            <w:pPr>
              <w:widowControl w:val="0"/>
              <w:jc w:val="both"/>
              <w:rPr>
                <w:rFonts w:ascii="Calibri" w:eastAsia="SimSun" w:hAnsi="Calibri" w:cs="Times New Roman"/>
              </w:rPr>
            </w:pPr>
            <w:r w:rsidRPr="006006FF">
              <w:rPr>
                <w:rFonts w:ascii="Calibri" w:eastAsia="SimSun" w:hAnsi="Calibri" w:cs="Times New Roman"/>
              </w:rPr>
              <w:t>Tax</w:t>
            </w:r>
          </w:p>
        </w:tc>
        <w:tc>
          <w:tcPr>
            <w:tcW w:w="3283" w:type="dxa"/>
            <w:vAlign w:val="center"/>
            <w:tcPrChange w:id="709" w:author="Huayi Lin" w:date="2017-12-01T16:41:00Z">
              <w:tcPr>
                <w:tcW w:w="0" w:type="auto"/>
                <w:vAlign w:val="center"/>
              </w:tcPr>
            </w:tcPrChange>
          </w:tcPr>
          <w:p w14:paraId="52CDFCEF"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noProof/>
              </w:rPr>
              <w:drawing>
                <wp:inline distT="0" distB="0" distL="0" distR="0" wp14:anchorId="14401920" wp14:editId="7A109838">
                  <wp:extent cx="731520" cy="3352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 cy="335280"/>
                          </a:xfrm>
                          <a:prstGeom prst="rect">
                            <a:avLst/>
                          </a:prstGeom>
                          <a:noFill/>
                        </pic:spPr>
                      </pic:pic>
                    </a:graphicData>
                  </a:graphic>
                </wp:inline>
              </w:drawing>
            </w:r>
          </w:p>
        </w:tc>
        <w:tc>
          <w:tcPr>
            <w:tcW w:w="4631" w:type="dxa"/>
            <w:tcPrChange w:id="710" w:author="Huayi Lin" w:date="2017-12-01T16:41:00Z">
              <w:tcPr>
                <w:tcW w:w="0" w:type="auto"/>
              </w:tcPr>
            </w:tcPrChange>
          </w:tcPr>
          <w:p w14:paraId="436D4CFE" w14:textId="4E4D2C93" w:rsidR="006006FF" w:rsidRPr="006006FF" w:rsidRDefault="006006FF">
            <w:pPr>
              <w:widowControl w:val="0"/>
              <w:jc w:val="both"/>
              <w:rPr>
                <w:rFonts w:ascii="Calibri" w:eastAsia="SimSun" w:hAnsi="Calibri" w:cs="Times New Roman"/>
              </w:rPr>
            </w:pPr>
            <w:r w:rsidRPr="006006FF">
              <w:rPr>
                <w:rFonts w:ascii="Calibri" w:eastAsia="SimSun" w:hAnsi="Calibri" w:cs="Times New Roman" w:hint="eastAsia"/>
              </w:rPr>
              <w:t>If there are more wolves</w:t>
            </w:r>
            <w:r w:rsidRPr="006006FF">
              <w:rPr>
                <w:rFonts w:ascii="Calibri" w:eastAsia="SimSun" w:hAnsi="Calibri" w:cs="Times New Roman"/>
              </w:rPr>
              <w:t xml:space="preserve">, </w:t>
            </w:r>
            <w:r w:rsidRPr="006006FF">
              <w:rPr>
                <w:rFonts w:ascii="Calibri" w:eastAsia="SimSun" w:hAnsi="Calibri" w:cs="Times New Roman" w:hint="eastAsia"/>
              </w:rPr>
              <w:t>taxpayers have to spend more money on</w:t>
            </w:r>
            <w:r w:rsidRPr="006006FF">
              <w:rPr>
                <w:rFonts w:ascii="Calibri" w:eastAsia="SimSun" w:hAnsi="Calibri" w:cs="Times New Roman"/>
              </w:rPr>
              <w:t xml:space="preserve"> protecting the wolves</w:t>
            </w:r>
            <w:r w:rsidRPr="006006FF">
              <w:rPr>
                <w:rFonts w:ascii="Calibri" w:eastAsia="SimSun" w:hAnsi="Calibri" w:cs="Times New Roman" w:hint="eastAsia"/>
              </w:rPr>
              <w:t xml:space="preserve"> and </w:t>
            </w:r>
            <w:r w:rsidRPr="006006FF">
              <w:rPr>
                <w:rFonts w:ascii="Calibri" w:eastAsia="SimSun" w:hAnsi="Calibri" w:cs="Times New Roman"/>
              </w:rPr>
              <w:t>expenses relating to the compensation, installing fences, etc</w:t>
            </w:r>
            <w:r w:rsidRPr="006006FF">
              <w:rPr>
                <w:rFonts w:ascii="Calibri" w:eastAsia="SimSun" w:hAnsi="Calibri" w:cs="Times New Roman" w:hint="eastAsia"/>
              </w:rPr>
              <w:t xml:space="preserve">. </w:t>
            </w:r>
            <w:r w:rsidRPr="006006FF">
              <w:rPr>
                <w:rFonts w:ascii="Calibri" w:eastAsia="SimSun" w:hAnsi="Calibri" w:cs="Times New Roman"/>
              </w:rPr>
              <w:t xml:space="preserve">Hence, </w:t>
            </w:r>
            <w:r w:rsidRPr="006006FF">
              <w:rPr>
                <w:rFonts w:ascii="Calibri" w:eastAsia="SimSun" w:hAnsi="Calibri" w:cs="Times New Roman" w:hint="eastAsia"/>
              </w:rPr>
              <w:t xml:space="preserve">the </w:t>
            </w:r>
            <w:r w:rsidRPr="006006FF">
              <w:rPr>
                <w:rFonts w:ascii="Calibri" w:eastAsia="SimSun" w:hAnsi="Calibri" w:cs="Times New Roman"/>
              </w:rPr>
              <w:t>satisfaction</w:t>
            </w:r>
            <w:r w:rsidRPr="006006FF">
              <w:rPr>
                <w:rFonts w:ascii="Calibri" w:eastAsia="SimSun" w:hAnsi="Calibri" w:cs="Times New Roman" w:hint="eastAsia"/>
              </w:rPr>
              <w:t xml:space="preserve"> </w:t>
            </w:r>
            <w:r w:rsidR="00C072DC">
              <w:rPr>
                <w:rFonts w:ascii="Calibri" w:eastAsia="SimSun" w:hAnsi="Calibri" w:cs="Times New Roman" w:hint="eastAsia"/>
              </w:rPr>
              <w:t>maximizes</w:t>
            </w:r>
            <w:r w:rsidR="00C072DC" w:rsidRPr="006006FF">
              <w:rPr>
                <w:rFonts w:ascii="Calibri" w:eastAsia="SimSun" w:hAnsi="Calibri" w:cs="Times New Roman" w:hint="eastAsia"/>
              </w:rPr>
              <w:t xml:space="preserve"> </w:t>
            </w:r>
            <w:r w:rsidRPr="006006FF">
              <w:rPr>
                <w:rFonts w:ascii="Calibri" w:eastAsia="SimSun" w:hAnsi="Calibri" w:cs="Times New Roman" w:hint="eastAsia"/>
              </w:rPr>
              <w:t xml:space="preserve">when </w:t>
            </w:r>
            <w:r w:rsidRPr="006006FF">
              <w:rPr>
                <w:rFonts w:ascii="Calibri" w:eastAsia="SimSun" w:hAnsi="Calibri" w:cs="Times New Roman"/>
              </w:rPr>
              <w:t xml:space="preserve">the wolf population </w:t>
            </w:r>
            <w:r w:rsidRPr="006006FF">
              <w:rPr>
                <w:rFonts w:ascii="Calibri" w:eastAsia="SimSun" w:hAnsi="Calibri" w:cs="Times New Roman" w:hint="eastAsia"/>
              </w:rPr>
              <w:t xml:space="preserve">is </w:t>
            </w:r>
            <w:r w:rsidRPr="006006FF">
              <w:rPr>
                <w:rFonts w:ascii="Calibri" w:eastAsia="SimSun" w:hAnsi="Calibri" w:cs="Times New Roman"/>
              </w:rPr>
              <w:t>zero</w:t>
            </w:r>
            <w:r w:rsidRPr="006006FF">
              <w:rPr>
                <w:rFonts w:ascii="Calibri" w:eastAsia="SimSun" w:hAnsi="Calibri" w:cs="Times New Roman" w:hint="eastAsia"/>
              </w:rPr>
              <w:t xml:space="preserve">, and decreases </w:t>
            </w:r>
            <w:r w:rsidRPr="006006FF">
              <w:rPr>
                <w:rFonts w:ascii="Calibri" w:eastAsia="SimSun" w:hAnsi="Calibri" w:cs="Times New Roman"/>
              </w:rPr>
              <w:t>as</w:t>
            </w:r>
            <w:r w:rsidRPr="006006FF">
              <w:rPr>
                <w:rFonts w:ascii="Calibri" w:eastAsia="SimSun" w:hAnsi="Calibri" w:cs="Times New Roman" w:hint="eastAsia"/>
              </w:rPr>
              <w:t xml:space="preserve"> the </w:t>
            </w:r>
            <w:r w:rsidR="00C072DC" w:rsidRPr="006006FF">
              <w:rPr>
                <w:rFonts w:ascii="Calibri" w:eastAsia="SimSun" w:hAnsi="Calibri" w:cs="Times New Roman" w:hint="eastAsia"/>
              </w:rPr>
              <w:t>wol</w:t>
            </w:r>
            <w:r w:rsidR="00C072DC">
              <w:rPr>
                <w:rFonts w:ascii="Calibri" w:eastAsia="SimSun" w:hAnsi="Calibri" w:cs="Times New Roman" w:hint="eastAsia"/>
              </w:rPr>
              <w:t>ves</w:t>
            </w:r>
            <w:r w:rsidR="00C072DC" w:rsidRPr="006006FF">
              <w:rPr>
                <w:rFonts w:ascii="Calibri" w:eastAsia="SimSun" w:hAnsi="Calibri" w:cs="Times New Roman" w:hint="eastAsia"/>
              </w:rPr>
              <w:t xml:space="preserve"> </w:t>
            </w:r>
            <w:r w:rsidRPr="006006FF">
              <w:rPr>
                <w:rFonts w:ascii="Calibri" w:eastAsia="SimSun" w:hAnsi="Calibri" w:cs="Times New Roman"/>
              </w:rPr>
              <w:t xml:space="preserve">increase. </w:t>
            </w:r>
          </w:p>
        </w:tc>
      </w:tr>
      <w:tr w:rsidR="00F53F31" w:rsidRPr="006006FF" w14:paraId="16324A82" w14:textId="77777777" w:rsidTr="005F3360">
        <w:tc>
          <w:tcPr>
            <w:tcW w:w="0" w:type="auto"/>
            <w:tcPrChange w:id="711" w:author="Huayi Lin" w:date="2017-12-01T16:41:00Z">
              <w:tcPr>
                <w:tcW w:w="0" w:type="auto"/>
              </w:tcPr>
            </w:tcPrChange>
          </w:tcPr>
          <w:p w14:paraId="60BD3DC4" w14:textId="77777777" w:rsidR="006006FF" w:rsidRPr="006006FF" w:rsidRDefault="006006FF" w:rsidP="006006FF">
            <w:pPr>
              <w:widowControl w:val="0"/>
              <w:jc w:val="both"/>
              <w:rPr>
                <w:rFonts w:ascii="Calibri" w:eastAsia="SimSun" w:hAnsi="Calibri" w:cs="Times New Roman"/>
              </w:rPr>
            </w:pPr>
            <w:r w:rsidRPr="006006FF">
              <w:rPr>
                <w:rFonts w:ascii="Calibri" w:eastAsia="SimSun" w:hAnsi="Calibri" w:cs="Times New Roman"/>
              </w:rPr>
              <w:t>Preventative measures</w:t>
            </w:r>
          </w:p>
        </w:tc>
        <w:tc>
          <w:tcPr>
            <w:tcW w:w="3283" w:type="dxa"/>
            <w:vAlign w:val="center"/>
            <w:tcPrChange w:id="712" w:author="Huayi Lin" w:date="2017-12-01T16:41:00Z">
              <w:tcPr>
                <w:tcW w:w="0" w:type="auto"/>
                <w:vAlign w:val="center"/>
              </w:tcPr>
            </w:tcPrChange>
          </w:tcPr>
          <w:p w14:paraId="56F77958"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noProof/>
              </w:rPr>
              <w:drawing>
                <wp:inline distT="0" distB="0" distL="0" distR="0" wp14:anchorId="69AC9401" wp14:editId="1CB6C75A">
                  <wp:extent cx="737870" cy="335280"/>
                  <wp:effectExtent l="0" t="0" r="508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7870" cy="335280"/>
                          </a:xfrm>
                          <a:prstGeom prst="rect">
                            <a:avLst/>
                          </a:prstGeom>
                          <a:noFill/>
                        </pic:spPr>
                      </pic:pic>
                    </a:graphicData>
                  </a:graphic>
                </wp:inline>
              </w:drawing>
            </w:r>
          </w:p>
        </w:tc>
        <w:tc>
          <w:tcPr>
            <w:tcW w:w="4631" w:type="dxa"/>
            <w:tcPrChange w:id="713" w:author="Huayi Lin" w:date="2017-12-01T16:41:00Z">
              <w:tcPr>
                <w:tcW w:w="0" w:type="auto"/>
              </w:tcPr>
            </w:tcPrChange>
          </w:tcPr>
          <w:p w14:paraId="6EF70972" w14:textId="32BEECB8" w:rsidR="006006FF" w:rsidRPr="006006FF" w:rsidRDefault="006006FF">
            <w:pPr>
              <w:widowControl w:val="0"/>
              <w:jc w:val="both"/>
              <w:rPr>
                <w:rFonts w:ascii="Calibri" w:eastAsia="SimSun" w:hAnsi="Calibri" w:cs="Times New Roman"/>
              </w:rPr>
            </w:pPr>
            <w:r w:rsidRPr="006006FF">
              <w:rPr>
                <w:rFonts w:ascii="Calibri" w:eastAsia="SimSun" w:hAnsi="Calibri" w:cs="Times New Roman"/>
              </w:rPr>
              <w:t xml:space="preserve">Preventive measures </w:t>
            </w:r>
            <w:r w:rsidRPr="006006FF">
              <w:rPr>
                <w:rFonts w:ascii="Calibri" w:eastAsia="SimSun" w:hAnsi="Calibri" w:cs="Times New Roman" w:hint="eastAsia"/>
              </w:rPr>
              <w:t>are used</w:t>
            </w:r>
            <w:r w:rsidRPr="006006FF">
              <w:rPr>
                <w:rFonts w:ascii="Calibri" w:eastAsia="SimSun" w:hAnsi="Calibri" w:cs="Times New Roman"/>
              </w:rPr>
              <w:t xml:space="preserve"> to protect livestock, hunting dogs</w:t>
            </w:r>
            <w:ins w:id="714" w:author="Fath, Brian" w:date="2017-11-29T14:24:00Z">
              <w:r w:rsidR="007D27E8">
                <w:rPr>
                  <w:rFonts w:ascii="Calibri" w:eastAsia="SimSun" w:hAnsi="Calibri" w:cs="Times New Roman"/>
                </w:rPr>
                <w:t>,</w:t>
              </w:r>
            </w:ins>
            <w:r w:rsidRPr="006006FF">
              <w:rPr>
                <w:rFonts w:ascii="Calibri" w:eastAsia="SimSun" w:hAnsi="Calibri" w:cs="Times New Roman"/>
              </w:rPr>
              <w:t xml:space="preserve"> and reindeer</w:t>
            </w:r>
            <w:del w:id="715" w:author="Fath, Brian" w:date="2017-11-29T14:24:00Z">
              <w:r w:rsidRPr="006006FF" w:rsidDel="007D27E8">
                <w:rPr>
                  <w:rFonts w:ascii="Calibri" w:eastAsia="SimSun" w:hAnsi="Calibri" w:cs="Times New Roman"/>
                </w:rPr>
                <w:delText>s</w:delText>
              </w:r>
            </w:del>
            <w:r w:rsidRPr="006006FF">
              <w:rPr>
                <w:rFonts w:ascii="Calibri" w:eastAsia="SimSun" w:hAnsi="Calibri" w:cs="Times New Roman"/>
              </w:rPr>
              <w:t xml:space="preserve"> from wolf attacks. The compensation for the losses of dead or wounded animals and the damage of infrastructure also belongs to this category. However, the current preventative measures are</w:t>
            </w:r>
            <w:r w:rsidR="00C42135">
              <w:rPr>
                <w:rFonts w:ascii="Calibri" w:eastAsia="SimSun" w:hAnsi="Calibri" w:cs="Times New Roman" w:hint="eastAsia"/>
              </w:rPr>
              <w:t xml:space="preserve"> claimed by the stakeholders to be</w:t>
            </w:r>
            <w:r w:rsidRPr="006006FF">
              <w:rPr>
                <w:rFonts w:ascii="Calibri" w:eastAsia="SimSun" w:hAnsi="Calibri" w:cs="Times New Roman"/>
              </w:rPr>
              <w:t xml:space="preserve"> far too insufficient to cover the whole loss, especially for the emotional and social perspectives. Therefore, more wolves are expected to lead to more losses</w:t>
            </w:r>
            <w:r w:rsidRPr="006006FF">
              <w:rPr>
                <w:rFonts w:ascii="Calibri" w:eastAsia="SimSun" w:hAnsi="Calibri" w:cs="Times New Roman" w:hint="eastAsia"/>
              </w:rPr>
              <w:t xml:space="preserve"> and less satisfaction</w:t>
            </w:r>
            <w:r w:rsidRPr="006006FF">
              <w:rPr>
                <w:rFonts w:ascii="Calibri" w:eastAsia="SimSun" w:hAnsi="Calibri" w:cs="Times New Roman"/>
              </w:rPr>
              <w:t>. With</w:t>
            </w:r>
            <w:r w:rsidRPr="006006FF">
              <w:rPr>
                <w:rFonts w:ascii="Calibri" w:eastAsia="SimSun" w:hAnsi="Calibri" w:cs="Times New Roman" w:hint="eastAsia"/>
              </w:rPr>
              <w:t xml:space="preserve"> no wol</w:t>
            </w:r>
            <w:r w:rsidRPr="006006FF">
              <w:rPr>
                <w:rFonts w:ascii="Calibri" w:eastAsia="SimSun" w:hAnsi="Calibri" w:cs="Times New Roman"/>
              </w:rPr>
              <w:t>ves</w:t>
            </w:r>
            <w:r w:rsidRPr="006006FF">
              <w:rPr>
                <w:rFonts w:ascii="Calibri" w:eastAsia="SimSun" w:hAnsi="Calibri" w:cs="Times New Roman" w:hint="eastAsia"/>
              </w:rPr>
              <w:t>, the satisfaction</w:t>
            </w:r>
            <w:r w:rsidRPr="006006FF">
              <w:rPr>
                <w:rFonts w:ascii="Calibri" w:eastAsia="SimSun" w:hAnsi="Calibri" w:cs="Times New Roman"/>
              </w:rPr>
              <w:t xml:space="preserve"> level</w:t>
            </w:r>
            <w:r w:rsidRPr="006006FF">
              <w:rPr>
                <w:rFonts w:ascii="Calibri" w:eastAsia="SimSun" w:hAnsi="Calibri" w:cs="Times New Roman" w:hint="eastAsia"/>
              </w:rPr>
              <w:t xml:space="preserve"> </w:t>
            </w:r>
            <w:r w:rsidRPr="006006FF">
              <w:rPr>
                <w:rFonts w:ascii="Calibri" w:eastAsia="SimSun" w:hAnsi="Calibri" w:cs="Times New Roman"/>
              </w:rPr>
              <w:t>is assumed to be at maximum</w:t>
            </w:r>
            <w:r w:rsidRPr="006006FF">
              <w:rPr>
                <w:rFonts w:ascii="Calibri" w:eastAsia="SimSun" w:hAnsi="Calibri" w:cs="Times New Roman" w:hint="eastAsia"/>
              </w:rPr>
              <w:t xml:space="preserve">. As </w:t>
            </w:r>
            <w:r w:rsidRPr="006006FF">
              <w:rPr>
                <w:rFonts w:ascii="Calibri" w:eastAsia="SimSun" w:hAnsi="Calibri" w:cs="Times New Roman"/>
              </w:rPr>
              <w:t xml:space="preserve">the </w:t>
            </w:r>
            <w:r w:rsidRPr="006006FF">
              <w:rPr>
                <w:rFonts w:ascii="Calibri" w:eastAsia="SimSun" w:hAnsi="Calibri" w:cs="Times New Roman" w:hint="eastAsia"/>
              </w:rPr>
              <w:t xml:space="preserve">wolf population </w:t>
            </w:r>
            <w:r w:rsidRPr="006006FF">
              <w:rPr>
                <w:rFonts w:ascii="Calibri" w:eastAsia="SimSun" w:hAnsi="Calibri" w:cs="Times New Roman"/>
              </w:rPr>
              <w:t>grows</w:t>
            </w:r>
            <w:r w:rsidRPr="006006FF">
              <w:rPr>
                <w:rFonts w:ascii="Calibri" w:eastAsia="SimSun" w:hAnsi="Calibri" w:cs="Times New Roman" w:hint="eastAsia"/>
              </w:rPr>
              <w:t>, the satisfaction</w:t>
            </w:r>
            <w:r w:rsidRPr="006006FF">
              <w:rPr>
                <w:rFonts w:ascii="Calibri" w:eastAsia="SimSun" w:hAnsi="Calibri" w:cs="Times New Roman"/>
              </w:rPr>
              <w:t xml:space="preserve"> </w:t>
            </w:r>
            <w:r w:rsidRPr="006006FF">
              <w:rPr>
                <w:rFonts w:ascii="Calibri" w:eastAsia="SimSun" w:hAnsi="Calibri" w:cs="Times New Roman" w:hint="eastAsia"/>
              </w:rPr>
              <w:t xml:space="preserve">would </w:t>
            </w:r>
            <w:r w:rsidRPr="006006FF">
              <w:rPr>
                <w:rFonts w:ascii="Calibri" w:eastAsia="SimSun" w:hAnsi="Calibri" w:cs="Times New Roman"/>
              </w:rPr>
              <w:t xml:space="preserve">presumably </w:t>
            </w:r>
            <w:r w:rsidRPr="006006FF">
              <w:rPr>
                <w:rFonts w:ascii="Calibri" w:eastAsia="SimSun" w:hAnsi="Calibri" w:cs="Times New Roman" w:hint="eastAsia"/>
              </w:rPr>
              <w:t>decrease to zero</w:t>
            </w:r>
            <w:r w:rsidRPr="006006FF">
              <w:rPr>
                <w:rFonts w:ascii="Calibri" w:eastAsia="SimSun" w:hAnsi="Calibri" w:cs="Times New Roman"/>
              </w:rPr>
              <w:t>,</w:t>
            </w:r>
            <w:r w:rsidRPr="006006FF">
              <w:rPr>
                <w:rFonts w:ascii="Calibri" w:eastAsia="SimSun" w:hAnsi="Calibri" w:cs="Times New Roman" w:hint="eastAsia"/>
              </w:rPr>
              <w:t xml:space="preserve"> when the wolf population </w:t>
            </w:r>
            <w:r w:rsidRPr="006006FF">
              <w:rPr>
                <w:rFonts w:ascii="Calibri" w:eastAsia="SimSun" w:hAnsi="Calibri" w:cs="Times New Roman"/>
              </w:rPr>
              <w:t>is very large</w:t>
            </w:r>
            <w:r w:rsidRPr="006006FF">
              <w:rPr>
                <w:rFonts w:ascii="Calibri" w:eastAsia="SimSun" w:hAnsi="Calibri" w:cs="Times New Roman" w:hint="eastAsia"/>
              </w:rPr>
              <w:t>.</w:t>
            </w:r>
          </w:p>
        </w:tc>
      </w:tr>
      <w:tr w:rsidR="00F53F31" w:rsidRPr="006006FF" w14:paraId="6390FB5B" w14:textId="77777777" w:rsidTr="005F3360">
        <w:tc>
          <w:tcPr>
            <w:tcW w:w="0" w:type="auto"/>
            <w:tcPrChange w:id="716" w:author="Huayi Lin" w:date="2017-12-01T16:41:00Z">
              <w:tcPr>
                <w:tcW w:w="0" w:type="auto"/>
              </w:tcPr>
            </w:tcPrChange>
          </w:tcPr>
          <w:p w14:paraId="22612CE1" w14:textId="77777777" w:rsidR="006006FF" w:rsidRPr="006006FF" w:rsidRDefault="006006FF" w:rsidP="006006FF">
            <w:pPr>
              <w:widowControl w:val="0"/>
              <w:jc w:val="both"/>
              <w:rPr>
                <w:rFonts w:ascii="Calibri" w:eastAsia="SimSun" w:hAnsi="Calibri" w:cs="Times New Roman"/>
              </w:rPr>
            </w:pPr>
            <w:r w:rsidRPr="006006FF">
              <w:rPr>
                <w:rFonts w:ascii="Calibri" w:eastAsia="SimSun" w:hAnsi="Calibri" w:cs="Times New Roman"/>
              </w:rPr>
              <w:t>Ecotourism</w:t>
            </w:r>
          </w:p>
        </w:tc>
        <w:tc>
          <w:tcPr>
            <w:tcW w:w="3283" w:type="dxa"/>
            <w:vAlign w:val="center"/>
            <w:tcPrChange w:id="717" w:author="Huayi Lin" w:date="2017-12-01T16:41:00Z">
              <w:tcPr>
                <w:tcW w:w="0" w:type="auto"/>
                <w:vAlign w:val="center"/>
              </w:tcPr>
            </w:tcPrChange>
          </w:tcPr>
          <w:p w14:paraId="05036A71"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noProof/>
              </w:rPr>
              <w:drawing>
                <wp:inline distT="0" distB="0" distL="0" distR="0" wp14:anchorId="2B0A8B22" wp14:editId="4E885D1C">
                  <wp:extent cx="743585" cy="32321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3585" cy="323215"/>
                          </a:xfrm>
                          <a:prstGeom prst="rect">
                            <a:avLst/>
                          </a:prstGeom>
                          <a:noFill/>
                        </pic:spPr>
                      </pic:pic>
                    </a:graphicData>
                  </a:graphic>
                </wp:inline>
              </w:drawing>
            </w:r>
          </w:p>
        </w:tc>
        <w:tc>
          <w:tcPr>
            <w:tcW w:w="4631" w:type="dxa"/>
            <w:tcPrChange w:id="718" w:author="Huayi Lin" w:date="2017-12-01T16:41:00Z">
              <w:tcPr>
                <w:tcW w:w="0" w:type="auto"/>
              </w:tcPr>
            </w:tcPrChange>
          </w:tcPr>
          <w:p w14:paraId="6F171517" w14:textId="1CD75BBE" w:rsidR="006006FF" w:rsidRPr="006006FF" w:rsidRDefault="006006FF">
            <w:pPr>
              <w:widowControl w:val="0"/>
              <w:jc w:val="both"/>
              <w:rPr>
                <w:rFonts w:ascii="Calibri" w:eastAsia="SimSun" w:hAnsi="Calibri" w:cs="Times New Roman"/>
              </w:rPr>
            </w:pPr>
            <w:r w:rsidRPr="006006FF">
              <w:rPr>
                <w:rFonts w:ascii="Calibri" w:eastAsia="SimSun" w:hAnsi="Calibri" w:cs="Times New Roman" w:hint="eastAsia"/>
              </w:rPr>
              <w:t>W</w:t>
            </w:r>
            <w:r w:rsidRPr="006006FF">
              <w:rPr>
                <w:rFonts w:ascii="Calibri" w:eastAsia="SimSun" w:hAnsi="Calibri" w:cs="Times New Roman"/>
              </w:rPr>
              <w:t>hen the wol</w:t>
            </w:r>
            <w:r w:rsidRPr="006006FF">
              <w:rPr>
                <w:rFonts w:ascii="Calibri" w:eastAsia="SimSun" w:hAnsi="Calibri" w:cs="Times New Roman" w:hint="eastAsia"/>
              </w:rPr>
              <w:t>f population is small and</w:t>
            </w:r>
            <w:r w:rsidRPr="006006FF">
              <w:rPr>
                <w:rFonts w:ascii="Calibri" w:eastAsia="SimSun" w:hAnsi="Calibri" w:cs="Times New Roman"/>
              </w:rPr>
              <w:t xml:space="preserve"> the chance for spotting a wolf or </w:t>
            </w:r>
            <w:r w:rsidRPr="006006FF">
              <w:rPr>
                <w:rFonts w:ascii="Calibri" w:eastAsia="SimSun" w:hAnsi="Calibri" w:cs="Times New Roman" w:hint="eastAsia"/>
              </w:rPr>
              <w:t>its</w:t>
            </w:r>
            <w:r w:rsidRPr="006006FF">
              <w:rPr>
                <w:rFonts w:ascii="Calibri" w:eastAsia="SimSun" w:hAnsi="Calibri" w:cs="Times New Roman"/>
              </w:rPr>
              <w:t xml:space="preserve"> tracks is low</w:t>
            </w:r>
            <w:r w:rsidRPr="006006FF">
              <w:rPr>
                <w:rFonts w:ascii="Calibri" w:eastAsia="SimSun" w:hAnsi="Calibri" w:cs="Times New Roman" w:hint="eastAsia"/>
              </w:rPr>
              <w:t>,</w:t>
            </w:r>
            <w:r w:rsidRPr="006006FF">
              <w:rPr>
                <w:rFonts w:ascii="Calibri" w:eastAsia="SimSun" w:hAnsi="Calibri" w:cs="Times New Roman"/>
              </w:rPr>
              <w:t xml:space="preserve"> ecotourism </w:t>
            </w:r>
            <w:r w:rsidRPr="006006FF">
              <w:rPr>
                <w:rFonts w:ascii="Calibri" w:eastAsia="SimSun" w:hAnsi="Calibri" w:cs="Times New Roman" w:hint="eastAsia"/>
              </w:rPr>
              <w:t>may make little</w:t>
            </w:r>
            <w:r w:rsidRPr="006006FF">
              <w:rPr>
                <w:rFonts w:ascii="Calibri" w:eastAsia="SimSun" w:hAnsi="Calibri" w:cs="Times New Roman"/>
              </w:rPr>
              <w:t xml:space="preserve"> profit. Thus, the satisfaction of the people who run the business and who enjoy the services is very low. As the wolf population grows, </w:t>
            </w:r>
            <w:r w:rsidRPr="006006FF">
              <w:rPr>
                <w:rFonts w:ascii="Calibri" w:eastAsia="SimSun" w:hAnsi="Calibri" w:cs="Times New Roman"/>
              </w:rPr>
              <w:lastRenderedPageBreak/>
              <w:t xml:space="preserve">the </w:t>
            </w:r>
            <w:r w:rsidRPr="006006FF">
              <w:rPr>
                <w:rFonts w:ascii="Calibri" w:eastAsia="SimSun" w:hAnsi="Calibri" w:cs="Times New Roman" w:hint="eastAsia"/>
              </w:rPr>
              <w:t>satisfaction increases</w:t>
            </w:r>
            <w:r w:rsidRPr="006006FF">
              <w:rPr>
                <w:rFonts w:ascii="Calibri" w:eastAsia="SimSun" w:hAnsi="Calibri" w:cs="Times New Roman"/>
              </w:rPr>
              <w:t>. However, the satisfaction level would not increase linearly because when there are too many wolves that could be easily observed or encountered, people would become reluctant to pay for ecotourism. So the marginal satisfaction will presumably decrease and the satisfaction level will remain almost constant.</w:t>
            </w:r>
          </w:p>
        </w:tc>
      </w:tr>
      <w:tr w:rsidR="006006FF" w:rsidRPr="006006FF" w14:paraId="5E06E077" w14:textId="77777777" w:rsidTr="00B0069D">
        <w:tc>
          <w:tcPr>
            <w:tcW w:w="0" w:type="auto"/>
            <w:gridSpan w:val="3"/>
            <w:vAlign w:val="center"/>
          </w:tcPr>
          <w:p w14:paraId="4C07B065"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rPr>
              <w:lastRenderedPageBreak/>
              <w:t>Social perspective</w:t>
            </w:r>
          </w:p>
        </w:tc>
      </w:tr>
      <w:tr w:rsidR="00F53F31" w:rsidRPr="006006FF" w14:paraId="16FEAF53" w14:textId="77777777" w:rsidTr="005F3360">
        <w:tc>
          <w:tcPr>
            <w:tcW w:w="0" w:type="auto"/>
            <w:tcPrChange w:id="719" w:author="Huayi Lin" w:date="2017-12-01T16:41:00Z">
              <w:tcPr>
                <w:tcW w:w="0" w:type="auto"/>
              </w:tcPr>
            </w:tcPrChange>
          </w:tcPr>
          <w:p w14:paraId="48DE23E6" w14:textId="77777777" w:rsidR="006006FF" w:rsidRPr="006006FF" w:rsidRDefault="006006FF" w:rsidP="006006FF">
            <w:pPr>
              <w:widowControl w:val="0"/>
              <w:jc w:val="both"/>
              <w:rPr>
                <w:rFonts w:ascii="Calibri" w:eastAsia="SimSun" w:hAnsi="Calibri" w:cs="Times New Roman"/>
              </w:rPr>
            </w:pPr>
            <w:r w:rsidRPr="006006FF">
              <w:rPr>
                <w:rFonts w:ascii="Calibri" w:eastAsia="SimSun" w:hAnsi="Calibri" w:cs="Times New Roman"/>
              </w:rPr>
              <w:t>Fear</w:t>
            </w:r>
          </w:p>
        </w:tc>
        <w:tc>
          <w:tcPr>
            <w:tcW w:w="3283" w:type="dxa"/>
            <w:vAlign w:val="center"/>
            <w:tcPrChange w:id="720" w:author="Huayi Lin" w:date="2017-12-01T16:41:00Z">
              <w:tcPr>
                <w:tcW w:w="0" w:type="auto"/>
                <w:vAlign w:val="center"/>
              </w:tcPr>
            </w:tcPrChange>
          </w:tcPr>
          <w:p w14:paraId="0D141343"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noProof/>
              </w:rPr>
              <w:drawing>
                <wp:inline distT="0" distB="0" distL="0" distR="0" wp14:anchorId="6068D921" wp14:editId="315EBEA6">
                  <wp:extent cx="762000" cy="3352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335280"/>
                          </a:xfrm>
                          <a:prstGeom prst="rect">
                            <a:avLst/>
                          </a:prstGeom>
                          <a:noFill/>
                        </pic:spPr>
                      </pic:pic>
                    </a:graphicData>
                  </a:graphic>
                </wp:inline>
              </w:drawing>
            </w:r>
          </w:p>
        </w:tc>
        <w:tc>
          <w:tcPr>
            <w:tcW w:w="4631" w:type="dxa"/>
            <w:tcPrChange w:id="721" w:author="Huayi Lin" w:date="2017-12-01T16:41:00Z">
              <w:tcPr>
                <w:tcW w:w="0" w:type="auto"/>
              </w:tcPr>
            </w:tcPrChange>
          </w:tcPr>
          <w:p w14:paraId="5633A99C" w14:textId="1C7D3683" w:rsidR="006006FF" w:rsidRPr="006006FF" w:rsidRDefault="006006FF">
            <w:pPr>
              <w:widowControl w:val="0"/>
              <w:jc w:val="both"/>
              <w:rPr>
                <w:rFonts w:ascii="Calibri" w:eastAsia="SimSun" w:hAnsi="Calibri" w:cs="Times New Roman"/>
              </w:rPr>
            </w:pPr>
            <w:r w:rsidRPr="006006FF">
              <w:rPr>
                <w:rFonts w:ascii="Calibri" w:eastAsia="SimSun" w:hAnsi="Calibri" w:cs="Times New Roman"/>
              </w:rPr>
              <w:t xml:space="preserve">Frank et al. (2015) found that the fear of </w:t>
            </w:r>
            <w:r w:rsidR="00C072DC">
              <w:rPr>
                <w:rFonts w:ascii="Calibri" w:eastAsia="SimSun" w:hAnsi="Calibri" w:cs="Times New Roman" w:hint="eastAsia"/>
              </w:rPr>
              <w:t>wolves</w:t>
            </w:r>
            <w:r w:rsidRPr="006006FF">
              <w:rPr>
                <w:rFonts w:ascii="Calibri" w:eastAsia="SimSun" w:hAnsi="Calibri" w:cs="Times New Roman" w:hint="eastAsia"/>
              </w:rPr>
              <w:t xml:space="preserve"> links to the abundance of wolves. When wol</w:t>
            </w:r>
            <w:r w:rsidRPr="006006FF">
              <w:rPr>
                <w:rFonts w:ascii="Calibri" w:eastAsia="SimSun" w:hAnsi="Calibri" w:cs="Times New Roman"/>
              </w:rPr>
              <w:t>ves are absent</w:t>
            </w:r>
            <w:r w:rsidRPr="006006FF">
              <w:rPr>
                <w:rFonts w:ascii="Calibri" w:eastAsia="SimSun" w:hAnsi="Calibri" w:cs="Times New Roman" w:hint="eastAsia"/>
              </w:rPr>
              <w:t xml:space="preserve">, there is no fear and the satisfaction is highest. </w:t>
            </w:r>
            <w:r w:rsidRPr="006006FF">
              <w:rPr>
                <w:rFonts w:ascii="Calibri" w:eastAsia="SimSun" w:hAnsi="Calibri" w:cs="Times New Roman"/>
              </w:rPr>
              <w:t>As the population increases</w:t>
            </w:r>
            <w:r w:rsidRPr="006006FF">
              <w:rPr>
                <w:rFonts w:ascii="Calibri" w:eastAsia="SimSun" w:hAnsi="Calibri" w:cs="Times New Roman" w:hint="eastAsia"/>
              </w:rPr>
              <w:t>, the fear may increase linearly, rendering a linear decrease of</w:t>
            </w:r>
            <w:r w:rsidRPr="006006FF">
              <w:rPr>
                <w:rFonts w:ascii="Calibri" w:eastAsia="SimSun" w:hAnsi="Calibri" w:cs="Times New Roman"/>
              </w:rPr>
              <w:t xml:space="preserve"> the</w:t>
            </w:r>
            <w:r w:rsidRPr="006006FF">
              <w:rPr>
                <w:rFonts w:ascii="Calibri" w:eastAsia="SimSun" w:hAnsi="Calibri" w:cs="Times New Roman" w:hint="eastAsia"/>
              </w:rPr>
              <w:t xml:space="preserve"> satisfaction.</w:t>
            </w:r>
          </w:p>
        </w:tc>
      </w:tr>
      <w:tr w:rsidR="00F53F31" w:rsidRPr="006006FF" w14:paraId="7E8CFA8A" w14:textId="77777777" w:rsidTr="005F3360">
        <w:tc>
          <w:tcPr>
            <w:tcW w:w="0" w:type="auto"/>
            <w:tcPrChange w:id="722" w:author="Huayi Lin" w:date="2017-12-01T16:41:00Z">
              <w:tcPr>
                <w:tcW w:w="0" w:type="auto"/>
              </w:tcPr>
            </w:tcPrChange>
          </w:tcPr>
          <w:p w14:paraId="4398BAF9" w14:textId="77777777" w:rsidR="006006FF" w:rsidRPr="006006FF" w:rsidRDefault="006006FF" w:rsidP="006006FF">
            <w:pPr>
              <w:widowControl w:val="0"/>
              <w:jc w:val="both"/>
              <w:rPr>
                <w:rFonts w:ascii="Calibri" w:eastAsia="SimSun" w:hAnsi="Calibri" w:cs="Times New Roman"/>
              </w:rPr>
            </w:pPr>
            <w:r w:rsidRPr="006006FF">
              <w:rPr>
                <w:rFonts w:ascii="Calibri" w:eastAsia="SimSun" w:hAnsi="Calibri" w:cs="Times New Roman"/>
              </w:rPr>
              <w:t>Hunting culture</w:t>
            </w:r>
          </w:p>
        </w:tc>
        <w:tc>
          <w:tcPr>
            <w:tcW w:w="3283" w:type="dxa"/>
            <w:vAlign w:val="center"/>
            <w:tcPrChange w:id="723" w:author="Huayi Lin" w:date="2017-12-01T16:41:00Z">
              <w:tcPr>
                <w:tcW w:w="0" w:type="auto"/>
                <w:vAlign w:val="center"/>
              </w:tcPr>
            </w:tcPrChange>
          </w:tcPr>
          <w:p w14:paraId="5549C8A9"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noProof/>
              </w:rPr>
              <w:drawing>
                <wp:inline distT="0" distB="0" distL="0" distR="0" wp14:anchorId="1AC4C338" wp14:editId="0981F7D1">
                  <wp:extent cx="762000" cy="31686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316865"/>
                          </a:xfrm>
                          <a:prstGeom prst="rect">
                            <a:avLst/>
                          </a:prstGeom>
                          <a:noFill/>
                        </pic:spPr>
                      </pic:pic>
                    </a:graphicData>
                  </a:graphic>
                </wp:inline>
              </w:drawing>
            </w:r>
          </w:p>
        </w:tc>
        <w:tc>
          <w:tcPr>
            <w:tcW w:w="4631" w:type="dxa"/>
            <w:tcPrChange w:id="724" w:author="Huayi Lin" w:date="2017-12-01T16:41:00Z">
              <w:tcPr>
                <w:tcW w:w="0" w:type="auto"/>
              </w:tcPr>
            </w:tcPrChange>
          </w:tcPr>
          <w:p w14:paraId="48D3C081" w14:textId="515078DC" w:rsidR="006006FF" w:rsidRPr="006006FF" w:rsidRDefault="006006FF">
            <w:pPr>
              <w:widowControl w:val="0"/>
              <w:jc w:val="both"/>
              <w:rPr>
                <w:rFonts w:ascii="Calibri" w:eastAsia="SimSun" w:hAnsi="Calibri" w:cs="Times New Roman"/>
              </w:rPr>
            </w:pPr>
            <w:r w:rsidRPr="006006FF">
              <w:rPr>
                <w:rFonts w:ascii="Calibri" w:eastAsia="SimSun" w:hAnsi="Calibri" w:cs="Times New Roman"/>
              </w:rPr>
              <w:t>The hunting culture would be best preserved when there is no disturbance, i.e. with no wolves in the vicinity. Thus, the</w:t>
            </w:r>
            <w:r w:rsidRPr="006006FF">
              <w:rPr>
                <w:rFonts w:ascii="Calibri" w:eastAsia="SimSun" w:hAnsi="Calibri" w:cs="Times New Roman" w:hint="eastAsia"/>
              </w:rPr>
              <w:t xml:space="preserve"> satisfaction</w:t>
            </w:r>
            <w:r w:rsidRPr="006006FF">
              <w:rPr>
                <w:rFonts w:ascii="Calibri" w:eastAsia="SimSun" w:hAnsi="Calibri" w:cs="Times New Roman"/>
              </w:rPr>
              <w:t xml:space="preserve"> is highest w</w:t>
            </w:r>
            <w:ins w:id="725" w:author="Fath, Brian" w:date="2017-11-29T14:26:00Z">
              <w:r w:rsidR="00592D3F">
                <w:rPr>
                  <w:rFonts w:ascii="Calibri" w:eastAsia="SimSun" w:hAnsi="Calibri" w:cs="Times New Roman"/>
                </w:rPr>
                <w:t xml:space="preserve">ithout </w:t>
              </w:r>
            </w:ins>
            <w:del w:id="726" w:author="Fath, Brian" w:date="2017-11-29T14:26:00Z">
              <w:r w:rsidRPr="006006FF" w:rsidDel="00592D3F">
                <w:rPr>
                  <w:rFonts w:ascii="Calibri" w:eastAsia="SimSun" w:hAnsi="Calibri" w:cs="Times New Roman"/>
                </w:rPr>
                <w:delText xml:space="preserve">hen there </w:delText>
              </w:r>
              <w:r w:rsidRPr="006006FF" w:rsidDel="00592D3F">
                <w:rPr>
                  <w:rFonts w:ascii="Calibri" w:eastAsia="SimSun" w:hAnsi="Calibri" w:cs="Times New Roman" w:hint="eastAsia"/>
                </w:rPr>
                <w:delText>is</w:delText>
              </w:r>
              <w:r w:rsidRPr="006006FF" w:rsidDel="00592D3F">
                <w:rPr>
                  <w:rFonts w:ascii="Calibri" w:eastAsia="SimSun" w:hAnsi="Calibri" w:cs="Times New Roman"/>
                </w:rPr>
                <w:delText xml:space="preserve"> no </w:delText>
              </w:r>
            </w:del>
            <w:r w:rsidRPr="006006FF">
              <w:rPr>
                <w:rFonts w:ascii="Calibri" w:eastAsia="SimSun" w:hAnsi="Calibri" w:cs="Times New Roman"/>
              </w:rPr>
              <w:t>wol</w:t>
            </w:r>
            <w:ins w:id="727" w:author="Fath, Brian" w:date="2017-11-29T14:26:00Z">
              <w:r w:rsidR="00592D3F">
                <w:rPr>
                  <w:rFonts w:ascii="Calibri" w:eastAsia="SimSun" w:hAnsi="Calibri" w:cs="Times New Roman"/>
                </w:rPr>
                <w:t>ves</w:t>
              </w:r>
            </w:ins>
            <w:del w:id="728" w:author="Fath, Brian" w:date="2017-11-29T14:26:00Z">
              <w:r w:rsidRPr="006006FF" w:rsidDel="00592D3F">
                <w:rPr>
                  <w:rFonts w:ascii="Calibri" w:eastAsia="SimSun" w:hAnsi="Calibri" w:cs="Times New Roman" w:hint="eastAsia"/>
                </w:rPr>
                <w:delText>f</w:delText>
              </w:r>
            </w:del>
            <w:r w:rsidRPr="006006FF">
              <w:rPr>
                <w:rFonts w:ascii="Calibri" w:eastAsia="SimSun" w:hAnsi="Calibri" w:cs="Times New Roman"/>
              </w:rPr>
              <w:t>. The satisfaction drops when the wolves increase. When the wolf population is very large, the satisfaction gradually becomes almost zero.</w:t>
            </w:r>
          </w:p>
        </w:tc>
      </w:tr>
      <w:tr w:rsidR="00F53F31" w:rsidRPr="006006FF" w14:paraId="4D32936A" w14:textId="77777777" w:rsidTr="005F3360">
        <w:tc>
          <w:tcPr>
            <w:tcW w:w="0" w:type="auto"/>
            <w:tcPrChange w:id="729" w:author="Huayi Lin" w:date="2017-12-01T16:41:00Z">
              <w:tcPr>
                <w:tcW w:w="0" w:type="auto"/>
              </w:tcPr>
            </w:tcPrChange>
          </w:tcPr>
          <w:p w14:paraId="01746CA2" w14:textId="77777777" w:rsidR="006006FF" w:rsidRPr="006006FF" w:rsidRDefault="006006FF" w:rsidP="006006FF">
            <w:pPr>
              <w:widowControl w:val="0"/>
              <w:jc w:val="both"/>
              <w:rPr>
                <w:rFonts w:ascii="Calibri" w:eastAsia="SimSun" w:hAnsi="Calibri" w:cs="Times New Roman"/>
              </w:rPr>
            </w:pPr>
            <w:r w:rsidRPr="006006FF">
              <w:rPr>
                <w:rFonts w:ascii="Calibri" w:eastAsia="SimSun" w:hAnsi="Calibri" w:cs="Times New Roman"/>
              </w:rPr>
              <w:t>Sami culture</w:t>
            </w:r>
          </w:p>
        </w:tc>
        <w:tc>
          <w:tcPr>
            <w:tcW w:w="3283" w:type="dxa"/>
            <w:vAlign w:val="center"/>
            <w:tcPrChange w:id="730" w:author="Huayi Lin" w:date="2017-12-01T16:41:00Z">
              <w:tcPr>
                <w:tcW w:w="0" w:type="auto"/>
                <w:vAlign w:val="center"/>
              </w:tcPr>
            </w:tcPrChange>
          </w:tcPr>
          <w:p w14:paraId="6A7836ED" w14:textId="77777777" w:rsidR="006006FF" w:rsidRPr="006006FF" w:rsidRDefault="006006FF" w:rsidP="00B0069D">
            <w:pPr>
              <w:widowControl w:val="0"/>
              <w:jc w:val="center"/>
              <w:rPr>
                <w:rFonts w:ascii="Calibri" w:eastAsia="SimSun" w:hAnsi="Calibri" w:cs="Times New Roman"/>
              </w:rPr>
            </w:pPr>
            <w:r w:rsidRPr="006006FF">
              <w:rPr>
                <w:rFonts w:ascii="Calibri" w:eastAsia="SimSun" w:hAnsi="Calibri" w:cs="Times New Roman"/>
                <w:noProof/>
              </w:rPr>
              <w:drawing>
                <wp:inline distT="0" distB="0" distL="0" distR="0" wp14:anchorId="5A0CB071" wp14:editId="33D9BCA3">
                  <wp:extent cx="743585" cy="35369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3585" cy="353695"/>
                          </a:xfrm>
                          <a:prstGeom prst="rect">
                            <a:avLst/>
                          </a:prstGeom>
                          <a:noFill/>
                        </pic:spPr>
                      </pic:pic>
                    </a:graphicData>
                  </a:graphic>
                </wp:inline>
              </w:drawing>
            </w:r>
          </w:p>
        </w:tc>
        <w:tc>
          <w:tcPr>
            <w:tcW w:w="4631" w:type="dxa"/>
            <w:tcPrChange w:id="731" w:author="Huayi Lin" w:date="2017-12-01T16:41:00Z">
              <w:tcPr>
                <w:tcW w:w="0" w:type="auto"/>
              </w:tcPr>
            </w:tcPrChange>
          </w:tcPr>
          <w:p w14:paraId="20E00528" w14:textId="5ECA6AA5" w:rsidR="006006FF" w:rsidRPr="006006FF" w:rsidRDefault="00DF42CA">
            <w:pPr>
              <w:widowControl w:val="0"/>
              <w:jc w:val="both"/>
              <w:rPr>
                <w:rFonts w:ascii="Calibri" w:eastAsia="SimSun" w:hAnsi="Calibri" w:cs="Times New Roman"/>
              </w:rPr>
            </w:pPr>
            <w:r>
              <w:rPr>
                <w:rFonts w:ascii="Calibri" w:eastAsia="SimSun" w:hAnsi="Calibri" w:cs="Times New Roman" w:hint="eastAsia"/>
              </w:rPr>
              <w:t>T</w:t>
            </w:r>
            <w:r w:rsidR="006006FF" w:rsidRPr="006006FF">
              <w:rPr>
                <w:rFonts w:ascii="Calibri" w:eastAsia="SimSun" w:hAnsi="Calibri" w:cs="Times New Roman"/>
              </w:rPr>
              <w:t>he s</w:t>
            </w:r>
            <w:r w:rsidR="006006FF" w:rsidRPr="006006FF">
              <w:rPr>
                <w:rFonts w:ascii="Calibri" w:eastAsia="SimSun" w:hAnsi="Calibri" w:cs="Times New Roman" w:hint="eastAsia"/>
              </w:rPr>
              <w:t xml:space="preserve">atisfaction </w:t>
            </w:r>
            <w:r w:rsidR="006006FF" w:rsidRPr="006006FF">
              <w:rPr>
                <w:rFonts w:ascii="Calibri" w:eastAsia="SimSun" w:hAnsi="Calibri" w:cs="Times New Roman"/>
              </w:rPr>
              <w:t xml:space="preserve">level </w:t>
            </w:r>
            <w:r w:rsidR="006006FF" w:rsidRPr="006006FF">
              <w:rPr>
                <w:rFonts w:ascii="Calibri" w:eastAsia="SimSun" w:hAnsi="Calibri" w:cs="Times New Roman" w:hint="eastAsia"/>
              </w:rPr>
              <w:t xml:space="preserve">for </w:t>
            </w:r>
            <w:r w:rsidR="006006FF" w:rsidRPr="006006FF">
              <w:rPr>
                <w:rFonts w:ascii="Calibri" w:eastAsia="SimSun" w:hAnsi="Calibri" w:cs="Times New Roman"/>
              </w:rPr>
              <w:t xml:space="preserve">the </w:t>
            </w:r>
            <w:r w:rsidR="006006FF" w:rsidRPr="006006FF">
              <w:rPr>
                <w:rFonts w:ascii="Calibri" w:eastAsia="SimSun" w:hAnsi="Calibri" w:cs="Times New Roman" w:hint="eastAsia"/>
              </w:rPr>
              <w:t xml:space="preserve">Sami culture </w:t>
            </w:r>
            <w:r w:rsidR="006006FF" w:rsidRPr="006006FF">
              <w:rPr>
                <w:rFonts w:ascii="Calibri" w:eastAsia="SimSun" w:hAnsi="Calibri" w:cs="Times New Roman"/>
              </w:rPr>
              <w:t>would</w:t>
            </w:r>
            <w:r w:rsidR="006006FF" w:rsidRPr="006006FF">
              <w:rPr>
                <w:rFonts w:ascii="Calibri" w:eastAsia="SimSun" w:hAnsi="Calibri" w:cs="Times New Roman" w:hint="eastAsia"/>
              </w:rPr>
              <w:t xml:space="preserve"> decreas</w:t>
            </w:r>
            <w:r w:rsidR="006006FF" w:rsidRPr="006006FF">
              <w:rPr>
                <w:rFonts w:ascii="Calibri" w:eastAsia="SimSun" w:hAnsi="Calibri" w:cs="Times New Roman"/>
              </w:rPr>
              <w:t>e</w:t>
            </w:r>
            <w:r w:rsidR="006006FF" w:rsidRPr="006006FF">
              <w:rPr>
                <w:rFonts w:ascii="Calibri" w:eastAsia="SimSun" w:hAnsi="Calibri" w:cs="Times New Roman" w:hint="eastAsia"/>
              </w:rPr>
              <w:t xml:space="preserve"> </w:t>
            </w:r>
            <w:r w:rsidR="006006FF" w:rsidRPr="006006FF">
              <w:rPr>
                <w:rFonts w:ascii="Calibri" w:eastAsia="SimSun" w:hAnsi="Calibri" w:cs="Times New Roman"/>
              </w:rPr>
              <w:t>as the</w:t>
            </w:r>
            <w:r w:rsidR="006006FF" w:rsidRPr="006006FF">
              <w:rPr>
                <w:rFonts w:ascii="Calibri" w:eastAsia="SimSun" w:hAnsi="Calibri" w:cs="Times New Roman" w:hint="eastAsia"/>
              </w:rPr>
              <w:t xml:space="preserve"> wolf population increas</w:t>
            </w:r>
            <w:r w:rsidR="006006FF" w:rsidRPr="006006FF">
              <w:rPr>
                <w:rFonts w:ascii="Calibri" w:eastAsia="SimSun" w:hAnsi="Calibri" w:cs="Times New Roman"/>
              </w:rPr>
              <w:t xml:space="preserve">es, reaching </w:t>
            </w:r>
            <w:r w:rsidR="006006FF" w:rsidRPr="006006FF">
              <w:rPr>
                <w:rFonts w:ascii="Calibri" w:eastAsia="SimSun" w:hAnsi="Calibri" w:cs="Times New Roman" w:hint="eastAsia"/>
              </w:rPr>
              <w:t xml:space="preserve">zero </w:t>
            </w:r>
            <w:r w:rsidR="006006FF" w:rsidRPr="006006FF">
              <w:rPr>
                <w:rFonts w:ascii="Calibri" w:eastAsia="SimSun" w:hAnsi="Calibri" w:cs="Times New Roman"/>
              </w:rPr>
              <w:t xml:space="preserve">satisfaction </w:t>
            </w:r>
            <w:r w:rsidR="006006FF" w:rsidRPr="006006FF">
              <w:rPr>
                <w:rFonts w:ascii="Calibri" w:eastAsia="SimSun" w:hAnsi="Calibri" w:cs="Times New Roman" w:hint="eastAsia"/>
              </w:rPr>
              <w:t xml:space="preserve">at a </w:t>
            </w:r>
            <w:r w:rsidR="00AE32A3">
              <w:rPr>
                <w:rFonts w:ascii="Calibri" w:eastAsia="SimSun" w:hAnsi="Calibri" w:cs="Times New Roman" w:hint="eastAsia"/>
              </w:rPr>
              <w:t>very</w:t>
            </w:r>
            <w:r w:rsidR="00AE32A3" w:rsidRPr="006006FF">
              <w:rPr>
                <w:rFonts w:ascii="Calibri" w:eastAsia="SimSun" w:hAnsi="Calibri" w:cs="Times New Roman" w:hint="eastAsia"/>
              </w:rPr>
              <w:t xml:space="preserve"> </w:t>
            </w:r>
            <w:r w:rsidR="006006FF" w:rsidRPr="006006FF">
              <w:rPr>
                <w:rFonts w:ascii="Calibri" w:eastAsia="SimSun" w:hAnsi="Calibri" w:cs="Times New Roman" w:hint="eastAsia"/>
              </w:rPr>
              <w:t>larger population.</w:t>
            </w:r>
          </w:p>
        </w:tc>
      </w:tr>
    </w:tbl>
    <w:p w14:paraId="37B2FB47" w14:textId="77777777" w:rsidR="006006FF" w:rsidRPr="006006FF" w:rsidRDefault="006006FF" w:rsidP="000E2EF2"/>
    <w:p w14:paraId="45527CBE" w14:textId="3AB4A2D5" w:rsidR="002020C8" w:rsidRPr="005C74EC" w:rsidRDefault="00BB1759" w:rsidP="000E2EF2">
      <w:pPr>
        <w:rPr>
          <w:b/>
        </w:rPr>
      </w:pPr>
      <w:r>
        <w:rPr>
          <w:rFonts w:hint="eastAsia"/>
          <w:b/>
        </w:rPr>
        <w:t>3</w:t>
      </w:r>
      <w:r w:rsidR="002020C8" w:rsidRPr="005C74EC">
        <w:rPr>
          <w:b/>
        </w:rPr>
        <w:t>.</w:t>
      </w:r>
      <w:r>
        <w:rPr>
          <w:rFonts w:hint="eastAsia"/>
          <w:b/>
        </w:rPr>
        <w:t>2</w:t>
      </w:r>
      <w:r w:rsidRPr="005C74EC">
        <w:rPr>
          <w:b/>
        </w:rPr>
        <w:t xml:space="preserve"> </w:t>
      </w:r>
      <w:r w:rsidR="00CD48A2" w:rsidRPr="005C74EC">
        <w:rPr>
          <w:b/>
        </w:rPr>
        <w:t xml:space="preserve">Total </w:t>
      </w:r>
      <w:r w:rsidR="002020C8" w:rsidRPr="005C74EC">
        <w:rPr>
          <w:b/>
        </w:rPr>
        <w:t>S</w:t>
      </w:r>
      <w:r w:rsidR="00B27F75" w:rsidRPr="005C74EC">
        <w:rPr>
          <w:b/>
        </w:rPr>
        <w:t>atisfaction functions for different stakeholders</w:t>
      </w:r>
    </w:p>
    <w:p w14:paraId="618F5734" w14:textId="77777777" w:rsidR="002B25B2" w:rsidRPr="00194973" w:rsidRDefault="002B25B2" w:rsidP="002B25B2">
      <w:r w:rsidRPr="00194973">
        <w:t>Based on stakeholder interactions and expert assessment, weights of different interests</w:t>
      </w:r>
      <w:r w:rsidRPr="00D905C7">
        <w:t>,</w:t>
      </w:r>
      <w:r w:rsidRPr="00194973">
        <w:t xml:space="preserve"> expressed through the satisfaction functions</w:t>
      </w:r>
      <w:r w:rsidRPr="00D905C7">
        <w:t>,</w:t>
      </w:r>
      <w:r w:rsidRPr="00194973">
        <w:t xml:space="preserve"> are given in Table </w:t>
      </w:r>
      <w:r>
        <w:rPr>
          <w:rFonts w:hint="eastAsia"/>
        </w:rPr>
        <w:t>3</w:t>
      </w:r>
      <w:r w:rsidRPr="00194973">
        <w:t>. The relative weights given here are conceptual (low, medium, high), which roughly correspond to the importance</w:t>
      </w:r>
      <w:r w:rsidRPr="00C16533">
        <w:t xml:space="preserve"> </w:t>
      </w:r>
      <w:r w:rsidRPr="00194973">
        <w:t xml:space="preserve">of the interests </w:t>
      </w:r>
      <w:r>
        <w:rPr>
          <w:rFonts w:hint="eastAsia"/>
        </w:rPr>
        <w:t>rating by</w:t>
      </w:r>
      <w:r w:rsidRPr="00194973">
        <w:t xml:space="preserve"> stakeholder</w:t>
      </w:r>
      <w:r>
        <w:rPr>
          <w:rFonts w:hint="eastAsia"/>
        </w:rPr>
        <w:t>s</w:t>
      </w:r>
      <w:r w:rsidRPr="00194973">
        <w:t xml:space="preserve">. The qualitative weights are translated to quantitative numbers, as Low = </w:t>
      </w:r>
      <w:r>
        <w:t>[</w:t>
      </w:r>
      <w:r w:rsidRPr="00D905C7">
        <w:t>0</w:t>
      </w:r>
      <w:r>
        <w:t>,</w:t>
      </w:r>
      <w:r w:rsidRPr="00D905C7">
        <w:t xml:space="preserve"> 0.</w:t>
      </w:r>
      <w:r>
        <w:t>05</w:t>
      </w:r>
      <w:r w:rsidRPr="00D905C7">
        <w:t>)</w:t>
      </w:r>
      <w:r w:rsidRPr="00194973">
        <w:t xml:space="preserve">, Medium = </w:t>
      </w:r>
      <w:r>
        <w:t>[</w:t>
      </w:r>
      <w:r w:rsidRPr="00D905C7">
        <w:t>0.</w:t>
      </w:r>
      <w:r>
        <w:t xml:space="preserve">05, </w:t>
      </w:r>
      <w:r w:rsidRPr="00D905C7">
        <w:t>0.</w:t>
      </w:r>
      <w:r>
        <w:t>2</w:t>
      </w:r>
      <w:r w:rsidRPr="00D905C7">
        <w:t>)</w:t>
      </w:r>
      <w:r w:rsidRPr="00194973">
        <w:t xml:space="preserve">, and High = </w:t>
      </w:r>
      <w:r>
        <w:t>[</w:t>
      </w:r>
      <w:r w:rsidRPr="00D905C7">
        <w:t>0.</w:t>
      </w:r>
      <w:r>
        <w:t>2,</w:t>
      </w:r>
      <w:r w:rsidRPr="00D905C7">
        <w:t xml:space="preserve"> 1</w:t>
      </w:r>
      <w:r>
        <w:t>]</w:t>
      </w:r>
      <w:r w:rsidRPr="00194973">
        <w:t xml:space="preserve">. </w:t>
      </w:r>
      <w:r w:rsidRPr="00D905C7">
        <w:t xml:space="preserve">For each stakeholder, the sum of the weights </w:t>
      </w:r>
      <w:r>
        <w:rPr>
          <w:rFonts w:hint="eastAsia"/>
        </w:rPr>
        <w:t>is</w:t>
      </w:r>
      <w:r w:rsidRPr="00D905C7">
        <w:t xml:space="preserve"> 1.</w:t>
      </w:r>
    </w:p>
    <w:p w14:paraId="53113EC1" w14:textId="77777777" w:rsidR="002B25B2" w:rsidRDefault="002B25B2" w:rsidP="002B25B2">
      <w:pPr>
        <w:jc w:val="center"/>
      </w:pPr>
      <w:r>
        <w:rPr>
          <w:rFonts w:hint="eastAsia"/>
        </w:rPr>
        <w:t>Table 3.</w:t>
      </w:r>
      <w:r>
        <w:t xml:space="preserve"> </w:t>
      </w:r>
      <w:r>
        <w:rPr>
          <w:rFonts w:hint="eastAsia"/>
        </w:rPr>
        <w:t>The weights of interests of stakeholders.</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77"/>
        <w:gridCol w:w="1358"/>
        <w:gridCol w:w="1359"/>
        <w:gridCol w:w="1056"/>
        <w:gridCol w:w="1504"/>
        <w:gridCol w:w="1276"/>
        <w:gridCol w:w="1276"/>
      </w:tblGrid>
      <w:tr w:rsidR="002B25B2" w:rsidRPr="00E73453" w14:paraId="54A72A32" w14:textId="77777777" w:rsidTr="002B25B2">
        <w:trPr>
          <w:trHeight w:val="284"/>
        </w:trPr>
        <w:tc>
          <w:tcPr>
            <w:tcW w:w="1777" w:type="dxa"/>
            <w:tcBorders>
              <w:bottom w:val="single" w:sz="4" w:space="0" w:color="auto"/>
              <w:tl2br w:val="single" w:sz="4" w:space="0" w:color="auto"/>
            </w:tcBorders>
            <w:shd w:val="clear" w:color="auto" w:fill="auto"/>
            <w:hideMark/>
          </w:tcPr>
          <w:p w14:paraId="57A15C49" w14:textId="77777777" w:rsidR="002B25B2" w:rsidRPr="00E73453" w:rsidRDefault="002B25B2" w:rsidP="002B25B2">
            <w:pPr>
              <w:jc w:val="right"/>
              <w:rPr>
                <w:sz w:val="18"/>
                <w:lang w:val="en-US"/>
              </w:rPr>
            </w:pPr>
            <w:r w:rsidRPr="00E73453">
              <w:rPr>
                <w:rFonts w:hint="eastAsia"/>
                <w:sz w:val="18"/>
                <w:lang w:val="en-US"/>
              </w:rPr>
              <w:t xml:space="preserve">　</w:t>
            </w:r>
            <w:r w:rsidRPr="00E73453">
              <w:rPr>
                <w:rFonts w:hint="eastAsia"/>
                <w:sz w:val="18"/>
                <w:lang w:val="en-US"/>
              </w:rPr>
              <w:t>In</w:t>
            </w:r>
            <w:r w:rsidRPr="00E73453">
              <w:rPr>
                <w:sz w:val="18"/>
                <w:lang w:val="en-US"/>
              </w:rPr>
              <w:t>terests</w:t>
            </w:r>
          </w:p>
          <w:p w14:paraId="645E451E" w14:textId="77777777" w:rsidR="002B25B2" w:rsidRPr="00E73453" w:rsidRDefault="002B25B2" w:rsidP="002B25B2">
            <w:pPr>
              <w:rPr>
                <w:sz w:val="18"/>
                <w:lang w:val="en-US"/>
              </w:rPr>
            </w:pPr>
          </w:p>
          <w:p w14:paraId="0F8E7F9F" w14:textId="77777777" w:rsidR="002B25B2" w:rsidRPr="00E73453" w:rsidRDefault="002B25B2" w:rsidP="002B25B2">
            <w:pPr>
              <w:rPr>
                <w:sz w:val="18"/>
                <w:lang w:val="en-US"/>
              </w:rPr>
            </w:pPr>
            <w:r w:rsidRPr="00E73453">
              <w:rPr>
                <w:sz w:val="18"/>
                <w:lang w:val="en-US"/>
              </w:rPr>
              <w:t>Stakeholders</w:t>
            </w:r>
          </w:p>
        </w:tc>
        <w:tc>
          <w:tcPr>
            <w:tcW w:w="1358" w:type="dxa"/>
            <w:tcBorders>
              <w:bottom w:val="single" w:sz="4" w:space="0" w:color="auto"/>
            </w:tcBorders>
            <w:shd w:val="clear" w:color="auto" w:fill="auto"/>
            <w:vAlign w:val="center"/>
            <w:hideMark/>
          </w:tcPr>
          <w:p w14:paraId="68C2A391" w14:textId="77777777" w:rsidR="002B25B2" w:rsidRPr="00E73453" w:rsidRDefault="002B25B2" w:rsidP="002B25B2">
            <w:pPr>
              <w:jc w:val="center"/>
              <w:rPr>
                <w:sz w:val="18"/>
                <w:lang w:val="en-US"/>
              </w:rPr>
            </w:pPr>
            <w:r w:rsidRPr="00E73453">
              <w:rPr>
                <w:rFonts w:hint="eastAsia"/>
                <w:sz w:val="18"/>
                <w:lang w:val="en-US"/>
              </w:rPr>
              <w:t>Biodiversity</w:t>
            </w:r>
          </w:p>
        </w:tc>
        <w:tc>
          <w:tcPr>
            <w:tcW w:w="1359" w:type="dxa"/>
            <w:tcBorders>
              <w:bottom w:val="single" w:sz="4" w:space="0" w:color="auto"/>
            </w:tcBorders>
            <w:shd w:val="clear" w:color="auto" w:fill="auto"/>
            <w:vAlign w:val="center"/>
            <w:hideMark/>
          </w:tcPr>
          <w:p w14:paraId="0E09E358" w14:textId="77777777" w:rsidR="002B25B2" w:rsidRPr="00E73453" w:rsidRDefault="002B25B2" w:rsidP="002B25B2">
            <w:pPr>
              <w:jc w:val="center"/>
              <w:rPr>
                <w:sz w:val="18"/>
                <w:lang w:val="en-US"/>
              </w:rPr>
            </w:pPr>
            <w:r w:rsidRPr="00E73453">
              <w:rPr>
                <w:rFonts w:hint="eastAsia"/>
                <w:sz w:val="18"/>
                <w:lang w:val="en-US"/>
              </w:rPr>
              <w:t>Loss of hunting dogs</w:t>
            </w:r>
          </w:p>
        </w:tc>
        <w:tc>
          <w:tcPr>
            <w:tcW w:w="1056" w:type="dxa"/>
            <w:tcBorders>
              <w:bottom w:val="single" w:sz="4" w:space="0" w:color="auto"/>
            </w:tcBorders>
            <w:shd w:val="clear" w:color="auto" w:fill="auto"/>
            <w:vAlign w:val="center"/>
            <w:hideMark/>
          </w:tcPr>
          <w:p w14:paraId="2C636F80" w14:textId="77777777" w:rsidR="002B25B2" w:rsidRPr="00E73453" w:rsidRDefault="002B25B2" w:rsidP="002B25B2">
            <w:pPr>
              <w:jc w:val="center"/>
              <w:rPr>
                <w:sz w:val="18"/>
                <w:lang w:val="en-US"/>
              </w:rPr>
            </w:pPr>
            <w:r w:rsidRPr="00E73453">
              <w:rPr>
                <w:rFonts w:hint="eastAsia"/>
                <w:sz w:val="18"/>
                <w:lang w:val="en-US"/>
              </w:rPr>
              <w:t>Loss of livestock</w:t>
            </w:r>
          </w:p>
        </w:tc>
        <w:tc>
          <w:tcPr>
            <w:tcW w:w="1504" w:type="dxa"/>
            <w:tcBorders>
              <w:bottom w:val="single" w:sz="4" w:space="0" w:color="auto"/>
            </w:tcBorders>
            <w:shd w:val="clear" w:color="auto" w:fill="auto"/>
            <w:vAlign w:val="center"/>
            <w:hideMark/>
          </w:tcPr>
          <w:p w14:paraId="7DB954BE" w14:textId="77777777" w:rsidR="002B25B2" w:rsidRPr="00E73453" w:rsidRDefault="002B25B2" w:rsidP="002B25B2">
            <w:pPr>
              <w:jc w:val="center"/>
              <w:rPr>
                <w:sz w:val="18"/>
                <w:lang w:val="en-US"/>
              </w:rPr>
            </w:pPr>
            <w:r w:rsidRPr="00E73453">
              <w:rPr>
                <w:rFonts w:hint="eastAsia"/>
                <w:sz w:val="18"/>
                <w:lang w:val="en-US"/>
              </w:rPr>
              <w:t>Loss of reindeer</w:t>
            </w:r>
          </w:p>
        </w:tc>
        <w:tc>
          <w:tcPr>
            <w:tcW w:w="1276" w:type="dxa"/>
            <w:tcBorders>
              <w:bottom w:val="single" w:sz="4" w:space="0" w:color="auto"/>
            </w:tcBorders>
            <w:shd w:val="clear" w:color="auto" w:fill="auto"/>
            <w:vAlign w:val="center"/>
            <w:hideMark/>
          </w:tcPr>
          <w:p w14:paraId="49F4F5A8" w14:textId="77777777" w:rsidR="002B25B2" w:rsidRPr="00E73453" w:rsidRDefault="002B25B2" w:rsidP="002B25B2">
            <w:pPr>
              <w:jc w:val="center"/>
              <w:rPr>
                <w:sz w:val="18"/>
                <w:lang w:val="en-US"/>
              </w:rPr>
            </w:pPr>
            <w:r w:rsidRPr="00E73453">
              <w:rPr>
                <w:rFonts w:hint="eastAsia"/>
                <w:sz w:val="18"/>
                <w:lang w:val="en-US"/>
              </w:rPr>
              <w:t>Tax</w:t>
            </w:r>
          </w:p>
        </w:tc>
        <w:tc>
          <w:tcPr>
            <w:tcW w:w="1276" w:type="dxa"/>
            <w:tcBorders>
              <w:bottom w:val="single" w:sz="4" w:space="0" w:color="auto"/>
            </w:tcBorders>
            <w:shd w:val="clear" w:color="auto" w:fill="auto"/>
            <w:vAlign w:val="center"/>
            <w:hideMark/>
          </w:tcPr>
          <w:p w14:paraId="558118F4" w14:textId="77777777" w:rsidR="002B25B2" w:rsidRPr="00E73453" w:rsidRDefault="002B25B2" w:rsidP="002B25B2">
            <w:pPr>
              <w:jc w:val="center"/>
              <w:rPr>
                <w:sz w:val="18"/>
                <w:lang w:val="en-US"/>
              </w:rPr>
            </w:pPr>
            <w:r w:rsidRPr="00E73453">
              <w:rPr>
                <w:rFonts w:hint="eastAsia"/>
                <w:sz w:val="18"/>
                <w:lang w:val="en-US"/>
              </w:rPr>
              <w:t>Preventative measures</w:t>
            </w:r>
          </w:p>
        </w:tc>
      </w:tr>
      <w:tr w:rsidR="002B25B2" w:rsidRPr="00E73453" w14:paraId="5F62B0F4" w14:textId="77777777" w:rsidTr="002B25B2">
        <w:trPr>
          <w:trHeight w:val="284"/>
        </w:trPr>
        <w:tc>
          <w:tcPr>
            <w:tcW w:w="1777" w:type="dxa"/>
            <w:tcBorders>
              <w:bottom w:val="nil"/>
            </w:tcBorders>
            <w:shd w:val="clear" w:color="auto" w:fill="auto"/>
            <w:vAlign w:val="center"/>
            <w:hideMark/>
          </w:tcPr>
          <w:p w14:paraId="2C0AAD09" w14:textId="77777777" w:rsidR="002B25B2" w:rsidRPr="00E73453" w:rsidRDefault="002B25B2" w:rsidP="002B25B2">
            <w:pPr>
              <w:rPr>
                <w:sz w:val="18"/>
                <w:lang w:val="en-US"/>
              </w:rPr>
            </w:pPr>
            <w:r w:rsidRPr="00E73453">
              <w:rPr>
                <w:rFonts w:hint="eastAsia"/>
                <w:sz w:val="18"/>
                <w:lang w:val="en-US"/>
              </w:rPr>
              <w:t>Environmentalists &amp; Urbanites</w:t>
            </w:r>
          </w:p>
        </w:tc>
        <w:tc>
          <w:tcPr>
            <w:tcW w:w="1358" w:type="dxa"/>
            <w:tcBorders>
              <w:bottom w:val="nil"/>
            </w:tcBorders>
            <w:shd w:val="clear" w:color="auto" w:fill="auto"/>
            <w:vAlign w:val="center"/>
            <w:hideMark/>
          </w:tcPr>
          <w:p w14:paraId="309D0930" w14:textId="77777777" w:rsidR="002B25B2" w:rsidRPr="00E73453" w:rsidRDefault="002B25B2" w:rsidP="002B25B2">
            <w:pPr>
              <w:jc w:val="center"/>
              <w:rPr>
                <w:sz w:val="18"/>
                <w:lang w:val="en-US"/>
              </w:rPr>
            </w:pPr>
            <w:r w:rsidRPr="00E73453">
              <w:rPr>
                <w:rFonts w:hint="eastAsia"/>
                <w:sz w:val="18"/>
                <w:lang w:val="en-US"/>
              </w:rPr>
              <w:t>High</w:t>
            </w:r>
          </w:p>
        </w:tc>
        <w:tc>
          <w:tcPr>
            <w:tcW w:w="1359" w:type="dxa"/>
            <w:tcBorders>
              <w:bottom w:val="nil"/>
            </w:tcBorders>
            <w:shd w:val="clear" w:color="auto" w:fill="auto"/>
            <w:vAlign w:val="center"/>
            <w:hideMark/>
          </w:tcPr>
          <w:p w14:paraId="137644E4" w14:textId="77777777" w:rsidR="002B25B2" w:rsidRPr="00E73453" w:rsidRDefault="002B25B2" w:rsidP="002B25B2">
            <w:pPr>
              <w:jc w:val="center"/>
              <w:rPr>
                <w:sz w:val="18"/>
                <w:lang w:val="en-US"/>
              </w:rPr>
            </w:pPr>
            <w:r w:rsidRPr="00E73453">
              <w:rPr>
                <w:rFonts w:hint="eastAsia"/>
                <w:sz w:val="18"/>
                <w:lang w:val="en-US"/>
              </w:rPr>
              <w:t>0</w:t>
            </w:r>
          </w:p>
        </w:tc>
        <w:tc>
          <w:tcPr>
            <w:tcW w:w="1056" w:type="dxa"/>
            <w:tcBorders>
              <w:bottom w:val="nil"/>
            </w:tcBorders>
            <w:shd w:val="clear" w:color="auto" w:fill="auto"/>
            <w:vAlign w:val="center"/>
            <w:hideMark/>
          </w:tcPr>
          <w:p w14:paraId="3B3D991F" w14:textId="77777777" w:rsidR="002B25B2" w:rsidRPr="00E73453" w:rsidRDefault="002B25B2" w:rsidP="002B25B2">
            <w:pPr>
              <w:jc w:val="center"/>
              <w:rPr>
                <w:sz w:val="18"/>
                <w:lang w:val="en-US"/>
              </w:rPr>
            </w:pPr>
            <w:r w:rsidRPr="00E73453">
              <w:rPr>
                <w:rFonts w:hint="eastAsia"/>
                <w:sz w:val="18"/>
                <w:lang w:val="en-US"/>
              </w:rPr>
              <w:t>0</w:t>
            </w:r>
          </w:p>
        </w:tc>
        <w:tc>
          <w:tcPr>
            <w:tcW w:w="1504" w:type="dxa"/>
            <w:tcBorders>
              <w:bottom w:val="nil"/>
            </w:tcBorders>
            <w:shd w:val="clear" w:color="auto" w:fill="auto"/>
            <w:vAlign w:val="center"/>
            <w:hideMark/>
          </w:tcPr>
          <w:p w14:paraId="4528203D" w14:textId="77777777" w:rsidR="002B25B2" w:rsidRPr="00E73453" w:rsidRDefault="002B25B2" w:rsidP="002B25B2">
            <w:pPr>
              <w:jc w:val="center"/>
              <w:rPr>
                <w:sz w:val="18"/>
                <w:lang w:val="en-US"/>
              </w:rPr>
            </w:pPr>
            <w:r w:rsidRPr="00E73453">
              <w:rPr>
                <w:rFonts w:hint="eastAsia"/>
                <w:sz w:val="18"/>
                <w:lang w:val="en-US"/>
              </w:rPr>
              <w:t>0</w:t>
            </w:r>
          </w:p>
        </w:tc>
        <w:tc>
          <w:tcPr>
            <w:tcW w:w="1276" w:type="dxa"/>
            <w:tcBorders>
              <w:bottom w:val="nil"/>
            </w:tcBorders>
            <w:shd w:val="clear" w:color="auto" w:fill="auto"/>
            <w:vAlign w:val="center"/>
            <w:hideMark/>
          </w:tcPr>
          <w:p w14:paraId="2F69A62B" w14:textId="77777777" w:rsidR="002B25B2" w:rsidRPr="00E73453" w:rsidRDefault="002B25B2" w:rsidP="002B25B2">
            <w:pPr>
              <w:jc w:val="center"/>
              <w:rPr>
                <w:sz w:val="18"/>
                <w:lang w:val="en-US"/>
              </w:rPr>
            </w:pPr>
            <w:r w:rsidRPr="00E73453">
              <w:rPr>
                <w:rFonts w:hint="eastAsia"/>
                <w:sz w:val="18"/>
                <w:lang w:val="en-US"/>
              </w:rPr>
              <w:t>Low</w:t>
            </w:r>
          </w:p>
        </w:tc>
        <w:tc>
          <w:tcPr>
            <w:tcW w:w="1276" w:type="dxa"/>
            <w:tcBorders>
              <w:bottom w:val="nil"/>
            </w:tcBorders>
            <w:shd w:val="clear" w:color="auto" w:fill="auto"/>
            <w:vAlign w:val="center"/>
            <w:hideMark/>
          </w:tcPr>
          <w:p w14:paraId="03188994" w14:textId="77777777" w:rsidR="002B25B2" w:rsidRPr="00E73453" w:rsidRDefault="002B25B2" w:rsidP="002B25B2">
            <w:pPr>
              <w:jc w:val="center"/>
              <w:rPr>
                <w:sz w:val="18"/>
                <w:lang w:val="en-US"/>
              </w:rPr>
            </w:pPr>
            <w:r w:rsidRPr="00E73453">
              <w:rPr>
                <w:rFonts w:hint="eastAsia"/>
                <w:sz w:val="18"/>
                <w:lang w:val="en-US"/>
              </w:rPr>
              <w:t>0</w:t>
            </w:r>
          </w:p>
        </w:tc>
      </w:tr>
      <w:tr w:rsidR="002B25B2" w:rsidRPr="00E73453" w14:paraId="2AAE6DED" w14:textId="77777777" w:rsidTr="002B25B2">
        <w:trPr>
          <w:trHeight w:val="284"/>
        </w:trPr>
        <w:tc>
          <w:tcPr>
            <w:tcW w:w="1777" w:type="dxa"/>
            <w:tcBorders>
              <w:top w:val="nil"/>
              <w:bottom w:val="nil"/>
            </w:tcBorders>
            <w:shd w:val="clear" w:color="auto" w:fill="auto"/>
            <w:vAlign w:val="center"/>
            <w:hideMark/>
          </w:tcPr>
          <w:p w14:paraId="682B77B4" w14:textId="77777777" w:rsidR="002B25B2" w:rsidRPr="00E73453" w:rsidRDefault="002B25B2" w:rsidP="002B25B2">
            <w:pPr>
              <w:jc w:val="left"/>
              <w:rPr>
                <w:sz w:val="18"/>
                <w:lang w:val="en-US"/>
              </w:rPr>
            </w:pPr>
            <w:r w:rsidRPr="00E73453">
              <w:rPr>
                <w:rFonts w:hint="eastAsia"/>
                <w:sz w:val="18"/>
                <w:lang w:val="en-US"/>
              </w:rPr>
              <w:t>Hunters</w:t>
            </w:r>
          </w:p>
        </w:tc>
        <w:tc>
          <w:tcPr>
            <w:tcW w:w="1358" w:type="dxa"/>
            <w:tcBorders>
              <w:top w:val="nil"/>
              <w:bottom w:val="nil"/>
            </w:tcBorders>
            <w:shd w:val="clear" w:color="auto" w:fill="auto"/>
            <w:vAlign w:val="center"/>
            <w:hideMark/>
          </w:tcPr>
          <w:p w14:paraId="669C16EB" w14:textId="77777777" w:rsidR="002B25B2" w:rsidRPr="00E73453" w:rsidRDefault="002B25B2" w:rsidP="002B25B2">
            <w:pPr>
              <w:jc w:val="center"/>
              <w:rPr>
                <w:sz w:val="18"/>
                <w:lang w:val="en-US"/>
              </w:rPr>
            </w:pPr>
            <w:r w:rsidRPr="00E73453">
              <w:rPr>
                <w:rFonts w:hint="eastAsia"/>
                <w:sz w:val="18"/>
                <w:lang w:val="en-US"/>
              </w:rPr>
              <w:t>Low</w:t>
            </w:r>
          </w:p>
        </w:tc>
        <w:tc>
          <w:tcPr>
            <w:tcW w:w="1359" w:type="dxa"/>
            <w:tcBorders>
              <w:top w:val="nil"/>
              <w:bottom w:val="nil"/>
            </w:tcBorders>
            <w:shd w:val="clear" w:color="auto" w:fill="auto"/>
            <w:vAlign w:val="center"/>
            <w:hideMark/>
          </w:tcPr>
          <w:p w14:paraId="0D28301B" w14:textId="77777777" w:rsidR="002B25B2" w:rsidRPr="00E73453" w:rsidRDefault="002B25B2" w:rsidP="002B25B2">
            <w:pPr>
              <w:jc w:val="center"/>
              <w:rPr>
                <w:sz w:val="18"/>
                <w:lang w:val="en-US"/>
              </w:rPr>
            </w:pPr>
            <w:r w:rsidRPr="00E73453">
              <w:rPr>
                <w:rFonts w:hint="eastAsia"/>
                <w:sz w:val="18"/>
                <w:lang w:val="en-US"/>
              </w:rPr>
              <w:t>High</w:t>
            </w:r>
          </w:p>
        </w:tc>
        <w:tc>
          <w:tcPr>
            <w:tcW w:w="1056" w:type="dxa"/>
            <w:tcBorders>
              <w:top w:val="nil"/>
              <w:bottom w:val="nil"/>
            </w:tcBorders>
            <w:shd w:val="clear" w:color="auto" w:fill="auto"/>
            <w:vAlign w:val="center"/>
            <w:hideMark/>
          </w:tcPr>
          <w:p w14:paraId="59CA4384" w14:textId="77777777" w:rsidR="002B25B2" w:rsidRPr="00E73453" w:rsidRDefault="002B25B2" w:rsidP="002B25B2">
            <w:pPr>
              <w:jc w:val="center"/>
              <w:rPr>
                <w:sz w:val="18"/>
                <w:lang w:val="en-US"/>
              </w:rPr>
            </w:pPr>
            <w:r w:rsidRPr="00E73453">
              <w:rPr>
                <w:rFonts w:hint="eastAsia"/>
                <w:sz w:val="18"/>
                <w:lang w:val="en-US"/>
              </w:rPr>
              <w:t>0</w:t>
            </w:r>
          </w:p>
        </w:tc>
        <w:tc>
          <w:tcPr>
            <w:tcW w:w="1504" w:type="dxa"/>
            <w:tcBorders>
              <w:top w:val="nil"/>
              <w:bottom w:val="nil"/>
            </w:tcBorders>
            <w:shd w:val="clear" w:color="auto" w:fill="auto"/>
            <w:vAlign w:val="center"/>
            <w:hideMark/>
          </w:tcPr>
          <w:p w14:paraId="3F8CF246" w14:textId="77777777" w:rsidR="002B25B2" w:rsidRPr="00E73453" w:rsidRDefault="002B25B2" w:rsidP="002B25B2">
            <w:pPr>
              <w:jc w:val="center"/>
              <w:rPr>
                <w:sz w:val="18"/>
                <w:lang w:val="en-US"/>
              </w:rPr>
            </w:pPr>
            <w:r w:rsidRPr="00E73453">
              <w:rPr>
                <w:rFonts w:hint="eastAsia"/>
                <w:sz w:val="18"/>
                <w:lang w:val="en-US"/>
              </w:rPr>
              <w:t>0</w:t>
            </w:r>
          </w:p>
        </w:tc>
        <w:tc>
          <w:tcPr>
            <w:tcW w:w="1276" w:type="dxa"/>
            <w:tcBorders>
              <w:top w:val="nil"/>
              <w:bottom w:val="nil"/>
            </w:tcBorders>
            <w:shd w:val="clear" w:color="auto" w:fill="auto"/>
            <w:vAlign w:val="center"/>
            <w:hideMark/>
          </w:tcPr>
          <w:p w14:paraId="1D3740AC" w14:textId="77777777" w:rsidR="002B25B2" w:rsidRPr="00E73453" w:rsidRDefault="002B25B2" w:rsidP="002B25B2">
            <w:pPr>
              <w:jc w:val="center"/>
              <w:rPr>
                <w:sz w:val="18"/>
                <w:lang w:val="en-US"/>
              </w:rPr>
            </w:pPr>
            <w:r w:rsidRPr="00E73453">
              <w:rPr>
                <w:rFonts w:hint="eastAsia"/>
                <w:sz w:val="18"/>
                <w:lang w:val="en-US"/>
              </w:rPr>
              <w:t>Low</w:t>
            </w:r>
          </w:p>
        </w:tc>
        <w:tc>
          <w:tcPr>
            <w:tcW w:w="1276" w:type="dxa"/>
            <w:tcBorders>
              <w:top w:val="nil"/>
              <w:bottom w:val="nil"/>
            </w:tcBorders>
            <w:shd w:val="clear" w:color="auto" w:fill="auto"/>
            <w:vAlign w:val="center"/>
            <w:hideMark/>
          </w:tcPr>
          <w:p w14:paraId="6BB8C6C5" w14:textId="77777777" w:rsidR="002B25B2" w:rsidRPr="00E73453" w:rsidRDefault="002B25B2" w:rsidP="002B25B2">
            <w:pPr>
              <w:jc w:val="center"/>
              <w:rPr>
                <w:sz w:val="18"/>
                <w:lang w:val="en-US"/>
              </w:rPr>
            </w:pPr>
            <w:r w:rsidRPr="00E73453">
              <w:rPr>
                <w:rFonts w:hint="eastAsia"/>
                <w:sz w:val="18"/>
                <w:lang w:val="en-US"/>
              </w:rPr>
              <w:t>0</w:t>
            </w:r>
          </w:p>
        </w:tc>
      </w:tr>
      <w:tr w:rsidR="002B25B2" w:rsidRPr="00E73453" w14:paraId="435BFF40" w14:textId="77777777" w:rsidTr="002B25B2">
        <w:trPr>
          <w:trHeight w:val="284"/>
        </w:trPr>
        <w:tc>
          <w:tcPr>
            <w:tcW w:w="1777" w:type="dxa"/>
            <w:tcBorders>
              <w:top w:val="nil"/>
              <w:bottom w:val="nil"/>
            </w:tcBorders>
            <w:shd w:val="clear" w:color="auto" w:fill="auto"/>
            <w:vAlign w:val="center"/>
            <w:hideMark/>
          </w:tcPr>
          <w:p w14:paraId="00BBE868" w14:textId="77777777" w:rsidR="002B25B2" w:rsidRPr="00E73453" w:rsidRDefault="002B25B2" w:rsidP="002B25B2">
            <w:pPr>
              <w:jc w:val="left"/>
              <w:rPr>
                <w:sz w:val="18"/>
                <w:lang w:val="en-US"/>
              </w:rPr>
            </w:pPr>
            <w:r w:rsidRPr="00E73453">
              <w:rPr>
                <w:rFonts w:hint="eastAsia"/>
                <w:sz w:val="18"/>
                <w:lang w:val="en-US"/>
              </w:rPr>
              <w:t>Livestock owners</w:t>
            </w:r>
          </w:p>
        </w:tc>
        <w:tc>
          <w:tcPr>
            <w:tcW w:w="1358" w:type="dxa"/>
            <w:tcBorders>
              <w:top w:val="nil"/>
              <w:bottom w:val="nil"/>
            </w:tcBorders>
            <w:shd w:val="clear" w:color="auto" w:fill="auto"/>
            <w:vAlign w:val="center"/>
            <w:hideMark/>
          </w:tcPr>
          <w:p w14:paraId="43CF7FF3" w14:textId="77777777" w:rsidR="002B25B2" w:rsidRPr="00E73453" w:rsidRDefault="002B25B2" w:rsidP="002B25B2">
            <w:pPr>
              <w:jc w:val="center"/>
              <w:rPr>
                <w:sz w:val="18"/>
                <w:lang w:val="en-US"/>
              </w:rPr>
            </w:pPr>
            <w:r w:rsidRPr="00E73453">
              <w:rPr>
                <w:rFonts w:hint="eastAsia"/>
                <w:sz w:val="18"/>
                <w:lang w:val="en-US"/>
              </w:rPr>
              <w:t>Low</w:t>
            </w:r>
          </w:p>
        </w:tc>
        <w:tc>
          <w:tcPr>
            <w:tcW w:w="1359" w:type="dxa"/>
            <w:tcBorders>
              <w:top w:val="nil"/>
              <w:bottom w:val="nil"/>
            </w:tcBorders>
            <w:shd w:val="clear" w:color="auto" w:fill="auto"/>
            <w:vAlign w:val="center"/>
            <w:hideMark/>
          </w:tcPr>
          <w:p w14:paraId="0A6C6087" w14:textId="77777777" w:rsidR="002B25B2" w:rsidRPr="00E73453" w:rsidRDefault="002B25B2" w:rsidP="002B25B2">
            <w:pPr>
              <w:jc w:val="center"/>
              <w:rPr>
                <w:sz w:val="18"/>
                <w:lang w:val="en-US"/>
              </w:rPr>
            </w:pPr>
            <w:r w:rsidRPr="00E73453">
              <w:rPr>
                <w:rFonts w:hint="eastAsia"/>
                <w:sz w:val="18"/>
                <w:lang w:val="en-US"/>
              </w:rPr>
              <w:t>0</w:t>
            </w:r>
          </w:p>
        </w:tc>
        <w:tc>
          <w:tcPr>
            <w:tcW w:w="1056" w:type="dxa"/>
            <w:tcBorders>
              <w:top w:val="nil"/>
              <w:bottom w:val="nil"/>
            </w:tcBorders>
            <w:shd w:val="clear" w:color="auto" w:fill="auto"/>
            <w:vAlign w:val="center"/>
            <w:hideMark/>
          </w:tcPr>
          <w:p w14:paraId="7ABFD269" w14:textId="77777777" w:rsidR="002B25B2" w:rsidRPr="00E73453" w:rsidRDefault="002B25B2" w:rsidP="002B25B2">
            <w:pPr>
              <w:jc w:val="center"/>
              <w:rPr>
                <w:sz w:val="18"/>
                <w:lang w:val="en-US"/>
              </w:rPr>
            </w:pPr>
            <w:r w:rsidRPr="00E73453">
              <w:rPr>
                <w:rFonts w:hint="eastAsia"/>
                <w:sz w:val="18"/>
                <w:lang w:val="en-US"/>
              </w:rPr>
              <w:t>High</w:t>
            </w:r>
          </w:p>
        </w:tc>
        <w:tc>
          <w:tcPr>
            <w:tcW w:w="1504" w:type="dxa"/>
            <w:tcBorders>
              <w:top w:val="nil"/>
              <w:bottom w:val="nil"/>
            </w:tcBorders>
            <w:shd w:val="clear" w:color="auto" w:fill="auto"/>
            <w:vAlign w:val="center"/>
            <w:hideMark/>
          </w:tcPr>
          <w:p w14:paraId="2BF80F44" w14:textId="77777777" w:rsidR="002B25B2" w:rsidRPr="00E73453" w:rsidRDefault="002B25B2" w:rsidP="002B25B2">
            <w:pPr>
              <w:jc w:val="center"/>
              <w:rPr>
                <w:sz w:val="18"/>
                <w:lang w:val="en-US"/>
              </w:rPr>
            </w:pPr>
            <w:r w:rsidRPr="00E73453">
              <w:rPr>
                <w:rFonts w:hint="eastAsia"/>
                <w:sz w:val="18"/>
                <w:lang w:val="en-US"/>
              </w:rPr>
              <w:t>0</w:t>
            </w:r>
          </w:p>
        </w:tc>
        <w:tc>
          <w:tcPr>
            <w:tcW w:w="1276" w:type="dxa"/>
            <w:tcBorders>
              <w:top w:val="nil"/>
              <w:bottom w:val="nil"/>
            </w:tcBorders>
            <w:shd w:val="clear" w:color="auto" w:fill="auto"/>
            <w:vAlign w:val="center"/>
            <w:hideMark/>
          </w:tcPr>
          <w:p w14:paraId="666E66C3" w14:textId="77777777" w:rsidR="002B25B2" w:rsidRPr="00E73453" w:rsidRDefault="002B25B2" w:rsidP="002B25B2">
            <w:pPr>
              <w:jc w:val="center"/>
              <w:rPr>
                <w:sz w:val="18"/>
                <w:lang w:val="en-US"/>
              </w:rPr>
            </w:pPr>
            <w:r w:rsidRPr="00E73453">
              <w:rPr>
                <w:rFonts w:hint="eastAsia"/>
                <w:sz w:val="18"/>
                <w:lang w:val="en-US"/>
              </w:rPr>
              <w:t>Low</w:t>
            </w:r>
          </w:p>
        </w:tc>
        <w:tc>
          <w:tcPr>
            <w:tcW w:w="1276" w:type="dxa"/>
            <w:tcBorders>
              <w:top w:val="nil"/>
              <w:bottom w:val="nil"/>
            </w:tcBorders>
            <w:shd w:val="clear" w:color="auto" w:fill="auto"/>
            <w:vAlign w:val="center"/>
            <w:hideMark/>
          </w:tcPr>
          <w:p w14:paraId="3469367C" w14:textId="77777777" w:rsidR="002B25B2" w:rsidRPr="00E73453" w:rsidRDefault="002B25B2" w:rsidP="002B25B2">
            <w:pPr>
              <w:jc w:val="center"/>
              <w:rPr>
                <w:sz w:val="18"/>
                <w:lang w:val="en-US"/>
              </w:rPr>
            </w:pPr>
            <w:r w:rsidRPr="00E73453">
              <w:rPr>
                <w:rFonts w:hint="eastAsia"/>
                <w:sz w:val="18"/>
                <w:lang w:val="en-US"/>
              </w:rPr>
              <w:t>Medium</w:t>
            </w:r>
          </w:p>
        </w:tc>
      </w:tr>
      <w:tr w:rsidR="002B25B2" w:rsidRPr="00E73453" w14:paraId="1EFA5830" w14:textId="77777777" w:rsidTr="002B25B2">
        <w:trPr>
          <w:trHeight w:val="284"/>
        </w:trPr>
        <w:tc>
          <w:tcPr>
            <w:tcW w:w="1777" w:type="dxa"/>
            <w:tcBorders>
              <w:top w:val="nil"/>
              <w:bottom w:val="single" w:sz="4" w:space="0" w:color="auto"/>
            </w:tcBorders>
            <w:shd w:val="clear" w:color="auto" w:fill="auto"/>
            <w:vAlign w:val="center"/>
            <w:hideMark/>
          </w:tcPr>
          <w:p w14:paraId="3B5C09AD" w14:textId="77777777" w:rsidR="002B25B2" w:rsidRPr="00E73453" w:rsidRDefault="002B25B2" w:rsidP="002B25B2">
            <w:pPr>
              <w:rPr>
                <w:sz w:val="18"/>
                <w:lang w:val="en-US"/>
              </w:rPr>
            </w:pPr>
            <w:r w:rsidRPr="00E73453">
              <w:rPr>
                <w:rFonts w:hint="eastAsia"/>
                <w:sz w:val="18"/>
                <w:lang w:val="en-US"/>
              </w:rPr>
              <w:t>Reindeer Herders</w:t>
            </w:r>
          </w:p>
        </w:tc>
        <w:tc>
          <w:tcPr>
            <w:tcW w:w="1358" w:type="dxa"/>
            <w:tcBorders>
              <w:top w:val="nil"/>
            </w:tcBorders>
            <w:shd w:val="clear" w:color="auto" w:fill="auto"/>
            <w:vAlign w:val="center"/>
            <w:hideMark/>
          </w:tcPr>
          <w:p w14:paraId="54EBFA01" w14:textId="77777777" w:rsidR="002B25B2" w:rsidRPr="00E73453" w:rsidRDefault="002B25B2" w:rsidP="002B25B2">
            <w:pPr>
              <w:jc w:val="center"/>
              <w:rPr>
                <w:sz w:val="18"/>
                <w:lang w:val="en-US"/>
              </w:rPr>
            </w:pPr>
            <w:r w:rsidRPr="00E73453">
              <w:rPr>
                <w:rFonts w:hint="eastAsia"/>
                <w:sz w:val="18"/>
                <w:lang w:val="en-US"/>
              </w:rPr>
              <w:t>Low</w:t>
            </w:r>
          </w:p>
        </w:tc>
        <w:tc>
          <w:tcPr>
            <w:tcW w:w="1359" w:type="dxa"/>
            <w:tcBorders>
              <w:top w:val="nil"/>
            </w:tcBorders>
            <w:shd w:val="clear" w:color="auto" w:fill="auto"/>
            <w:vAlign w:val="center"/>
            <w:hideMark/>
          </w:tcPr>
          <w:p w14:paraId="7BE2CF20" w14:textId="77777777" w:rsidR="002B25B2" w:rsidRPr="00E73453" w:rsidRDefault="002B25B2" w:rsidP="002B25B2">
            <w:pPr>
              <w:jc w:val="center"/>
              <w:rPr>
                <w:sz w:val="18"/>
                <w:lang w:val="en-US"/>
              </w:rPr>
            </w:pPr>
            <w:r w:rsidRPr="00E73453">
              <w:rPr>
                <w:rFonts w:hint="eastAsia"/>
                <w:sz w:val="18"/>
                <w:lang w:val="en-US"/>
              </w:rPr>
              <w:t>0</w:t>
            </w:r>
          </w:p>
        </w:tc>
        <w:tc>
          <w:tcPr>
            <w:tcW w:w="1056" w:type="dxa"/>
            <w:tcBorders>
              <w:top w:val="nil"/>
            </w:tcBorders>
            <w:shd w:val="clear" w:color="auto" w:fill="auto"/>
            <w:vAlign w:val="center"/>
            <w:hideMark/>
          </w:tcPr>
          <w:p w14:paraId="47310BDD" w14:textId="77777777" w:rsidR="002B25B2" w:rsidRPr="00E73453" w:rsidRDefault="002B25B2" w:rsidP="002B25B2">
            <w:pPr>
              <w:jc w:val="center"/>
              <w:rPr>
                <w:sz w:val="18"/>
                <w:lang w:val="en-US"/>
              </w:rPr>
            </w:pPr>
            <w:r w:rsidRPr="00E73453">
              <w:rPr>
                <w:rFonts w:hint="eastAsia"/>
                <w:sz w:val="18"/>
                <w:lang w:val="en-US"/>
              </w:rPr>
              <w:t>0</w:t>
            </w:r>
          </w:p>
        </w:tc>
        <w:tc>
          <w:tcPr>
            <w:tcW w:w="1504" w:type="dxa"/>
            <w:tcBorders>
              <w:top w:val="nil"/>
            </w:tcBorders>
            <w:shd w:val="clear" w:color="auto" w:fill="auto"/>
            <w:vAlign w:val="center"/>
            <w:hideMark/>
          </w:tcPr>
          <w:p w14:paraId="3FA10643" w14:textId="77777777" w:rsidR="002B25B2" w:rsidRPr="00E73453" w:rsidRDefault="002B25B2" w:rsidP="002B25B2">
            <w:pPr>
              <w:jc w:val="center"/>
              <w:rPr>
                <w:sz w:val="18"/>
                <w:lang w:val="en-US"/>
              </w:rPr>
            </w:pPr>
            <w:r w:rsidRPr="00E73453">
              <w:rPr>
                <w:rFonts w:hint="eastAsia"/>
                <w:sz w:val="18"/>
                <w:lang w:val="en-US"/>
              </w:rPr>
              <w:t>High</w:t>
            </w:r>
          </w:p>
        </w:tc>
        <w:tc>
          <w:tcPr>
            <w:tcW w:w="1276" w:type="dxa"/>
            <w:tcBorders>
              <w:top w:val="nil"/>
            </w:tcBorders>
            <w:shd w:val="clear" w:color="auto" w:fill="auto"/>
            <w:vAlign w:val="center"/>
            <w:hideMark/>
          </w:tcPr>
          <w:p w14:paraId="1F79FE2D" w14:textId="77777777" w:rsidR="002B25B2" w:rsidRPr="00E73453" w:rsidRDefault="002B25B2" w:rsidP="002B25B2">
            <w:pPr>
              <w:jc w:val="center"/>
              <w:rPr>
                <w:sz w:val="18"/>
                <w:lang w:val="en-US"/>
              </w:rPr>
            </w:pPr>
            <w:r>
              <w:rPr>
                <w:sz w:val="18"/>
                <w:lang w:val="en-US"/>
              </w:rPr>
              <w:t>0</w:t>
            </w:r>
          </w:p>
        </w:tc>
        <w:tc>
          <w:tcPr>
            <w:tcW w:w="1276" w:type="dxa"/>
            <w:tcBorders>
              <w:top w:val="nil"/>
            </w:tcBorders>
            <w:shd w:val="clear" w:color="auto" w:fill="auto"/>
            <w:vAlign w:val="center"/>
            <w:hideMark/>
          </w:tcPr>
          <w:p w14:paraId="2618C2EA" w14:textId="77777777" w:rsidR="002B25B2" w:rsidRPr="00E73453" w:rsidRDefault="002B25B2" w:rsidP="002B25B2">
            <w:pPr>
              <w:jc w:val="center"/>
              <w:rPr>
                <w:sz w:val="18"/>
                <w:lang w:val="en-US"/>
              </w:rPr>
            </w:pPr>
            <w:r w:rsidRPr="00E73453">
              <w:rPr>
                <w:rFonts w:hint="eastAsia"/>
                <w:sz w:val="18"/>
                <w:lang w:val="en-US"/>
              </w:rPr>
              <w:t>0</w:t>
            </w:r>
          </w:p>
        </w:tc>
      </w:tr>
      <w:tr w:rsidR="002B25B2" w:rsidRPr="00E73453" w14:paraId="5E02E0E0" w14:textId="77777777" w:rsidTr="002B25B2">
        <w:trPr>
          <w:trHeight w:val="284"/>
        </w:trPr>
        <w:tc>
          <w:tcPr>
            <w:tcW w:w="1777" w:type="dxa"/>
            <w:tcBorders>
              <w:bottom w:val="single" w:sz="4" w:space="0" w:color="auto"/>
              <w:tl2br w:val="single" w:sz="4" w:space="0" w:color="auto"/>
            </w:tcBorders>
            <w:shd w:val="clear" w:color="auto" w:fill="auto"/>
            <w:hideMark/>
          </w:tcPr>
          <w:p w14:paraId="0515E05D" w14:textId="77777777" w:rsidR="002B25B2" w:rsidRPr="00E73453" w:rsidRDefault="002B25B2" w:rsidP="002B25B2">
            <w:pPr>
              <w:jc w:val="right"/>
              <w:rPr>
                <w:sz w:val="18"/>
                <w:lang w:val="en-US"/>
              </w:rPr>
            </w:pPr>
            <w:r w:rsidRPr="00E73453">
              <w:rPr>
                <w:rFonts w:hint="eastAsia"/>
                <w:sz w:val="18"/>
                <w:lang w:val="en-US"/>
              </w:rPr>
              <w:t xml:space="preserve">　　</w:t>
            </w:r>
            <w:r w:rsidRPr="00E73453">
              <w:rPr>
                <w:rFonts w:hint="eastAsia"/>
                <w:sz w:val="18"/>
                <w:lang w:val="en-US"/>
              </w:rPr>
              <w:t>In</w:t>
            </w:r>
            <w:r w:rsidRPr="00E73453">
              <w:rPr>
                <w:sz w:val="18"/>
                <w:lang w:val="en-US"/>
              </w:rPr>
              <w:t>terests</w:t>
            </w:r>
          </w:p>
          <w:p w14:paraId="334D08BB" w14:textId="77777777" w:rsidR="002B25B2" w:rsidRPr="00E73453" w:rsidRDefault="002B25B2" w:rsidP="002B25B2">
            <w:pPr>
              <w:rPr>
                <w:sz w:val="18"/>
                <w:lang w:val="en-US"/>
              </w:rPr>
            </w:pPr>
          </w:p>
          <w:p w14:paraId="2D54C993" w14:textId="77777777" w:rsidR="002B25B2" w:rsidRPr="00E73453" w:rsidRDefault="002B25B2" w:rsidP="002B25B2">
            <w:pPr>
              <w:jc w:val="left"/>
              <w:rPr>
                <w:sz w:val="18"/>
                <w:lang w:val="en-US"/>
              </w:rPr>
            </w:pPr>
            <w:r w:rsidRPr="00E73453">
              <w:rPr>
                <w:sz w:val="18"/>
                <w:lang w:val="en-US"/>
              </w:rPr>
              <w:t>Stakeholders</w:t>
            </w:r>
          </w:p>
        </w:tc>
        <w:tc>
          <w:tcPr>
            <w:tcW w:w="1358" w:type="dxa"/>
            <w:tcBorders>
              <w:bottom w:val="single" w:sz="4" w:space="0" w:color="auto"/>
            </w:tcBorders>
            <w:shd w:val="clear" w:color="auto" w:fill="auto"/>
            <w:vAlign w:val="center"/>
            <w:hideMark/>
          </w:tcPr>
          <w:p w14:paraId="28C5C580" w14:textId="77777777" w:rsidR="002B25B2" w:rsidRPr="00E73453" w:rsidRDefault="002B25B2" w:rsidP="002B25B2">
            <w:pPr>
              <w:jc w:val="center"/>
              <w:rPr>
                <w:sz w:val="18"/>
                <w:lang w:val="en-US"/>
              </w:rPr>
            </w:pPr>
            <w:r w:rsidRPr="00E73453">
              <w:rPr>
                <w:rFonts w:hint="eastAsia"/>
                <w:sz w:val="18"/>
                <w:lang w:val="en-US"/>
              </w:rPr>
              <w:t>Ecotourism</w:t>
            </w:r>
          </w:p>
        </w:tc>
        <w:tc>
          <w:tcPr>
            <w:tcW w:w="1359" w:type="dxa"/>
            <w:tcBorders>
              <w:bottom w:val="single" w:sz="4" w:space="0" w:color="auto"/>
            </w:tcBorders>
            <w:shd w:val="clear" w:color="auto" w:fill="auto"/>
            <w:vAlign w:val="center"/>
            <w:hideMark/>
          </w:tcPr>
          <w:p w14:paraId="463682B6" w14:textId="77777777" w:rsidR="002B25B2" w:rsidRPr="00E73453" w:rsidRDefault="002B25B2" w:rsidP="002B25B2">
            <w:pPr>
              <w:jc w:val="center"/>
              <w:rPr>
                <w:sz w:val="18"/>
                <w:lang w:val="en-US"/>
              </w:rPr>
            </w:pPr>
            <w:proofErr w:type="spellStart"/>
            <w:r w:rsidRPr="00E73453">
              <w:rPr>
                <w:rFonts w:hint="eastAsia"/>
                <w:sz w:val="18"/>
                <w:lang w:val="en-US"/>
              </w:rPr>
              <w:t>Biophilia</w:t>
            </w:r>
            <w:proofErr w:type="spellEnd"/>
          </w:p>
        </w:tc>
        <w:tc>
          <w:tcPr>
            <w:tcW w:w="1056" w:type="dxa"/>
            <w:tcBorders>
              <w:bottom w:val="single" w:sz="4" w:space="0" w:color="auto"/>
            </w:tcBorders>
            <w:shd w:val="clear" w:color="auto" w:fill="auto"/>
            <w:vAlign w:val="center"/>
            <w:hideMark/>
          </w:tcPr>
          <w:p w14:paraId="34415756" w14:textId="77777777" w:rsidR="002B25B2" w:rsidRPr="00E73453" w:rsidRDefault="002B25B2" w:rsidP="002B25B2">
            <w:pPr>
              <w:jc w:val="center"/>
              <w:rPr>
                <w:sz w:val="18"/>
                <w:lang w:val="en-US"/>
              </w:rPr>
            </w:pPr>
            <w:r w:rsidRPr="00E73453">
              <w:rPr>
                <w:rFonts w:hint="eastAsia"/>
                <w:sz w:val="18"/>
                <w:lang w:val="en-US"/>
              </w:rPr>
              <w:t>Fear of wolves</w:t>
            </w:r>
          </w:p>
        </w:tc>
        <w:tc>
          <w:tcPr>
            <w:tcW w:w="1504" w:type="dxa"/>
            <w:tcBorders>
              <w:bottom w:val="single" w:sz="4" w:space="0" w:color="auto"/>
            </w:tcBorders>
            <w:shd w:val="clear" w:color="auto" w:fill="auto"/>
            <w:vAlign w:val="center"/>
            <w:hideMark/>
          </w:tcPr>
          <w:p w14:paraId="49C04234" w14:textId="77777777" w:rsidR="002B25B2" w:rsidRPr="00E73453" w:rsidRDefault="002B25B2" w:rsidP="002B25B2">
            <w:pPr>
              <w:jc w:val="center"/>
              <w:rPr>
                <w:sz w:val="18"/>
                <w:lang w:val="en-US"/>
              </w:rPr>
            </w:pPr>
            <w:r w:rsidRPr="00E73453">
              <w:rPr>
                <w:rFonts w:hint="eastAsia"/>
                <w:sz w:val="18"/>
                <w:lang w:val="en-US"/>
              </w:rPr>
              <w:t>Hunting culture</w:t>
            </w:r>
          </w:p>
        </w:tc>
        <w:tc>
          <w:tcPr>
            <w:tcW w:w="1276" w:type="dxa"/>
            <w:tcBorders>
              <w:bottom w:val="single" w:sz="4" w:space="0" w:color="auto"/>
            </w:tcBorders>
            <w:shd w:val="clear" w:color="auto" w:fill="auto"/>
            <w:vAlign w:val="center"/>
            <w:hideMark/>
          </w:tcPr>
          <w:p w14:paraId="6FB89510" w14:textId="77777777" w:rsidR="002B25B2" w:rsidRPr="00E73453" w:rsidRDefault="002B25B2" w:rsidP="002B25B2">
            <w:pPr>
              <w:jc w:val="center"/>
              <w:rPr>
                <w:sz w:val="18"/>
                <w:lang w:val="en-US"/>
              </w:rPr>
            </w:pPr>
            <w:r w:rsidRPr="00E73453">
              <w:rPr>
                <w:rFonts w:hint="eastAsia"/>
                <w:sz w:val="18"/>
                <w:lang w:val="en-US"/>
              </w:rPr>
              <w:t>Sami culture</w:t>
            </w:r>
          </w:p>
        </w:tc>
        <w:tc>
          <w:tcPr>
            <w:tcW w:w="1276" w:type="dxa"/>
            <w:tcBorders>
              <w:bottom w:val="single" w:sz="4" w:space="0" w:color="auto"/>
            </w:tcBorders>
            <w:shd w:val="clear" w:color="auto" w:fill="auto"/>
            <w:vAlign w:val="center"/>
            <w:hideMark/>
          </w:tcPr>
          <w:p w14:paraId="173B6E4B" w14:textId="77777777" w:rsidR="002B25B2" w:rsidRPr="00E73453" w:rsidRDefault="002B25B2" w:rsidP="002B25B2">
            <w:pPr>
              <w:jc w:val="center"/>
              <w:rPr>
                <w:sz w:val="18"/>
                <w:lang w:val="en-US"/>
              </w:rPr>
            </w:pPr>
          </w:p>
        </w:tc>
      </w:tr>
      <w:tr w:rsidR="002B25B2" w:rsidRPr="00E73453" w14:paraId="3ECEA148" w14:textId="77777777" w:rsidTr="002B25B2">
        <w:trPr>
          <w:trHeight w:val="284"/>
        </w:trPr>
        <w:tc>
          <w:tcPr>
            <w:tcW w:w="1777" w:type="dxa"/>
            <w:tcBorders>
              <w:bottom w:val="nil"/>
            </w:tcBorders>
            <w:shd w:val="clear" w:color="auto" w:fill="auto"/>
            <w:vAlign w:val="center"/>
            <w:hideMark/>
          </w:tcPr>
          <w:p w14:paraId="2F79E2F8" w14:textId="77777777" w:rsidR="002B25B2" w:rsidRPr="00E73453" w:rsidRDefault="002B25B2" w:rsidP="002B25B2">
            <w:pPr>
              <w:rPr>
                <w:sz w:val="18"/>
                <w:lang w:val="en-US"/>
              </w:rPr>
            </w:pPr>
            <w:r w:rsidRPr="00E73453">
              <w:rPr>
                <w:rFonts w:hint="eastAsia"/>
                <w:sz w:val="18"/>
                <w:lang w:val="en-US"/>
              </w:rPr>
              <w:t>Environmentalists &amp; Urbanites</w:t>
            </w:r>
          </w:p>
        </w:tc>
        <w:tc>
          <w:tcPr>
            <w:tcW w:w="1358" w:type="dxa"/>
            <w:tcBorders>
              <w:bottom w:val="nil"/>
            </w:tcBorders>
            <w:shd w:val="clear" w:color="auto" w:fill="auto"/>
            <w:vAlign w:val="center"/>
            <w:hideMark/>
          </w:tcPr>
          <w:p w14:paraId="720505A7" w14:textId="77777777" w:rsidR="002B25B2" w:rsidRPr="00E73453" w:rsidRDefault="002B25B2" w:rsidP="002B25B2">
            <w:pPr>
              <w:jc w:val="center"/>
              <w:rPr>
                <w:sz w:val="18"/>
                <w:lang w:val="en-US"/>
              </w:rPr>
            </w:pPr>
            <w:r w:rsidRPr="00E73453">
              <w:rPr>
                <w:rFonts w:hint="eastAsia"/>
                <w:sz w:val="18"/>
                <w:lang w:val="en-US"/>
              </w:rPr>
              <w:t>0</w:t>
            </w:r>
          </w:p>
        </w:tc>
        <w:tc>
          <w:tcPr>
            <w:tcW w:w="1359" w:type="dxa"/>
            <w:tcBorders>
              <w:bottom w:val="nil"/>
            </w:tcBorders>
            <w:shd w:val="clear" w:color="auto" w:fill="auto"/>
            <w:vAlign w:val="center"/>
            <w:hideMark/>
          </w:tcPr>
          <w:p w14:paraId="45B6D566" w14:textId="77777777" w:rsidR="002B25B2" w:rsidRPr="00E73453" w:rsidRDefault="002B25B2" w:rsidP="002B25B2">
            <w:pPr>
              <w:jc w:val="center"/>
              <w:rPr>
                <w:sz w:val="18"/>
                <w:lang w:val="en-US"/>
              </w:rPr>
            </w:pPr>
            <w:r>
              <w:rPr>
                <w:sz w:val="18"/>
                <w:lang w:val="en-US"/>
              </w:rPr>
              <w:t>Medium</w:t>
            </w:r>
          </w:p>
        </w:tc>
        <w:tc>
          <w:tcPr>
            <w:tcW w:w="1056" w:type="dxa"/>
            <w:tcBorders>
              <w:bottom w:val="nil"/>
            </w:tcBorders>
            <w:shd w:val="clear" w:color="auto" w:fill="auto"/>
            <w:vAlign w:val="center"/>
            <w:hideMark/>
          </w:tcPr>
          <w:p w14:paraId="12257C1B" w14:textId="77777777" w:rsidR="002B25B2" w:rsidRPr="00E73453" w:rsidRDefault="002B25B2" w:rsidP="002B25B2">
            <w:pPr>
              <w:jc w:val="center"/>
              <w:rPr>
                <w:sz w:val="18"/>
                <w:lang w:val="en-US"/>
              </w:rPr>
            </w:pPr>
            <w:r>
              <w:rPr>
                <w:sz w:val="18"/>
                <w:lang w:val="en-US"/>
              </w:rPr>
              <w:t>Medium</w:t>
            </w:r>
          </w:p>
        </w:tc>
        <w:tc>
          <w:tcPr>
            <w:tcW w:w="1504" w:type="dxa"/>
            <w:tcBorders>
              <w:bottom w:val="nil"/>
            </w:tcBorders>
            <w:shd w:val="clear" w:color="auto" w:fill="auto"/>
            <w:vAlign w:val="center"/>
            <w:hideMark/>
          </w:tcPr>
          <w:p w14:paraId="4316C750" w14:textId="77777777" w:rsidR="002B25B2" w:rsidRPr="00E73453" w:rsidRDefault="002B25B2" w:rsidP="002B25B2">
            <w:pPr>
              <w:jc w:val="center"/>
              <w:rPr>
                <w:sz w:val="18"/>
                <w:lang w:val="en-US"/>
              </w:rPr>
            </w:pPr>
            <w:r w:rsidRPr="00E73453">
              <w:rPr>
                <w:rFonts w:hint="eastAsia"/>
                <w:sz w:val="18"/>
                <w:lang w:val="en-US"/>
              </w:rPr>
              <w:t>0</w:t>
            </w:r>
          </w:p>
        </w:tc>
        <w:tc>
          <w:tcPr>
            <w:tcW w:w="1276" w:type="dxa"/>
            <w:tcBorders>
              <w:bottom w:val="nil"/>
            </w:tcBorders>
            <w:shd w:val="clear" w:color="auto" w:fill="auto"/>
            <w:vAlign w:val="center"/>
            <w:hideMark/>
          </w:tcPr>
          <w:p w14:paraId="5BE9280B" w14:textId="77777777" w:rsidR="002B25B2" w:rsidRPr="00E73453" w:rsidRDefault="002B25B2" w:rsidP="002B25B2">
            <w:pPr>
              <w:jc w:val="center"/>
              <w:rPr>
                <w:sz w:val="18"/>
                <w:lang w:val="en-US"/>
              </w:rPr>
            </w:pPr>
            <w:r w:rsidRPr="00E73453">
              <w:rPr>
                <w:rFonts w:hint="eastAsia"/>
                <w:sz w:val="18"/>
                <w:lang w:val="en-US"/>
              </w:rPr>
              <w:t>0</w:t>
            </w:r>
          </w:p>
        </w:tc>
        <w:tc>
          <w:tcPr>
            <w:tcW w:w="1276" w:type="dxa"/>
            <w:tcBorders>
              <w:bottom w:val="nil"/>
            </w:tcBorders>
            <w:shd w:val="clear" w:color="auto" w:fill="auto"/>
            <w:vAlign w:val="center"/>
            <w:hideMark/>
          </w:tcPr>
          <w:p w14:paraId="1AB221FD" w14:textId="77777777" w:rsidR="002B25B2" w:rsidRPr="00E73453" w:rsidRDefault="002B25B2" w:rsidP="002B25B2">
            <w:pPr>
              <w:jc w:val="center"/>
              <w:rPr>
                <w:sz w:val="18"/>
                <w:lang w:val="en-US"/>
              </w:rPr>
            </w:pPr>
          </w:p>
        </w:tc>
      </w:tr>
      <w:tr w:rsidR="002B25B2" w:rsidRPr="00E73453" w14:paraId="2B0AFA17" w14:textId="77777777" w:rsidTr="002B25B2">
        <w:trPr>
          <w:trHeight w:val="284"/>
        </w:trPr>
        <w:tc>
          <w:tcPr>
            <w:tcW w:w="1777" w:type="dxa"/>
            <w:tcBorders>
              <w:top w:val="nil"/>
              <w:bottom w:val="nil"/>
            </w:tcBorders>
            <w:shd w:val="clear" w:color="auto" w:fill="auto"/>
            <w:vAlign w:val="center"/>
            <w:hideMark/>
          </w:tcPr>
          <w:p w14:paraId="180E0DBE" w14:textId="77777777" w:rsidR="002B25B2" w:rsidRPr="00E73453" w:rsidRDefault="002B25B2" w:rsidP="002B25B2">
            <w:pPr>
              <w:rPr>
                <w:sz w:val="18"/>
                <w:lang w:val="en-US"/>
              </w:rPr>
            </w:pPr>
            <w:r w:rsidRPr="00E73453">
              <w:rPr>
                <w:rFonts w:hint="eastAsia"/>
                <w:sz w:val="18"/>
                <w:lang w:val="en-US"/>
              </w:rPr>
              <w:t>Hunters</w:t>
            </w:r>
          </w:p>
        </w:tc>
        <w:tc>
          <w:tcPr>
            <w:tcW w:w="1358" w:type="dxa"/>
            <w:tcBorders>
              <w:top w:val="nil"/>
              <w:bottom w:val="nil"/>
            </w:tcBorders>
            <w:shd w:val="clear" w:color="auto" w:fill="auto"/>
            <w:vAlign w:val="center"/>
            <w:hideMark/>
          </w:tcPr>
          <w:p w14:paraId="6E31E98B" w14:textId="77777777" w:rsidR="002B25B2" w:rsidRPr="00E73453" w:rsidRDefault="002B25B2" w:rsidP="002B25B2">
            <w:pPr>
              <w:jc w:val="center"/>
              <w:rPr>
                <w:sz w:val="18"/>
                <w:lang w:val="en-US"/>
              </w:rPr>
            </w:pPr>
            <w:r w:rsidRPr="00E73453">
              <w:rPr>
                <w:rFonts w:hint="eastAsia"/>
                <w:sz w:val="18"/>
                <w:lang w:val="en-US"/>
              </w:rPr>
              <w:t>Low</w:t>
            </w:r>
          </w:p>
        </w:tc>
        <w:tc>
          <w:tcPr>
            <w:tcW w:w="1359" w:type="dxa"/>
            <w:tcBorders>
              <w:top w:val="nil"/>
              <w:bottom w:val="nil"/>
            </w:tcBorders>
            <w:shd w:val="clear" w:color="auto" w:fill="auto"/>
            <w:vAlign w:val="center"/>
            <w:hideMark/>
          </w:tcPr>
          <w:p w14:paraId="0BD96A31" w14:textId="77777777" w:rsidR="002B25B2" w:rsidRPr="00E73453" w:rsidRDefault="002B25B2" w:rsidP="002B25B2">
            <w:pPr>
              <w:jc w:val="center"/>
              <w:rPr>
                <w:sz w:val="18"/>
                <w:lang w:val="en-US"/>
              </w:rPr>
            </w:pPr>
            <w:r w:rsidRPr="00E73453">
              <w:rPr>
                <w:rFonts w:hint="eastAsia"/>
                <w:sz w:val="18"/>
                <w:lang w:val="en-US"/>
              </w:rPr>
              <w:t>Low</w:t>
            </w:r>
          </w:p>
        </w:tc>
        <w:tc>
          <w:tcPr>
            <w:tcW w:w="1056" w:type="dxa"/>
            <w:tcBorders>
              <w:top w:val="nil"/>
              <w:bottom w:val="nil"/>
            </w:tcBorders>
            <w:shd w:val="clear" w:color="auto" w:fill="auto"/>
            <w:vAlign w:val="center"/>
            <w:hideMark/>
          </w:tcPr>
          <w:p w14:paraId="2ECB9479" w14:textId="77777777" w:rsidR="002B25B2" w:rsidRPr="00E73453" w:rsidRDefault="002B25B2" w:rsidP="002B25B2">
            <w:pPr>
              <w:jc w:val="center"/>
              <w:rPr>
                <w:sz w:val="18"/>
                <w:lang w:val="en-US"/>
              </w:rPr>
            </w:pPr>
            <w:r>
              <w:rPr>
                <w:sz w:val="18"/>
                <w:lang w:val="en-US"/>
              </w:rPr>
              <w:t>Low</w:t>
            </w:r>
          </w:p>
        </w:tc>
        <w:tc>
          <w:tcPr>
            <w:tcW w:w="1504" w:type="dxa"/>
            <w:tcBorders>
              <w:top w:val="nil"/>
              <w:bottom w:val="nil"/>
            </w:tcBorders>
            <w:shd w:val="clear" w:color="auto" w:fill="auto"/>
            <w:vAlign w:val="center"/>
            <w:hideMark/>
          </w:tcPr>
          <w:p w14:paraId="530BA20C" w14:textId="77777777" w:rsidR="002B25B2" w:rsidRPr="00E73453" w:rsidRDefault="002B25B2" w:rsidP="002B25B2">
            <w:pPr>
              <w:jc w:val="center"/>
              <w:rPr>
                <w:sz w:val="18"/>
                <w:lang w:val="en-US"/>
              </w:rPr>
            </w:pPr>
            <w:r>
              <w:rPr>
                <w:sz w:val="18"/>
                <w:lang w:val="en-US"/>
              </w:rPr>
              <w:t>High</w:t>
            </w:r>
          </w:p>
        </w:tc>
        <w:tc>
          <w:tcPr>
            <w:tcW w:w="1276" w:type="dxa"/>
            <w:tcBorders>
              <w:top w:val="nil"/>
              <w:bottom w:val="nil"/>
            </w:tcBorders>
            <w:shd w:val="clear" w:color="auto" w:fill="auto"/>
            <w:vAlign w:val="center"/>
            <w:hideMark/>
          </w:tcPr>
          <w:p w14:paraId="00549A21" w14:textId="77777777" w:rsidR="002B25B2" w:rsidRPr="00E73453" w:rsidRDefault="002B25B2" w:rsidP="002B25B2">
            <w:pPr>
              <w:jc w:val="center"/>
              <w:rPr>
                <w:sz w:val="18"/>
                <w:lang w:val="en-US"/>
              </w:rPr>
            </w:pPr>
            <w:r w:rsidRPr="00E73453">
              <w:rPr>
                <w:rFonts w:hint="eastAsia"/>
                <w:sz w:val="18"/>
                <w:lang w:val="en-US"/>
              </w:rPr>
              <w:t>0</w:t>
            </w:r>
          </w:p>
        </w:tc>
        <w:tc>
          <w:tcPr>
            <w:tcW w:w="1276" w:type="dxa"/>
            <w:tcBorders>
              <w:top w:val="nil"/>
              <w:bottom w:val="nil"/>
            </w:tcBorders>
            <w:shd w:val="clear" w:color="auto" w:fill="auto"/>
            <w:vAlign w:val="center"/>
            <w:hideMark/>
          </w:tcPr>
          <w:p w14:paraId="48A98974" w14:textId="77777777" w:rsidR="002B25B2" w:rsidRPr="00E73453" w:rsidRDefault="002B25B2" w:rsidP="002B25B2">
            <w:pPr>
              <w:jc w:val="center"/>
              <w:rPr>
                <w:sz w:val="18"/>
                <w:lang w:val="en-US"/>
              </w:rPr>
            </w:pPr>
          </w:p>
        </w:tc>
      </w:tr>
      <w:tr w:rsidR="002B25B2" w:rsidRPr="00E73453" w14:paraId="6BF919E5" w14:textId="77777777" w:rsidTr="002B25B2">
        <w:trPr>
          <w:trHeight w:val="284"/>
        </w:trPr>
        <w:tc>
          <w:tcPr>
            <w:tcW w:w="1777" w:type="dxa"/>
            <w:tcBorders>
              <w:top w:val="nil"/>
              <w:bottom w:val="nil"/>
            </w:tcBorders>
            <w:shd w:val="clear" w:color="auto" w:fill="auto"/>
            <w:vAlign w:val="center"/>
            <w:hideMark/>
          </w:tcPr>
          <w:p w14:paraId="5F290923" w14:textId="77777777" w:rsidR="002B25B2" w:rsidRPr="00E73453" w:rsidRDefault="002B25B2" w:rsidP="002B25B2">
            <w:pPr>
              <w:rPr>
                <w:sz w:val="18"/>
                <w:lang w:val="en-US"/>
              </w:rPr>
            </w:pPr>
            <w:r w:rsidRPr="00E73453">
              <w:rPr>
                <w:rFonts w:hint="eastAsia"/>
                <w:sz w:val="18"/>
                <w:lang w:val="en-US"/>
              </w:rPr>
              <w:lastRenderedPageBreak/>
              <w:t>Livestock owners</w:t>
            </w:r>
          </w:p>
        </w:tc>
        <w:tc>
          <w:tcPr>
            <w:tcW w:w="1358" w:type="dxa"/>
            <w:tcBorders>
              <w:top w:val="nil"/>
              <w:bottom w:val="nil"/>
            </w:tcBorders>
            <w:shd w:val="clear" w:color="auto" w:fill="auto"/>
            <w:vAlign w:val="center"/>
            <w:hideMark/>
          </w:tcPr>
          <w:p w14:paraId="44507A2D" w14:textId="77777777" w:rsidR="002B25B2" w:rsidRPr="00E73453" w:rsidRDefault="002B25B2" w:rsidP="002B25B2">
            <w:pPr>
              <w:jc w:val="center"/>
              <w:rPr>
                <w:sz w:val="18"/>
                <w:lang w:val="en-US"/>
              </w:rPr>
            </w:pPr>
            <w:r>
              <w:rPr>
                <w:sz w:val="18"/>
                <w:lang w:val="en-US"/>
              </w:rPr>
              <w:t>Medium</w:t>
            </w:r>
          </w:p>
        </w:tc>
        <w:tc>
          <w:tcPr>
            <w:tcW w:w="1359" w:type="dxa"/>
            <w:tcBorders>
              <w:top w:val="nil"/>
              <w:bottom w:val="nil"/>
            </w:tcBorders>
            <w:shd w:val="clear" w:color="auto" w:fill="auto"/>
            <w:vAlign w:val="center"/>
            <w:hideMark/>
          </w:tcPr>
          <w:p w14:paraId="5E6BF0DB" w14:textId="77777777" w:rsidR="002B25B2" w:rsidRPr="00E73453" w:rsidRDefault="002B25B2" w:rsidP="002B25B2">
            <w:pPr>
              <w:jc w:val="center"/>
              <w:rPr>
                <w:sz w:val="18"/>
                <w:lang w:val="en-US"/>
              </w:rPr>
            </w:pPr>
            <w:r>
              <w:rPr>
                <w:sz w:val="18"/>
                <w:lang w:val="en-US"/>
              </w:rPr>
              <w:t>0</w:t>
            </w:r>
          </w:p>
        </w:tc>
        <w:tc>
          <w:tcPr>
            <w:tcW w:w="1056" w:type="dxa"/>
            <w:tcBorders>
              <w:top w:val="nil"/>
              <w:bottom w:val="nil"/>
            </w:tcBorders>
            <w:shd w:val="clear" w:color="auto" w:fill="auto"/>
            <w:vAlign w:val="center"/>
            <w:hideMark/>
          </w:tcPr>
          <w:p w14:paraId="6E03D999" w14:textId="77777777" w:rsidR="002B25B2" w:rsidRPr="00E73453" w:rsidRDefault="002B25B2" w:rsidP="002B25B2">
            <w:pPr>
              <w:jc w:val="center"/>
              <w:rPr>
                <w:sz w:val="18"/>
                <w:lang w:val="en-US"/>
              </w:rPr>
            </w:pPr>
            <w:r>
              <w:rPr>
                <w:sz w:val="18"/>
                <w:lang w:val="en-US"/>
              </w:rPr>
              <w:t>High</w:t>
            </w:r>
          </w:p>
        </w:tc>
        <w:tc>
          <w:tcPr>
            <w:tcW w:w="1504" w:type="dxa"/>
            <w:tcBorders>
              <w:top w:val="nil"/>
              <w:bottom w:val="nil"/>
            </w:tcBorders>
            <w:shd w:val="clear" w:color="auto" w:fill="auto"/>
            <w:vAlign w:val="center"/>
            <w:hideMark/>
          </w:tcPr>
          <w:p w14:paraId="24BFACD5" w14:textId="77777777" w:rsidR="002B25B2" w:rsidRPr="00E73453" w:rsidRDefault="002B25B2" w:rsidP="002B25B2">
            <w:pPr>
              <w:jc w:val="center"/>
              <w:rPr>
                <w:sz w:val="18"/>
                <w:lang w:val="en-US"/>
              </w:rPr>
            </w:pPr>
            <w:r w:rsidRPr="00E73453">
              <w:rPr>
                <w:rFonts w:hint="eastAsia"/>
                <w:sz w:val="18"/>
                <w:lang w:val="en-US"/>
              </w:rPr>
              <w:t>0</w:t>
            </w:r>
          </w:p>
        </w:tc>
        <w:tc>
          <w:tcPr>
            <w:tcW w:w="1276" w:type="dxa"/>
            <w:tcBorders>
              <w:top w:val="nil"/>
              <w:bottom w:val="nil"/>
            </w:tcBorders>
            <w:shd w:val="clear" w:color="auto" w:fill="auto"/>
            <w:vAlign w:val="center"/>
            <w:hideMark/>
          </w:tcPr>
          <w:p w14:paraId="685630BB" w14:textId="77777777" w:rsidR="002B25B2" w:rsidRPr="00E73453" w:rsidRDefault="002B25B2" w:rsidP="002B25B2">
            <w:pPr>
              <w:jc w:val="center"/>
              <w:rPr>
                <w:sz w:val="18"/>
                <w:lang w:val="en-US"/>
              </w:rPr>
            </w:pPr>
            <w:r w:rsidRPr="00E73453">
              <w:rPr>
                <w:rFonts w:hint="eastAsia"/>
                <w:sz w:val="18"/>
                <w:lang w:val="en-US"/>
              </w:rPr>
              <w:t>0</w:t>
            </w:r>
          </w:p>
        </w:tc>
        <w:tc>
          <w:tcPr>
            <w:tcW w:w="1276" w:type="dxa"/>
            <w:tcBorders>
              <w:top w:val="nil"/>
              <w:bottom w:val="nil"/>
            </w:tcBorders>
            <w:shd w:val="clear" w:color="auto" w:fill="auto"/>
            <w:vAlign w:val="center"/>
            <w:hideMark/>
          </w:tcPr>
          <w:p w14:paraId="4D986F77" w14:textId="77777777" w:rsidR="002B25B2" w:rsidRPr="00E73453" w:rsidRDefault="002B25B2" w:rsidP="002B25B2">
            <w:pPr>
              <w:jc w:val="center"/>
              <w:rPr>
                <w:sz w:val="18"/>
                <w:lang w:val="en-US"/>
              </w:rPr>
            </w:pPr>
          </w:p>
        </w:tc>
      </w:tr>
      <w:tr w:rsidR="002B25B2" w:rsidRPr="00E73453" w14:paraId="190BB575" w14:textId="77777777" w:rsidTr="002B25B2">
        <w:trPr>
          <w:trHeight w:val="284"/>
        </w:trPr>
        <w:tc>
          <w:tcPr>
            <w:tcW w:w="1777" w:type="dxa"/>
            <w:tcBorders>
              <w:top w:val="nil"/>
            </w:tcBorders>
            <w:shd w:val="clear" w:color="auto" w:fill="auto"/>
            <w:vAlign w:val="center"/>
            <w:hideMark/>
          </w:tcPr>
          <w:p w14:paraId="4E635516" w14:textId="77777777" w:rsidR="002B25B2" w:rsidRPr="00E73453" w:rsidRDefault="002B25B2" w:rsidP="002B25B2">
            <w:pPr>
              <w:rPr>
                <w:sz w:val="18"/>
                <w:lang w:val="en-US"/>
              </w:rPr>
            </w:pPr>
            <w:r w:rsidRPr="00E73453">
              <w:rPr>
                <w:rFonts w:hint="eastAsia"/>
                <w:sz w:val="18"/>
                <w:lang w:val="en-US"/>
              </w:rPr>
              <w:t>Reindeer Herders</w:t>
            </w:r>
          </w:p>
        </w:tc>
        <w:tc>
          <w:tcPr>
            <w:tcW w:w="1358" w:type="dxa"/>
            <w:tcBorders>
              <w:top w:val="nil"/>
            </w:tcBorders>
            <w:shd w:val="clear" w:color="auto" w:fill="auto"/>
            <w:vAlign w:val="center"/>
            <w:hideMark/>
          </w:tcPr>
          <w:p w14:paraId="53C4003D" w14:textId="77777777" w:rsidR="002B25B2" w:rsidRPr="00E73453" w:rsidRDefault="002B25B2" w:rsidP="002B25B2">
            <w:pPr>
              <w:jc w:val="center"/>
              <w:rPr>
                <w:sz w:val="18"/>
                <w:lang w:val="en-US"/>
              </w:rPr>
            </w:pPr>
            <w:r w:rsidRPr="00E73453">
              <w:rPr>
                <w:rFonts w:hint="eastAsia"/>
                <w:sz w:val="18"/>
                <w:lang w:val="en-US"/>
              </w:rPr>
              <w:t>0</w:t>
            </w:r>
          </w:p>
        </w:tc>
        <w:tc>
          <w:tcPr>
            <w:tcW w:w="1359" w:type="dxa"/>
            <w:tcBorders>
              <w:top w:val="nil"/>
            </w:tcBorders>
            <w:shd w:val="clear" w:color="auto" w:fill="auto"/>
            <w:vAlign w:val="center"/>
            <w:hideMark/>
          </w:tcPr>
          <w:p w14:paraId="2149F66F" w14:textId="77777777" w:rsidR="002B25B2" w:rsidRPr="00E73453" w:rsidRDefault="002B25B2" w:rsidP="002B25B2">
            <w:pPr>
              <w:jc w:val="center"/>
              <w:rPr>
                <w:sz w:val="18"/>
                <w:lang w:val="en-US"/>
              </w:rPr>
            </w:pPr>
            <w:r>
              <w:rPr>
                <w:sz w:val="18"/>
                <w:lang w:val="en-US"/>
              </w:rPr>
              <w:t>Medium</w:t>
            </w:r>
          </w:p>
        </w:tc>
        <w:tc>
          <w:tcPr>
            <w:tcW w:w="1056" w:type="dxa"/>
            <w:tcBorders>
              <w:top w:val="nil"/>
            </w:tcBorders>
            <w:shd w:val="clear" w:color="auto" w:fill="auto"/>
            <w:vAlign w:val="center"/>
            <w:hideMark/>
          </w:tcPr>
          <w:p w14:paraId="2D7FC4BC" w14:textId="77777777" w:rsidR="002B25B2" w:rsidRPr="00E73453" w:rsidRDefault="002B25B2" w:rsidP="002B25B2">
            <w:pPr>
              <w:jc w:val="center"/>
              <w:rPr>
                <w:sz w:val="18"/>
                <w:lang w:val="en-US"/>
              </w:rPr>
            </w:pPr>
            <w:r>
              <w:rPr>
                <w:sz w:val="18"/>
                <w:lang w:val="en-US"/>
              </w:rPr>
              <w:t>0</w:t>
            </w:r>
          </w:p>
        </w:tc>
        <w:tc>
          <w:tcPr>
            <w:tcW w:w="1504" w:type="dxa"/>
            <w:tcBorders>
              <w:top w:val="nil"/>
            </w:tcBorders>
            <w:shd w:val="clear" w:color="auto" w:fill="auto"/>
            <w:vAlign w:val="center"/>
            <w:hideMark/>
          </w:tcPr>
          <w:p w14:paraId="19AB33EB" w14:textId="77777777" w:rsidR="002B25B2" w:rsidRPr="00E73453" w:rsidRDefault="002B25B2" w:rsidP="002B25B2">
            <w:pPr>
              <w:jc w:val="center"/>
              <w:rPr>
                <w:sz w:val="18"/>
                <w:lang w:val="en-US"/>
              </w:rPr>
            </w:pPr>
            <w:r w:rsidRPr="00E73453">
              <w:rPr>
                <w:rFonts w:hint="eastAsia"/>
                <w:sz w:val="18"/>
                <w:lang w:val="en-US"/>
              </w:rPr>
              <w:t>0</w:t>
            </w:r>
          </w:p>
        </w:tc>
        <w:tc>
          <w:tcPr>
            <w:tcW w:w="1276" w:type="dxa"/>
            <w:tcBorders>
              <w:top w:val="nil"/>
            </w:tcBorders>
            <w:shd w:val="clear" w:color="auto" w:fill="auto"/>
            <w:vAlign w:val="center"/>
            <w:hideMark/>
          </w:tcPr>
          <w:p w14:paraId="57F38D1F" w14:textId="77777777" w:rsidR="002B25B2" w:rsidRPr="00E73453" w:rsidRDefault="002B25B2" w:rsidP="002B25B2">
            <w:pPr>
              <w:jc w:val="center"/>
              <w:rPr>
                <w:sz w:val="18"/>
                <w:lang w:val="en-US"/>
              </w:rPr>
            </w:pPr>
            <w:r>
              <w:rPr>
                <w:sz w:val="18"/>
                <w:lang w:val="en-US"/>
              </w:rPr>
              <w:t>High</w:t>
            </w:r>
          </w:p>
        </w:tc>
        <w:tc>
          <w:tcPr>
            <w:tcW w:w="1276" w:type="dxa"/>
            <w:tcBorders>
              <w:top w:val="nil"/>
            </w:tcBorders>
            <w:shd w:val="clear" w:color="auto" w:fill="auto"/>
            <w:vAlign w:val="center"/>
            <w:hideMark/>
          </w:tcPr>
          <w:p w14:paraId="3579B46E" w14:textId="77777777" w:rsidR="002B25B2" w:rsidRPr="00E73453" w:rsidRDefault="002B25B2" w:rsidP="002B25B2">
            <w:pPr>
              <w:jc w:val="center"/>
              <w:rPr>
                <w:sz w:val="18"/>
                <w:lang w:val="en-US"/>
              </w:rPr>
            </w:pPr>
          </w:p>
        </w:tc>
      </w:tr>
    </w:tbl>
    <w:p w14:paraId="713D06A5" w14:textId="77777777" w:rsidR="002B25B2" w:rsidRDefault="002B25B2" w:rsidP="002B25B2"/>
    <w:p w14:paraId="451D6F25" w14:textId="49684850" w:rsidR="00222EF3" w:rsidRDefault="005E6B4C" w:rsidP="000E2EF2">
      <w:r>
        <w:t>By summing</w:t>
      </w:r>
      <w:r w:rsidR="00565B48">
        <w:t xml:space="preserve"> the</w:t>
      </w:r>
      <w:r w:rsidR="00565B48">
        <w:rPr>
          <w:rFonts w:hint="eastAsia"/>
        </w:rPr>
        <w:t xml:space="preserve"> weights of </w:t>
      </w:r>
      <w:r>
        <w:t xml:space="preserve">the different </w:t>
      </w:r>
      <w:r w:rsidR="00315B6B">
        <w:rPr>
          <w:rFonts w:hint="eastAsia"/>
        </w:rPr>
        <w:t>interest</w:t>
      </w:r>
      <w:r w:rsidR="00565B48">
        <w:rPr>
          <w:rFonts w:hint="eastAsia"/>
        </w:rPr>
        <w:t>s, a general satisfaction function for each stakeholder</w:t>
      </w:r>
      <w:r w:rsidR="00CA33D8">
        <w:t xml:space="preserve"> with respect to the size </w:t>
      </w:r>
      <w:r w:rsidR="00565B48">
        <w:rPr>
          <w:rFonts w:hint="eastAsia"/>
        </w:rPr>
        <w:t xml:space="preserve">of </w:t>
      </w:r>
      <w:r w:rsidR="00CA33D8">
        <w:t xml:space="preserve">the </w:t>
      </w:r>
      <w:r w:rsidR="00565B48">
        <w:rPr>
          <w:rFonts w:hint="eastAsia"/>
        </w:rPr>
        <w:t>wolf population</w:t>
      </w:r>
      <w:r w:rsidR="00CA33D8">
        <w:t xml:space="preserve">, </w:t>
      </w:r>
      <w:r w:rsidR="00776654">
        <w:t xml:space="preserve">is </w:t>
      </w:r>
      <w:r w:rsidR="00565B48">
        <w:rPr>
          <w:rFonts w:hint="eastAsia"/>
        </w:rPr>
        <w:t>formed.</w:t>
      </w:r>
    </w:p>
    <w:p w14:paraId="153DC146" w14:textId="31624549" w:rsidR="00222EF3" w:rsidRDefault="00E07C86" w:rsidP="00222EF3">
      <w:r>
        <w:rPr>
          <w:rFonts w:hint="eastAsia"/>
        </w:rPr>
        <w:t>Considering only th</w:t>
      </w:r>
      <w:r w:rsidR="007770D4">
        <w:rPr>
          <w:rFonts w:hint="eastAsia"/>
        </w:rPr>
        <w:t xml:space="preserve">ose interests with </w:t>
      </w:r>
      <w:r w:rsidR="002F15FA">
        <w:t xml:space="preserve">non-zero </w:t>
      </w:r>
      <w:r>
        <w:rPr>
          <w:rFonts w:hint="eastAsia"/>
        </w:rPr>
        <w:t>weight</w:t>
      </w:r>
      <w:r w:rsidR="007770D4">
        <w:rPr>
          <w:rFonts w:hint="eastAsia"/>
        </w:rPr>
        <w:t>s</w:t>
      </w:r>
      <w:r>
        <w:rPr>
          <w:rFonts w:hint="eastAsia"/>
        </w:rPr>
        <w:t>, t</w:t>
      </w:r>
      <w:r w:rsidR="00222EF3">
        <w:rPr>
          <w:rFonts w:hint="eastAsia"/>
        </w:rPr>
        <w:t xml:space="preserve">he satisfaction function for </w:t>
      </w:r>
      <w:r w:rsidR="00326840" w:rsidRPr="00514A19">
        <w:rPr>
          <w:i/>
        </w:rPr>
        <w:t>environmentalists</w:t>
      </w:r>
      <w:r w:rsidR="00326840">
        <w:t xml:space="preserve"> and</w:t>
      </w:r>
      <w:r w:rsidR="00F25453">
        <w:t xml:space="preserve"> </w:t>
      </w:r>
      <w:r w:rsidR="00F25453" w:rsidRPr="00514A19">
        <w:rPr>
          <w:i/>
        </w:rPr>
        <w:t>urbanites</w:t>
      </w:r>
      <w:r w:rsidR="00326840" w:rsidRPr="00326840">
        <w:rPr>
          <w:rFonts w:hint="eastAsia"/>
        </w:rPr>
        <w:t xml:space="preserve"> </w:t>
      </w:r>
      <w:r w:rsidR="00326840">
        <w:rPr>
          <w:rFonts w:hint="eastAsia"/>
        </w:rPr>
        <w:t>(</w:t>
      </w:r>
      <w:r w:rsidR="00E07CA5">
        <w:t>the “</w:t>
      </w:r>
      <w:r w:rsidR="003E607C">
        <w:rPr>
          <w:rFonts w:hint="eastAsia"/>
        </w:rPr>
        <w:t>pro-wolf</w:t>
      </w:r>
      <w:r w:rsidR="00E07CA5">
        <w:t>”</w:t>
      </w:r>
      <w:r w:rsidR="003E607C">
        <w:rPr>
          <w:rFonts w:hint="eastAsia"/>
        </w:rPr>
        <w:t xml:space="preserve"> group</w:t>
      </w:r>
      <w:r w:rsidR="00326840">
        <w:rPr>
          <w:rFonts w:hint="eastAsia"/>
        </w:rPr>
        <w:t>)</w:t>
      </w:r>
      <w:r w:rsidR="00222EF3">
        <w:rPr>
          <w:rFonts w:hint="eastAsia"/>
        </w:rPr>
        <w:t xml:space="preserve"> is</w:t>
      </w:r>
      <w:r w:rsidR="00871C70">
        <w:rPr>
          <w:rFonts w:hint="eastAsia"/>
        </w:rPr>
        <w:t xml:space="preserve"> </w:t>
      </w:r>
      <w:r w:rsidR="00871C70">
        <w:t>summed</w:t>
      </w:r>
      <w:r w:rsidR="00871C70">
        <w:rPr>
          <w:rFonts w:hint="eastAsia"/>
        </w:rPr>
        <w:t xml:space="preserve"> up as</w:t>
      </w:r>
      <w:r w:rsidR="00222EF3">
        <w:rPr>
          <w:rFonts w:hint="eastAsia"/>
        </w:rPr>
        <w:t>:</w:t>
      </w:r>
    </w:p>
    <w:p w14:paraId="7D2C644E" w14:textId="00527B02" w:rsidR="005F6A30" w:rsidRPr="00F25EB4" w:rsidRDefault="000016D8" w:rsidP="000E2EF2">
      <w:pPr>
        <w:rPr>
          <w:i/>
        </w:rPr>
      </w:pPr>
      <m:oMath>
        <m:sSub>
          <m:sSubPr>
            <m:ctrlPr>
              <w:rPr>
                <w:rFonts w:ascii="Cambria Math" w:hAnsi="Cambria Math"/>
                <w:i/>
              </w:rPr>
            </m:ctrlPr>
          </m:sSubPr>
          <m:e>
            <m:r>
              <w:rPr>
                <w:rFonts w:ascii="Cambria Math" w:hAnsi="Cambria Math"/>
              </w:rPr>
              <m:t>S</m:t>
            </m:r>
          </m:e>
          <m:sub>
            <m:r>
              <w:rPr>
                <w:rFonts w:ascii="Cambria Math" w:hAnsi="Cambria Math"/>
              </w:rPr>
              <m:t>Pro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Bd</m:t>
            </m:r>
          </m:sub>
        </m:sSub>
        <m:sSub>
          <m:sSubPr>
            <m:ctrlPr>
              <w:rPr>
                <w:rFonts w:ascii="Cambria Math" w:hAnsi="Cambria Math"/>
                <w:i/>
              </w:rPr>
            </m:ctrlPr>
          </m:sSubPr>
          <m:e>
            <m:r>
              <w:rPr>
                <w:rFonts w:ascii="Cambria Math" w:hAnsi="Cambria Math"/>
              </w:rPr>
              <m:t>S</m:t>
            </m:r>
          </m:e>
          <m:sub>
            <m:r>
              <w:rPr>
                <w:rFonts w:ascii="Cambria Math" w:hAnsi="Cambria Math"/>
              </w:rPr>
              <m:t>Bd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Bph</m:t>
            </m:r>
          </m:sub>
        </m:sSub>
        <m:sSub>
          <m:sSubPr>
            <m:ctrlPr>
              <w:rPr>
                <w:rFonts w:ascii="Cambria Math" w:hAnsi="Cambria Math"/>
                <w:i/>
              </w:rPr>
            </m:ctrlPr>
          </m:sSubPr>
          <m:e>
            <m:r>
              <w:rPr>
                <w:rFonts w:ascii="Cambria Math" w:hAnsi="Cambria Math"/>
              </w:rPr>
              <m:t>S</m:t>
            </m:r>
          </m:e>
          <m:sub>
            <m:r>
              <w:rPr>
                <w:rFonts w:ascii="Cambria Math" w:hAnsi="Cambria Math"/>
              </w:rPr>
              <m:t>Bph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sSub>
          <m:sSubPr>
            <m:ctrlPr>
              <w:rPr>
                <w:rFonts w:ascii="Cambria Math" w:hAnsi="Cambria Math"/>
                <w:i/>
              </w:rPr>
            </m:ctrlPr>
          </m:sSubPr>
          <m:e>
            <m:r>
              <w:rPr>
                <w:rFonts w:ascii="Cambria Math" w:hAnsi="Cambria Math"/>
              </w:rPr>
              <m:t>S</m:t>
            </m:r>
          </m:e>
          <m:sub>
            <m:r>
              <w:rPr>
                <w:rFonts w:ascii="Cambria Math" w:hAnsi="Cambria Math"/>
              </w:rPr>
              <m:t>F</m:t>
            </m:r>
          </m:sub>
        </m:sSub>
      </m:oMath>
      <w:ins w:id="732" w:author="Fath, Brian" w:date="2017-11-29T14:28:00Z">
        <w:r w:rsidR="00592D3F">
          <w:rPr>
            <w:i/>
          </w:rPr>
          <w:tab/>
        </w:r>
        <w:r w:rsidR="00592D3F">
          <w:rPr>
            <w:i/>
          </w:rPr>
          <w:tab/>
        </w:r>
        <w:r w:rsidR="00592D3F">
          <w:rPr>
            <w:i/>
          </w:rPr>
          <w:tab/>
        </w:r>
        <w:r w:rsidR="00592D3F">
          <w:rPr>
            <w:i/>
          </w:rPr>
          <w:tab/>
        </w:r>
        <w:r w:rsidR="00592D3F">
          <w:rPr>
            <w:i/>
          </w:rPr>
          <w:tab/>
        </w:r>
        <w:r w:rsidR="00592D3F">
          <w:rPr>
            <w:i/>
          </w:rPr>
          <w:tab/>
        </w:r>
        <w:r w:rsidR="00592D3F">
          <w:rPr>
            <w:i/>
          </w:rPr>
          <w:tab/>
          <w:t>(1)</w:t>
        </w:r>
      </w:ins>
    </w:p>
    <w:p w14:paraId="2B110849" w14:textId="77777777" w:rsidR="008D25AC" w:rsidRDefault="00565B48" w:rsidP="000E2EF2">
      <w:r>
        <w:rPr>
          <w:rFonts w:hint="eastAsia"/>
        </w:rPr>
        <w:t xml:space="preserve">The satisfaction function for </w:t>
      </w:r>
      <w:r w:rsidRPr="00514A19">
        <w:rPr>
          <w:i/>
        </w:rPr>
        <w:t>hunters</w:t>
      </w:r>
      <w:r w:rsidR="004F3413">
        <w:rPr>
          <w:rFonts w:hint="eastAsia"/>
        </w:rPr>
        <w:t xml:space="preserve"> is</w:t>
      </w:r>
      <w:r>
        <w:rPr>
          <w:rFonts w:hint="eastAsia"/>
        </w:rPr>
        <w:t>:</w:t>
      </w:r>
    </w:p>
    <w:p w14:paraId="4777AD6A" w14:textId="6861DA6C" w:rsidR="005F6A30" w:rsidRPr="00DF76DB" w:rsidRDefault="000016D8" w:rsidP="005F6A30">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Bd_H</m:t>
            </m:r>
          </m:sub>
        </m:sSub>
        <m:sSub>
          <m:sSubPr>
            <m:ctrlPr>
              <w:rPr>
                <w:rFonts w:ascii="Cambria Math" w:hAnsi="Cambria Math"/>
                <w:i/>
              </w:rPr>
            </m:ctrlPr>
          </m:sSubPr>
          <m:e>
            <m:r>
              <w:rPr>
                <w:rFonts w:ascii="Cambria Math" w:hAnsi="Cambria Math"/>
              </w:rPr>
              <m:t>S</m:t>
            </m:r>
          </m:e>
          <m:sub>
            <m:r>
              <w:rPr>
                <w:rFonts w:ascii="Cambria Math" w:hAnsi="Cambria Math"/>
              </w:rPr>
              <m:t>Bd_H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Loss_hun</m:t>
            </m:r>
          </m:sub>
        </m:sSub>
        <m:sSub>
          <m:sSubPr>
            <m:ctrlPr>
              <w:rPr>
                <w:rFonts w:ascii="Cambria Math" w:hAnsi="Cambria Math"/>
                <w:i/>
              </w:rPr>
            </m:ctrlPr>
          </m:sSubPr>
          <m:e>
            <m:r>
              <w:rPr>
                <w:rFonts w:ascii="Cambria Math" w:hAnsi="Cambria Math"/>
              </w:rPr>
              <m:t>S</m:t>
            </m:r>
          </m:e>
          <m:sub>
            <m:r>
              <w:rPr>
                <w:rFonts w:ascii="Cambria Math" w:hAnsi="Cambria Math"/>
              </w:rPr>
              <m:t>Loss_hun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Eco</m:t>
            </m:r>
          </m:sub>
        </m:sSub>
        <m:sSub>
          <m:sSubPr>
            <m:ctrlPr>
              <w:rPr>
                <w:rFonts w:ascii="Cambria Math" w:hAnsi="Cambria Math"/>
                <w:i/>
              </w:rPr>
            </m:ctrlPr>
          </m:sSubPr>
          <m:e>
            <m:r>
              <w:rPr>
                <w:rFonts w:ascii="Cambria Math" w:hAnsi="Cambria Math"/>
              </w:rPr>
              <m:t>S</m:t>
            </m:r>
          </m:e>
          <m:sub>
            <m:r>
              <w:rPr>
                <w:rFonts w:ascii="Cambria Math" w:hAnsi="Cambria Math"/>
              </w:rPr>
              <m:t>Eco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Bph</m:t>
            </m:r>
          </m:sub>
        </m:sSub>
        <m:sSub>
          <m:sSubPr>
            <m:ctrlPr>
              <w:rPr>
                <w:rFonts w:ascii="Cambria Math" w:hAnsi="Cambria Math"/>
                <w:i/>
              </w:rPr>
            </m:ctrlPr>
          </m:sSubPr>
          <m:e>
            <m:r>
              <w:rPr>
                <w:rFonts w:ascii="Cambria Math" w:hAnsi="Cambria Math"/>
              </w:rPr>
              <m:t>S</m:t>
            </m:r>
          </m:e>
          <m:sub>
            <m:r>
              <w:rPr>
                <w:rFonts w:ascii="Cambria Math" w:hAnsi="Cambria Math"/>
              </w:rPr>
              <m:t>Bph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Hun_cul</m:t>
            </m:r>
          </m:sub>
        </m:sSub>
        <m:sSub>
          <m:sSubPr>
            <m:ctrlPr>
              <w:rPr>
                <w:rFonts w:ascii="Cambria Math" w:hAnsi="Cambria Math"/>
                <w:i/>
              </w:rPr>
            </m:ctrlPr>
          </m:sSubPr>
          <m:e>
            <m:r>
              <w:rPr>
                <w:rFonts w:ascii="Cambria Math" w:hAnsi="Cambria Math"/>
              </w:rPr>
              <m:t>S</m:t>
            </m:r>
          </m:e>
          <m:sub>
            <m:r>
              <w:rPr>
                <w:rFonts w:ascii="Cambria Math" w:hAnsi="Cambria Math"/>
              </w:rPr>
              <m:t>Hun_cul</m:t>
            </m:r>
          </m:sub>
        </m:sSub>
      </m:oMath>
      <w:ins w:id="733" w:author="Fath, Brian" w:date="2017-11-29T14:28:00Z">
        <w:r w:rsidR="00592D3F">
          <w:tab/>
          <w:t>(2)</w:t>
        </w:r>
      </w:ins>
    </w:p>
    <w:p w14:paraId="55448DA1" w14:textId="08254F11" w:rsidR="007D656F" w:rsidRDefault="007D656F" w:rsidP="007D656F">
      <w:r>
        <w:rPr>
          <w:rFonts w:hint="eastAsia"/>
        </w:rPr>
        <w:t xml:space="preserve">The satisfaction function for </w:t>
      </w:r>
      <w:r w:rsidR="005A0C46">
        <w:rPr>
          <w:i/>
        </w:rPr>
        <w:t>livestock owners</w:t>
      </w:r>
      <w:r w:rsidR="00E660BB">
        <w:rPr>
          <w:rFonts w:hint="eastAsia"/>
        </w:rPr>
        <w:t xml:space="preserve"> is</w:t>
      </w:r>
      <w:r>
        <w:rPr>
          <w:rFonts w:hint="eastAsia"/>
        </w:rPr>
        <w:t>:</w:t>
      </w:r>
    </w:p>
    <w:p w14:paraId="41FA3653" w14:textId="11FF080B" w:rsidR="007D656F" w:rsidRPr="00E66DD6" w:rsidRDefault="000016D8" w:rsidP="005F6A30">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Bd_H</m:t>
            </m:r>
          </m:sub>
        </m:sSub>
        <m:sSub>
          <m:sSubPr>
            <m:ctrlPr>
              <w:rPr>
                <w:rFonts w:ascii="Cambria Math" w:hAnsi="Cambria Math"/>
                <w:i/>
              </w:rPr>
            </m:ctrlPr>
          </m:sSubPr>
          <m:e>
            <m:r>
              <w:rPr>
                <w:rFonts w:ascii="Cambria Math" w:hAnsi="Cambria Math"/>
              </w:rPr>
              <m:t>S</m:t>
            </m:r>
          </m:e>
          <m:sub>
            <m:r>
              <w:rPr>
                <w:rFonts w:ascii="Cambria Math" w:hAnsi="Cambria Math"/>
              </w:rPr>
              <m:t>Bd_H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Loss_liv</m:t>
            </m:r>
          </m:sub>
        </m:sSub>
        <m:sSub>
          <m:sSubPr>
            <m:ctrlPr>
              <w:rPr>
                <w:rFonts w:ascii="Cambria Math" w:hAnsi="Cambria Math"/>
                <w:i/>
              </w:rPr>
            </m:ctrlPr>
          </m:sSubPr>
          <m:e>
            <m:r>
              <w:rPr>
                <w:rFonts w:ascii="Cambria Math" w:hAnsi="Cambria Math"/>
              </w:rPr>
              <m:t>S</m:t>
            </m:r>
          </m:e>
          <m:sub>
            <m:r>
              <w:rPr>
                <w:rFonts w:ascii="Cambria Math" w:hAnsi="Cambria Math"/>
              </w:rPr>
              <m:t>Loss_liv</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Pre</m:t>
            </m:r>
          </m:sub>
        </m:sSub>
        <m:sSub>
          <m:sSubPr>
            <m:ctrlPr>
              <w:rPr>
                <w:rFonts w:ascii="Cambria Math" w:hAnsi="Cambria Math"/>
                <w:i/>
              </w:rPr>
            </m:ctrlPr>
          </m:sSubPr>
          <m:e>
            <m:r>
              <w:rPr>
                <w:rFonts w:ascii="Cambria Math" w:hAnsi="Cambria Math"/>
              </w:rPr>
              <m:t>S</m:t>
            </m:r>
          </m:e>
          <m:sub>
            <m:r>
              <w:rPr>
                <w:rFonts w:ascii="Cambria Math" w:hAnsi="Cambria Math"/>
              </w:rPr>
              <m:t>Pre</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Bph</m:t>
            </m:r>
          </m:sub>
        </m:sSub>
        <m:sSub>
          <m:sSubPr>
            <m:ctrlPr>
              <w:rPr>
                <w:rFonts w:ascii="Cambria Math" w:hAnsi="Cambria Math"/>
                <w:i/>
              </w:rPr>
            </m:ctrlPr>
          </m:sSubPr>
          <m:e>
            <m:r>
              <w:rPr>
                <w:rFonts w:ascii="Cambria Math" w:hAnsi="Cambria Math"/>
              </w:rPr>
              <m:t>S</m:t>
            </m:r>
          </m:e>
          <m:sub>
            <m:r>
              <w:rPr>
                <w:rFonts w:ascii="Cambria Math" w:hAnsi="Cambria Math"/>
              </w:rPr>
              <m:t>Bph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sSub>
          <m:sSubPr>
            <m:ctrlPr>
              <w:rPr>
                <w:rFonts w:ascii="Cambria Math" w:hAnsi="Cambria Math"/>
                <w:i/>
              </w:rPr>
            </m:ctrlPr>
          </m:sSubPr>
          <m:e>
            <m:r>
              <w:rPr>
                <w:rFonts w:ascii="Cambria Math" w:hAnsi="Cambria Math"/>
              </w:rPr>
              <m:t>S</m:t>
            </m:r>
          </m:e>
          <m:sub>
            <m:r>
              <w:rPr>
                <w:rFonts w:ascii="Cambria Math" w:hAnsi="Cambria Math"/>
              </w:rPr>
              <m:t>F</m:t>
            </m:r>
          </m:sub>
        </m:sSub>
      </m:oMath>
      <w:ins w:id="734" w:author="Fath, Brian" w:date="2017-11-29T14:28:00Z">
        <w:r w:rsidR="00592D3F">
          <w:tab/>
        </w:r>
        <w:r w:rsidR="00592D3F">
          <w:tab/>
        </w:r>
        <w:r w:rsidR="00592D3F">
          <w:tab/>
          <w:t>(3)</w:t>
        </w:r>
      </w:ins>
    </w:p>
    <w:p w14:paraId="3702EA04" w14:textId="5EC22364" w:rsidR="00E66DD6" w:rsidRPr="00010291" w:rsidRDefault="00E66DD6" w:rsidP="00E66DD6">
      <w:r>
        <w:rPr>
          <w:rFonts w:hint="eastAsia"/>
        </w:rPr>
        <w:t xml:space="preserve">The satisfaction function </w:t>
      </w:r>
      <w:r w:rsidRPr="00010291">
        <w:t xml:space="preserve">for </w:t>
      </w:r>
      <w:r w:rsidR="00E07CA5" w:rsidRPr="00010291">
        <w:t xml:space="preserve">reindeer herders </w:t>
      </w:r>
      <w:r w:rsidRPr="00010291">
        <w:t>is:</w:t>
      </w:r>
    </w:p>
    <w:p w14:paraId="05D86975" w14:textId="4236FF87" w:rsidR="00E66DD6" w:rsidRPr="00010291" w:rsidRDefault="000016D8" w:rsidP="00E66DD6">
      <m:oMath>
        <m:sSub>
          <m:sSubPr>
            <m:ctrlPr>
              <w:rPr>
                <w:rFonts w:ascii="Cambria Math" w:hAnsi="Cambria Math"/>
                <w:i/>
              </w:rPr>
            </m:ctrlPr>
          </m:sSubPr>
          <m:e>
            <m:r>
              <w:rPr>
                <w:rFonts w:ascii="Cambria Math" w:hAnsi="Cambria Math" w:hint="eastAsia"/>
              </w:rPr>
              <m:t>S</m:t>
            </m:r>
          </m:e>
          <m:sub>
            <m:r>
              <w:rPr>
                <w:rFonts w:ascii="Cambria Math" w:hAnsi="Cambria Math" w:hint="eastAsia"/>
              </w:rPr>
              <m:t>R</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Bd_H</m:t>
            </m:r>
          </m:sub>
        </m:sSub>
        <m:sSub>
          <m:sSubPr>
            <m:ctrlPr>
              <w:rPr>
                <w:rFonts w:ascii="Cambria Math" w:hAnsi="Cambria Math"/>
                <w:i/>
              </w:rPr>
            </m:ctrlPr>
          </m:sSubPr>
          <m:e>
            <m:r>
              <w:rPr>
                <w:rFonts w:ascii="Cambria Math" w:hAnsi="Cambria Math" w:hint="eastAsia"/>
              </w:rPr>
              <m:t>S</m:t>
            </m:r>
          </m:e>
          <m:sub>
            <m:r>
              <w:rPr>
                <w:rFonts w:ascii="Cambria Math" w:hAnsi="Cambria Math" w:hint="eastAsia"/>
              </w:rPr>
              <m:t>Bd_H</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T</m:t>
            </m:r>
          </m:sub>
        </m:sSub>
        <m:sSub>
          <m:sSubPr>
            <m:ctrlPr>
              <w:rPr>
                <w:rFonts w:ascii="Cambria Math" w:hAnsi="Cambria Math"/>
                <w:i/>
              </w:rPr>
            </m:ctrlPr>
          </m:sSubPr>
          <m:e>
            <m:r>
              <w:rPr>
                <w:rFonts w:ascii="Cambria Math" w:hAnsi="Cambria Math" w:hint="eastAsia"/>
              </w:rPr>
              <m:t>S</m:t>
            </m:r>
          </m:e>
          <m:sub>
            <m:r>
              <w:rPr>
                <w:rFonts w:ascii="Cambria Math" w:hAnsi="Cambria Math" w:hint="eastAsia"/>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Loss_rei</m:t>
            </m:r>
          </m:sub>
        </m:sSub>
        <m:sSub>
          <m:sSubPr>
            <m:ctrlPr>
              <w:rPr>
                <w:rFonts w:ascii="Cambria Math" w:hAnsi="Cambria Math"/>
                <w:i/>
              </w:rPr>
            </m:ctrlPr>
          </m:sSubPr>
          <m:e>
            <m:r>
              <w:rPr>
                <w:rFonts w:ascii="Cambria Math" w:hAnsi="Cambria Math" w:hint="eastAsia"/>
              </w:rPr>
              <m:t>S</m:t>
            </m:r>
          </m:e>
          <m:sub>
            <m:r>
              <w:rPr>
                <w:rFonts w:ascii="Cambria Math" w:hAnsi="Cambria Math" w:hint="eastAsia"/>
              </w:rPr>
              <m:t>Loss_rei</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rPr>
              <m:t>Bph</m:t>
            </m:r>
          </m:sub>
        </m:sSub>
        <m:sSub>
          <m:sSubPr>
            <m:ctrlPr>
              <w:rPr>
                <w:rFonts w:ascii="Cambria Math" w:hAnsi="Cambria Math"/>
                <w:i/>
              </w:rPr>
            </m:ctrlPr>
          </m:sSubPr>
          <m:e>
            <m:r>
              <w:rPr>
                <w:rFonts w:ascii="Cambria Math" w:hAnsi="Cambria Math" w:hint="eastAsia"/>
              </w:rPr>
              <m:t>S</m:t>
            </m:r>
          </m:e>
          <m:sub>
            <m:r>
              <w:rPr>
                <w:rFonts w:ascii="Cambria Math" w:hAnsi="Cambria Math"/>
              </w:rPr>
              <m:t>Bph</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F</m:t>
            </m:r>
          </m:sub>
        </m:sSub>
        <m:sSub>
          <m:sSubPr>
            <m:ctrlPr>
              <w:rPr>
                <w:rFonts w:ascii="Cambria Math" w:hAnsi="Cambria Math"/>
                <w:i/>
              </w:rPr>
            </m:ctrlPr>
          </m:sSubPr>
          <m:e>
            <m:r>
              <w:rPr>
                <w:rFonts w:ascii="Cambria Math" w:hAnsi="Cambria Math" w:hint="eastAsia"/>
              </w:rPr>
              <m:t>S</m:t>
            </m:r>
          </m:e>
          <m:sub>
            <m:r>
              <w:rPr>
                <w:rFonts w:ascii="Cambria Math" w:hAnsi="Cambria Math" w:hint="eastAsia"/>
              </w:rPr>
              <m:t>F</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Sam_cul</m:t>
            </m:r>
          </m:sub>
        </m:sSub>
        <m:sSub>
          <m:sSubPr>
            <m:ctrlPr>
              <w:rPr>
                <w:rFonts w:ascii="Cambria Math" w:hAnsi="Cambria Math"/>
                <w:i/>
              </w:rPr>
            </m:ctrlPr>
          </m:sSubPr>
          <m:e>
            <m:r>
              <w:rPr>
                <w:rFonts w:ascii="Cambria Math" w:hAnsi="Cambria Math" w:hint="eastAsia"/>
              </w:rPr>
              <m:t>S</m:t>
            </m:r>
          </m:e>
          <m:sub>
            <m:r>
              <w:rPr>
                <w:rFonts w:ascii="Cambria Math" w:hAnsi="Cambria Math" w:hint="eastAsia"/>
              </w:rPr>
              <m:t>Sam_cul</m:t>
            </m:r>
          </m:sub>
        </m:sSub>
      </m:oMath>
      <w:ins w:id="735" w:author="Fath, Brian" w:date="2017-11-29T14:28:00Z">
        <w:r w:rsidR="00592D3F">
          <w:tab/>
        </w:r>
        <w:r w:rsidR="00592D3F">
          <w:tab/>
          <w:t>(4)</w:t>
        </w:r>
      </w:ins>
    </w:p>
    <w:p w14:paraId="5A52645A" w14:textId="3ECFBB60" w:rsidR="00326840" w:rsidRDefault="00926868" w:rsidP="00326840">
      <w:r>
        <w:rPr>
          <w:rFonts w:hint="eastAsia"/>
        </w:rPr>
        <w:t>T</w:t>
      </w:r>
      <w:r w:rsidRPr="00926868">
        <w:t xml:space="preserve">he total satisfaction functions of hunters, </w:t>
      </w:r>
      <w:r>
        <w:rPr>
          <w:rFonts w:hint="eastAsia"/>
        </w:rPr>
        <w:t>livestock own</w:t>
      </w:r>
      <w:r w:rsidRPr="00926868">
        <w:t xml:space="preserve">ers and </w:t>
      </w:r>
      <w:r>
        <w:rPr>
          <w:rFonts w:hint="eastAsia"/>
        </w:rPr>
        <w:t>reindeer</w:t>
      </w:r>
      <w:r w:rsidRPr="00926868">
        <w:t xml:space="preserve"> herders are similar in shape thus we group them together</w:t>
      </w:r>
      <w:r>
        <w:rPr>
          <w:rFonts w:hint="eastAsia"/>
        </w:rPr>
        <w:t xml:space="preserve"> as </w:t>
      </w:r>
      <w:r>
        <w:t>“</w:t>
      </w:r>
      <w:r w:rsidRPr="00926868">
        <w:t>anti-wolf” group and model their joint satisfaction level simply as the average.</w:t>
      </w:r>
      <w:r w:rsidRPr="00010291">
        <w:t xml:space="preserve"> The</w:t>
      </w:r>
      <w:r w:rsidR="00326840" w:rsidRPr="00010291">
        <w:t xml:space="preserve"> satisfaction function for </w:t>
      </w:r>
      <w:r w:rsidR="00E07CA5" w:rsidRPr="00010291">
        <w:t>the “</w:t>
      </w:r>
      <w:r w:rsidR="00326840" w:rsidRPr="00010291">
        <w:t>anti-wolf</w:t>
      </w:r>
      <w:r w:rsidR="00E07CA5" w:rsidRPr="00010291">
        <w:t>”</w:t>
      </w:r>
      <w:r w:rsidR="00326840" w:rsidRPr="00010291">
        <w:t xml:space="preserve"> group</w:t>
      </w:r>
      <w:r w:rsidR="00E07CA5" w:rsidRPr="00010291">
        <w:t xml:space="preserve"> </w:t>
      </w:r>
      <w:r w:rsidR="00326840" w:rsidRPr="00010291">
        <w:t>is:</w:t>
      </w:r>
    </w:p>
    <w:p w14:paraId="25E0A90A" w14:textId="33218080" w:rsidR="00E66DD6" w:rsidRPr="003C4003" w:rsidRDefault="000016D8" w:rsidP="005F6A30">
      <m:oMath>
        <m:sSub>
          <m:sSubPr>
            <m:ctrlPr>
              <w:rPr>
                <w:rFonts w:ascii="Cambria Math" w:hAnsi="Cambria Math"/>
                <w:i/>
              </w:rPr>
            </m:ctrlPr>
          </m:sSubPr>
          <m:e>
            <m:r>
              <w:rPr>
                <w:rFonts w:ascii="Cambria Math" w:hAnsi="Cambria Math"/>
              </w:rPr>
              <m:t>S</m:t>
            </m:r>
          </m:e>
          <m:sub>
            <m:r>
              <w:rPr>
                <w:rFonts w:ascii="Cambria Math" w:hAnsi="Cambria Math"/>
              </w:rPr>
              <m:t>Anti</m:t>
            </m:r>
          </m:sub>
        </m:sSub>
        <m:r>
          <w:rPr>
            <w:rFonts w:ascii="Cambria Math" w:hAnsi="Cambria Math"/>
          </w:rPr>
          <m:t>=</m:t>
        </m:r>
        <m:sSub>
          <m:sSubPr>
            <m:ctrlPr>
              <w:rPr>
                <w:rFonts w:ascii="Cambria Math" w:hAnsi="Cambria Math"/>
                <w:i/>
              </w:rPr>
            </m:ctrlPr>
          </m:sSubPr>
          <m:e>
            <m:r>
              <m:rPr>
                <m:sty m:val="p"/>
              </m:rPr>
              <w:rPr>
                <w:rFonts w:ascii="Cambria Math" w:hAnsi="Cambria Math"/>
              </w:rPr>
              <m:t>(</m:t>
            </m:r>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)/3</m:t>
        </m:r>
      </m:oMath>
      <w:ins w:id="736" w:author="Fath, Brian" w:date="2017-11-29T14:29:00Z">
        <w:r w:rsidR="00592D3F">
          <w:tab/>
        </w:r>
        <w:r w:rsidR="00592D3F">
          <w:tab/>
        </w:r>
        <w:r w:rsidR="00592D3F">
          <w:tab/>
        </w:r>
        <w:r w:rsidR="00592D3F">
          <w:tab/>
        </w:r>
        <w:r w:rsidR="00592D3F">
          <w:tab/>
        </w:r>
        <w:r w:rsidR="00592D3F">
          <w:tab/>
        </w:r>
        <w:r w:rsidR="00592D3F">
          <w:tab/>
        </w:r>
        <w:r w:rsidR="00592D3F">
          <w:tab/>
        </w:r>
        <w:r w:rsidR="00592D3F">
          <w:tab/>
          <w:t>(5)</w:t>
        </w:r>
      </w:ins>
    </w:p>
    <w:p w14:paraId="366507BE" w14:textId="730D2AC5" w:rsidR="003C4003" w:rsidRDefault="003C4003" w:rsidP="005F6A30">
      <w:r w:rsidRPr="003C4003">
        <w:t>A group of experts was formed (at the International Institute for Applied Systems Analysis, IIASA) to assess and devise primitive forms of the satisfaction functions we wanted to develop. After the functional forms had been suggested, a meeting with other experts at IIASA was held to evaluate the functions. The experts included ecologists, economists</w:t>
      </w:r>
      <w:ins w:id="737" w:author="Fath, Brian" w:date="2017-11-29T14:30:00Z">
        <w:r w:rsidR="00592D3F">
          <w:t>,</w:t>
        </w:r>
      </w:ins>
      <w:r w:rsidRPr="003C4003">
        <w:t xml:space="preserve"> and systems analysts. With the comments and suggestions from those experts, the final satisfaction functions were decided. </w:t>
      </w:r>
      <w:del w:id="738" w:author="Fath, Brian" w:date="2017-11-29T14:30:00Z">
        <w:r w:rsidRPr="003C4003" w:rsidDel="00592D3F">
          <w:delText>Due to the limitation on available time and resources, no stakeholder meeting was held to design the functional forms. However, t</w:delText>
        </w:r>
      </w:del>
      <w:ins w:id="739" w:author="Fath, Brian" w:date="2017-11-29T14:30:00Z">
        <w:r w:rsidR="00592D3F">
          <w:t>T</w:t>
        </w:r>
      </w:ins>
      <w:r w:rsidRPr="003C4003">
        <w:t>he provisional functional forms were assumed to be reasonable for the initial research and the model building.</w:t>
      </w:r>
      <w:del w:id="740" w:author="Fath, Brian" w:date="2017-11-29T14:30:00Z">
        <w:r w:rsidRPr="003C4003" w:rsidDel="00592D3F">
          <w:delText xml:space="preserve">  </w:delText>
        </w:r>
      </w:del>
    </w:p>
    <w:p w14:paraId="23FA2561" w14:textId="4F5BC9DE" w:rsidR="00347D3B" w:rsidRDefault="00347D3B" w:rsidP="00347D3B">
      <w:pPr>
        <w:rPr>
          <w:b/>
        </w:rPr>
      </w:pPr>
      <w:r w:rsidRPr="00B0069D">
        <w:rPr>
          <w:b/>
        </w:rPr>
        <w:t>3</w:t>
      </w:r>
      <w:r>
        <w:rPr>
          <w:b/>
        </w:rPr>
        <w:t>.3</w:t>
      </w:r>
      <w:r w:rsidRPr="00B0069D">
        <w:rPr>
          <w:b/>
        </w:rPr>
        <w:t xml:space="preserve"> Results</w:t>
      </w:r>
    </w:p>
    <w:p w14:paraId="4E78AE63" w14:textId="58F7EC29" w:rsidR="00347D3B" w:rsidRDefault="00347D3B" w:rsidP="00347D3B">
      <w:r>
        <w:t>We analyze jointly the total satisfaction level on “anti-</w:t>
      </w:r>
      <w:proofErr w:type="gramStart"/>
      <w:r>
        <w:t>“ and</w:t>
      </w:r>
      <w:proofErr w:type="gramEnd"/>
      <w:r>
        <w:t xml:space="preserve"> “pro-wolf” stakeholders regarding the size of wolf population in order to identify the range within which a compromise solution could be found. We </w:t>
      </w:r>
      <w:del w:id="741" w:author="Fath, Brian" w:date="2017-11-29T14:30:00Z">
        <w:r w:rsidDel="00592D3F">
          <w:delText xml:space="preserve">do it by </w:delText>
        </w:r>
      </w:del>
      <w:r>
        <w:t>consider</w:t>
      </w:r>
      <w:del w:id="742" w:author="Fath, Brian" w:date="2017-11-29T14:31:00Z">
        <w:r w:rsidDel="00592D3F">
          <w:delText>ing</w:delText>
        </w:r>
      </w:del>
      <w:r>
        <w:t xml:space="preserve"> two “extreme” concepts of societal satisfaction. The egalitarian approach</w:t>
      </w:r>
      <w:r>
        <w:rPr>
          <w:rStyle w:val="FootnoteReference"/>
        </w:rPr>
        <w:footnoteReference w:id="4"/>
      </w:r>
      <w:r>
        <w:t xml:space="preserve"> seeks to </w:t>
      </w:r>
      <w:r>
        <w:lastRenderedPageBreak/>
        <w:t>maximize satisfaction level of the least satisfied stakeholder group. However, by doing so, it tends to disregard satisfaction of other stakeholder groups. On the other end of spectrum is the so called utilitarian approach</w:t>
      </w:r>
      <w:r>
        <w:rPr>
          <w:rStyle w:val="FootnoteReference"/>
        </w:rPr>
        <w:footnoteReference w:id="5"/>
      </w:r>
      <w:r>
        <w:t xml:space="preserve"> aiming at maximization of overall satisfaction of the whole society (defined as the sum of satisfaction levels of concerned stakeholder groups). This approach prioritizes stakeholders whose satisfaction is already high or easiest to improve (relatively to other stakeholder groups) and thus potentially neglect</w:t>
      </w:r>
      <w:ins w:id="743" w:author="Fath, Brian" w:date="2017-11-29T14:31:00Z">
        <w:r w:rsidR="00592D3F">
          <w:t>s</w:t>
        </w:r>
      </w:ins>
      <w:r>
        <w:t xml:space="preserve"> the needs of more dissatisfied stakeholders.</w:t>
      </w:r>
    </w:p>
    <w:p w14:paraId="06C6F5FE" w14:textId="76833A6F" w:rsidR="00347D3B" w:rsidRDefault="00347D3B" w:rsidP="00347D3B">
      <w:r>
        <w:t xml:space="preserve">Left panel of Figure 1 visualizes the dependence of total satisfaction of </w:t>
      </w:r>
      <w:ins w:id="744" w:author="Fath, Brian" w:date="2017-11-29T14:32:00Z">
        <w:r w:rsidR="00592D3F">
          <w:t xml:space="preserve">the </w:t>
        </w:r>
      </w:ins>
      <w:r>
        <w:t xml:space="preserve">pro-wolf stakeholders (orange line) and anti-wolf stakeholders (blue line) on the size of wolf population. Choice of parameters of partial satisfaction factors comprising total satisfaction functions is presented in Table 4 and </w:t>
      </w:r>
      <w:ins w:id="745" w:author="Fath, Brian" w:date="2017-11-29T14:32:00Z">
        <w:r w:rsidR="00592D3F">
          <w:t xml:space="preserve">the </w:t>
        </w:r>
      </w:ins>
      <w:r>
        <w:t xml:space="preserve">weights of these factors are given in Table 5. The egalitarian solution (marked by diamond) equalizes the satisfaction level of both stakeholder groups suggesting size of wolf population around 200 individuals. However, adopting this solution would result in sharp decrease of satisfaction of pro-wolf stakeholders (from 0.65 to 0.35) while improving satisfaction of anti-wolf group only slightly (from 0.2 to 0.35). The utilitarian solution (marked by star) suggests </w:t>
      </w:r>
      <w:ins w:id="746" w:author="Fath, Brian" w:date="2017-11-29T14:33:00Z">
        <w:r w:rsidR="00592D3F">
          <w:t xml:space="preserve">the </w:t>
        </w:r>
      </w:ins>
      <w:r>
        <w:t xml:space="preserve">size of </w:t>
      </w:r>
      <w:ins w:id="747" w:author="Fath, Brian" w:date="2017-11-29T14:33:00Z">
        <w:r w:rsidR="00592D3F">
          <w:t xml:space="preserve">the </w:t>
        </w:r>
      </w:ins>
      <w:r>
        <w:t xml:space="preserve">wolf population of approximately 600 individuals. It favors the pro-wolf stakeholders (improving their satisfaction level from 0.65 to 0.9) at the expense causing further (but smaller in absolute terms) dissatisfaction among anti-wolf stakeholders (from 0.2 to 0.1). The right panel of Figure 1 presents the comparison of sentiments of pro-wolf stakeholders against </w:t>
      </w:r>
      <w:ins w:id="748" w:author="Fath, Brian" w:date="2017-11-29T14:33:00Z">
        <w:r w:rsidR="00592D3F">
          <w:t xml:space="preserve">the </w:t>
        </w:r>
      </w:ins>
      <w:r>
        <w:t xml:space="preserve">satisfaction level of anti-wolf stakeholders. </w:t>
      </w:r>
      <w:proofErr w:type="gramStart"/>
      <w:ins w:id="749" w:author="Fath, Brian" w:date="2017-11-29T14:33:00Z">
        <w:r w:rsidR="00592D3F">
          <w:t>An i</w:t>
        </w:r>
      </w:ins>
      <w:proofErr w:type="gramEnd"/>
      <w:del w:id="750" w:author="Fath, Brian" w:date="2017-11-29T14:33:00Z">
        <w:r w:rsidDel="00592D3F">
          <w:delText>I</w:delText>
        </w:r>
      </w:del>
      <w:r>
        <w:t>deal situation</w:t>
      </w:r>
      <w:ins w:id="751" w:author="Fath, Brian" w:date="2017-11-29T14:33:00Z">
        <w:r w:rsidR="00592D3F">
          <w:t>,</w:t>
        </w:r>
      </w:ins>
      <w:r>
        <w:t xml:space="preserve"> when both stakeholder groups are fully satisfied</w:t>
      </w:r>
      <w:ins w:id="752" w:author="Fath, Brian" w:date="2017-11-29T14:33:00Z">
        <w:r w:rsidR="00592D3F">
          <w:t>,</w:t>
        </w:r>
      </w:ins>
      <w:r>
        <w:t xml:space="preserve"> is marked with green dot. Unfortunately for any size of wolf population the outcome is far away from this ideal (in Euclidean distance) but </w:t>
      </w:r>
      <w:del w:id="753" w:author="Fath, Brian" w:date="2017-11-29T14:34:00Z">
        <w:r w:rsidDel="00592D3F">
          <w:delText xml:space="preserve">apparently points </w:delText>
        </w:r>
      </w:del>
      <w:r>
        <w:t>correspond</w:t>
      </w:r>
      <w:ins w:id="754" w:author="Fath, Brian" w:date="2017-11-29T14:34:00Z">
        <w:r w:rsidR="00592D3F">
          <w:t>s</w:t>
        </w:r>
      </w:ins>
      <w:del w:id="755" w:author="Fath, Brian" w:date="2017-11-29T14:34:00Z">
        <w:r w:rsidDel="00592D3F">
          <w:delText>ing</w:delText>
        </w:r>
      </w:del>
      <w:r>
        <w:t xml:space="preserve"> </w:t>
      </w:r>
      <w:ins w:id="756" w:author="Fath, Brian" w:date="2017-11-29T14:34:00Z">
        <w:r w:rsidR="00592D3F">
          <w:t xml:space="preserve">approximately </w:t>
        </w:r>
      </w:ins>
      <w:r>
        <w:t>to the status quo, i.e.</w:t>
      </w:r>
      <w:ins w:id="757" w:author="Fath, Brian" w:date="2017-11-29T14:34:00Z">
        <w:r w:rsidR="00592D3F">
          <w:t>,</w:t>
        </w:r>
      </w:ins>
      <w:r>
        <w:t xml:space="preserve"> </w:t>
      </w:r>
      <w:r>
        <w:rPr>
          <w:rFonts w:hint="eastAsia"/>
        </w:rPr>
        <w:t xml:space="preserve">wolf population </w:t>
      </w:r>
      <w:r>
        <w:t>of</w:t>
      </w:r>
      <w:r>
        <w:rPr>
          <w:rFonts w:hint="eastAsia"/>
        </w:rPr>
        <w:t xml:space="preserve"> about </w:t>
      </w:r>
      <w:r w:rsidRPr="0041079A">
        <w:t>3</w:t>
      </w:r>
      <w:r>
        <w:rPr>
          <w:rFonts w:hint="eastAsia"/>
        </w:rPr>
        <w:t>55</w:t>
      </w:r>
      <w:r w:rsidRPr="0041079A">
        <w:t xml:space="preserve"> individuals (</w:t>
      </w:r>
      <w:proofErr w:type="spellStart"/>
      <w:r w:rsidRPr="0041079A">
        <w:t>Naturvårdsverket</w:t>
      </w:r>
      <w:proofErr w:type="spellEnd"/>
      <w:r w:rsidRPr="0041079A">
        <w:t>, 201</w:t>
      </w:r>
      <w:r>
        <w:rPr>
          <w:rFonts w:hint="eastAsia"/>
        </w:rPr>
        <w:t>7</w:t>
      </w:r>
      <w:r w:rsidRPr="0041079A">
        <w:t>)</w:t>
      </w:r>
      <w:r>
        <w:t xml:space="preserve">, as well as to </w:t>
      </w:r>
      <w:r w:rsidRPr="00656ADD">
        <w:t>Favorable Reference Population</w:t>
      </w:r>
      <w:r>
        <w:t xml:space="preserve"> of about 500 individuals </w:t>
      </w:r>
      <w:r w:rsidRPr="00656ADD">
        <w:t>(</w:t>
      </w:r>
      <w:proofErr w:type="spellStart"/>
      <w:r w:rsidRPr="00656ADD">
        <w:t>Bruford</w:t>
      </w:r>
      <w:proofErr w:type="spellEnd"/>
      <w:r w:rsidRPr="00656ADD">
        <w:t xml:space="preserve">, 2015; </w:t>
      </w:r>
      <w:proofErr w:type="spellStart"/>
      <w:r w:rsidRPr="00656ADD">
        <w:t>Sjögren-Gu</w:t>
      </w:r>
      <w:r>
        <w:t>lve</w:t>
      </w:r>
      <w:proofErr w:type="spellEnd"/>
      <w:r>
        <w:t xml:space="preserve"> &amp; </w:t>
      </w:r>
      <w:proofErr w:type="spellStart"/>
      <w:r>
        <w:t>Hörnell-Willebrand</w:t>
      </w:r>
      <w:proofErr w:type="spellEnd"/>
      <w:r>
        <w:t>, 2015) lay almost as close as possible to the ideal point.</w:t>
      </w:r>
    </w:p>
    <w:p w14:paraId="19D7C593" w14:textId="77777777" w:rsidR="00347D3B" w:rsidRPr="000F7133" w:rsidRDefault="00347D3B" w:rsidP="00347D3B">
      <w:pPr>
        <w:jc w:val="both"/>
        <w:rPr>
          <w:lang w:val="sv-SE"/>
        </w:rPr>
      </w:pPr>
      <w:commentRangeStart w:id="758"/>
      <w:r>
        <w:rPr>
          <w:noProof/>
        </w:rPr>
        <w:lastRenderedPageBreak/>
        <w:drawing>
          <wp:inline distT="0" distB="0" distL="0" distR="0" wp14:anchorId="557EFAB9" wp14:editId="036580B3">
            <wp:extent cx="632460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png"/>
                    <pic:cNvPicPr/>
                  </pic:nvPicPr>
                  <pic:blipFill rotWithShape="1">
                    <a:blip r:embed="rId21">
                      <a:extLst>
                        <a:ext uri="{28A0092B-C50C-407E-A947-70E740481C1C}">
                          <a14:useLocalDpi xmlns:a14="http://schemas.microsoft.com/office/drawing/2010/main" val="0"/>
                        </a:ext>
                      </a:extLst>
                    </a:blip>
                    <a:srcRect l="7246" t="5698" r="6951" b="5395"/>
                    <a:stretch/>
                  </pic:blipFill>
                  <pic:spPr bwMode="auto">
                    <a:xfrm>
                      <a:off x="0" y="0"/>
                      <a:ext cx="6324600" cy="3267075"/>
                    </a:xfrm>
                    <a:prstGeom prst="rect">
                      <a:avLst/>
                    </a:prstGeom>
                    <a:ln>
                      <a:noFill/>
                    </a:ln>
                    <a:extLst>
                      <a:ext uri="{53640926-AAD7-44D8-BBD7-CCE9431645EC}">
                        <a14:shadowObscured xmlns:a14="http://schemas.microsoft.com/office/drawing/2010/main"/>
                      </a:ext>
                    </a:extLst>
                  </pic:spPr>
                </pic:pic>
              </a:graphicData>
            </a:graphic>
          </wp:inline>
        </w:drawing>
      </w:r>
      <w:commentRangeEnd w:id="758"/>
      <w:r w:rsidR="00592D3F">
        <w:rPr>
          <w:rStyle w:val="CommentReference"/>
        </w:rPr>
        <w:commentReference w:id="758"/>
      </w:r>
    </w:p>
    <w:p w14:paraId="05C36A01" w14:textId="03930418" w:rsidR="00347D3B" w:rsidRPr="00BA767F" w:rsidRDefault="00347D3B" w:rsidP="00347D3B">
      <w:pPr>
        <w:spacing w:line="240" w:lineRule="auto"/>
        <w:ind w:left="284" w:right="334"/>
        <w:jc w:val="both"/>
      </w:pPr>
      <w:r w:rsidRPr="00311FA4">
        <w:rPr>
          <w:b/>
          <w:sz w:val="20"/>
          <w:szCs w:val="20"/>
        </w:rPr>
        <w:t>Figure 1.</w:t>
      </w:r>
      <w:r w:rsidRPr="00311FA4">
        <w:rPr>
          <w:sz w:val="20"/>
          <w:szCs w:val="20"/>
        </w:rPr>
        <w:t xml:space="preserve"> Satisfaction levels of anti- and pro-wolf stakeholders. Increasing the size of wolf population </w:t>
      </w:r>
      <w:r>
        <w:rPr>
          <w:sz w:val="20"/>
          <w:szCs w:val="20"/>
        </w:rPr>
        <w:t xml:space="preserve">to </w:t>
      </w:r>
      <w:ins w:id="759" w:author="Fath, Brian" w:date="2017-11-29T14:34:00Z">
        <w:r w:rsidR="00592D3F">
          <w:rPr>
            <w:sz w:val="20"/>
            <w:szCs w:val="20"/>
          </w:rPr>
          <w:t xml:space="preserve">the </w:t>
        </w:r>
      </w:ins>
      <w:r>
        <w:rPr>
          <w:sz w:val="20"/>
          <w:szCs w:val="20"/>
        </w:rPr>
        <w:t>Favo</w:t>
      </w:r>
      <w:del w:id="760" w:author="Fath, Brian" w:date="2017-11-29T14:34:00Z">
        <w:r w:rsidDel="00592D3F">
          <w:rPr>
            <w:sz w:val="20"/>
            <w:szCs w:val="20"/>
          </w:rPr>
          <w:delText>u</w:delText>
        </w:r>
      </w:del>
      <w:r>
        <w:rPr>
          <w:sz w:val="20"/>
          <w:szCs w:val="20"/>
        </w:rPr>
        <w:t xml:space="preserve">rable Reference Level would significantly increase </w:t>
      </w:r>
      <w:ins w:id="761" w:author="Fath, Brian" w:date="2017-11-29T14:34:00Z">
        <w:r w:rsidR="00592D3F">
          <w:rPr>
            <w:sz w:val="20"/>
            <w:szCs w:val="20"/>
          </w:rPr>
          <w:t xml:space="preserve">the </w:t>
        </w:r>
      </w:ins>
      <w:del w:id="762" w:author="Fath, Brian" w:date="2017-11-29T14:35:00Z">
        <w:r w:rsidDel="00592D3F">
          <w:rPr>
            <w:sz w:val="20"/>
            <w:szCs w:val="20"/>
          </w:rPr>
          <w:delText xml:space="preserve">of </w:delText>
        </w:r>
      </w:del>
      <w:r>
        <w:rPr>
          <w:sz w:val="20"/>
          <w:szCs w:val="20"/>
        </w:rPr>
        <w:t xml:space="preserve">pro-wolf stakeholders while leaving still more dissatisfied. Reducing the </w:t>
      </w:r>
      <w:del w:id="763" w:author="Fath, Brian" w:date="2017-11-29T14:35:00Z">
        <w:r w:rsidDel="00592D3F">
          <w:rPr>
            <w:sz w:val="20"/>
            <w:szCs w:val="20"/>
          </w:rPr>
          <w:delText xml:space="preserve">size of </w:delText>
        </w:r>
      </w:del>
      <w:r>
        <w:rPr>
          <w:sz w:val="20"/>
          <w:szCs w:val="20"/>
        </w:rPr>
        <w:t xml:space="preserve">population </w:t>
      </w:r>
      <w:ins w:id="764" w:author="Fath, Brian" w:date="2017-11-29T14:35:00Z">
        <w:r w:rsidR="00592D3F">
          <w:rPr>
            <w:sz w:val="20"/>
            <w:szCs w:val="20"/>
          </w:rPr>
          <w:t xml:space="preserve">size </w:t>
        </w:r>
      </w:ins>
      <w:r>
        <w:rPr>
          <w:sz w:val="20"/>
          <w:szCs w:val="20"/>
        </w:rPr>
        <w:t xml:space="preserve">to the point of equal satisfaction would leave both groups equally dissatisfied. No win-win solutions is possible as for any </w:t>
      </w:r>
      <w:del w:id="765" w:author="Fath, Brian" w:date="2017-11-29T14:35:00Z">
        <w:r w:rsidDel="002C6FC7">
          <w:rPr>
            <w:sz w:val="20"/>
            <w:szCs w:val="20"/>
          </w:rPr>
          <w:delText xml:space="preserve">size of </w:delText>
        </w:r>
      </w:del>
      <w:r>
        <w:rPr>
          <w:sz w:val="20"/>
          <w:szCs w:val="20"/>
        </w:rPr>
        <w:t xml:space="preserve">wolf population </w:t>
      </w:r>
      <w:ins w:id="766" w:author="Fath, Brian" w:date="2017-11-29T14:35:00Z">
        <w:r w:rsidR="002C6FC7">
          <w:rPr>
            <w:sz w:val="20"/>
            <w:szCs w:val="20"/>
          </w:rPr>
          <w:t xml:space="preserve">size the </w:t>
        </w:r>
      </w:ins>
      <w:r>
        <w:rPr>
          <w:sz w:val="20"/>
          <w:szCs w:val="20"/>
        </w:rPr>
        <w:t xml:space="preserve">satisfaction profile is far away from </w:t>
      </w:r>
      <w:ins w:id="767" w:author="Fath, Brian" w:date="2017-11-29T14:35:00Z">
        <w:r w:rsidR="002C6FC7">
          <w:rPr>
            <w:sz w:val="20"/>
            <w:szCs w:val="20"/>
          </w:rPr>
          <w:t xml:space="preserve">a </w:t>
        </w:r>
      </w:ins>
      <w:r>
        <w:rPr>
          <w:sz w:val="20"/>
          <w:szCs w:val="20"/>
        </w:rPr>
        <w:t>desired state of equal and full satisfaction of both groups.</w:t>
      </w:r>
    </w:p>
    <w:p w14:paraId="34C6546C" w14:textId="078F9366" w:rsidR="00347D3B" w:rsidRDefault="00347D3B" w:rsidP="00347D3B">
      <w:r>
        <w:t xml:space="preserve">The parametrization of satisfaction functions used in the analysis described above was chosen according to our best judgement but nevertheless is arbitrary. Therefore, to check whether our analysis of satisfaction levels does not give qualitatively different results under different parametrizations we perform </w:t>
      </w:r>
      <w:ins w:id="768" w:author="Fath, Brian" w:date="2017-11-29T14:35:00Z">
        <w:r w:rsidR="002C6FC7">
          <w:t xml:space="preserve">a </w:t>
        </w:r>
      </w:ins>
      <w:r>
        <w:t xml:space="preserve">sensitivity analysis. Gray lines on Figure 2 represent results of analysis repeated 50 times under randomized values of parameters – here drawn uniformly from intervals centered </w:t>
      </w:r>
      <w:proofErr w:type="gramStart"/>
      <w:r>
        <w:t>around</w:t>
      </w:r>
      <w:proofErr w:type="gramEnd"/>
      <w:r>
        <w:t xml:space="preserve"> the original value of parameter </w:t>
      </w:r>
      <w:r>
        <w:rPr>
          <w:rFonts w:ascii="Cambria Math" w:hAnsi="Cambria Math"/>
        </w:rPr>
        <w:t>±</w:t>
      </w:r>
      <w:r>
        <w:t>20%. This sensitivity test suggests that our findings are qualitatively robust, i.e.</w:t>
      </w:r>
      <w:ins w:id="769" w:author="Fath, Brian" w:date="2017-11-29T14:36:00Z">
        <w:r w:rsidR="002C6FC7">
          <w:t>,</w:t>
        </w:r>
      </w:ins>
      <w:r>
        <w:t xml:space="preserve"> the conclusions we draw from </w:t>
      </w:r>
      <w:ins w:id="770" w:author="Fath, Brian" w:date="2017-11-29T14:36:00Z">
        <w:r w:rsidR="002C6FC7">
          <w:t xml:space="preserve">the </w:t>
        </w:r>
      </w:ins>
      <w:r>
        <w:t xml:space="preserve">analysis are similar, although ranges of potential compromise spanned between egalitarian and utilitarian solutions change somewhat. In particular, </w:t>
      </w:r>
      <w:ins w:id="771" w:author="Fath, Brian" w:date="2017-11-29T14:36:00Z">
        <w:r w:rsidR="002C6FC7">
          <w:t xml:space="preserve">the </w:t>
        </w:r>
      </w:ins>
      <w:r>
        <w:t xml:space="preserve">egalitarian solution (blue diamonds) is relatively stable (approx. 200 individuals) while </w:t>
      </w:r>
      <w:ins w:id="772" w:author="Fath, Brian" w:date="2017-11-29T14:36:00Z">
        <w:r w:rsidR="002C6FC7">
          <w:t xml:space="preserve">the </w:t>
        </w:r>
      </w:ins>
      <w:r>
        <w:t xml:space="preserve">position of </w:t>
      </w:r>
      <w:ins w:id="773" w:author="Fath, Brian" w:date="2017-11-29T14:36:00Z">
        <w:r w:rsidR="002C6FC7">
          <w:t xml:space="preserve">the </w:t>
        </w:r>
      </w:ins>
      <w:r>
        <w:t xml:space="preserve">utilitarian solution (blue stars) varies within range from 400 to 800 individuals. Nevertheless, according to </w:t>
      </w:r>
      <w:ins w:id="774" w:author="Fath, Brian" w:date="2017-11-29T14:36:00Z">
        <w:r w:rsidR="002C6FC7">
          <w:t xml:space="preserve">the </w:t>
        </w:r>
      </w:ins>
      <w:r>
        <w:t xml:space="preserve">egalitarian approach the optimal size of wolf population is smaller than current level while utilitarian approach suggests </w:t>
      </w:r>
      <w:ins w:id="775" w:author="Fath, Brian" w:date="2017-11-29T14:36:00Z">
        <w:r w:rsidR="002C6FC7">
          <w:t xml:space="preserve">to </w:t>
        </w:r>
      </w:ins>
      <w:r>
        <w:t>increase the number of wolves with respect to status quo. As Figure 2 suggests that such robustness of our findings holds true for parameter</w:t>
      </w:r>
      <w:del w:id="776" w:author="Fath, Brian" w:date="2017-11-29T14:36:00Z">
        <w:r w:rsidDel="002C6FC7">
          <w:delText>s</w:delText>
        </w:r>
      </w:del>
      <w:r>
        <w:t xml:space="preserve"> variability up to 30%. If the uncertainty of parameter values is approximately 40% or larger</w:t>
      </w:r>
      <w:ins w:id="777" w:author="Fath, Brian" w:date="2017-11-29T14:37:00Z">
        <w:r w:rsidR="002C6FC7">
          <w:t>, then</w:t>
        </w:r>
      </w:ins>
      <w:r>
        <w:t xml:space="preserve"> the uncertainty of our findings grows significantly with </w:t>
      </w:r>
      <w:ins w:id="778" w:author="Fath, Brian" w:date="2017-11-29T14:37:00Z">
        <w:r w:rsidR="002C6FC7">
          <w:t xml:space="preserve">the </w:t>
        </w:r>
      </w:ins>
      <w:r>
        <w:t>egalitarian and utilitarian solutions potentially swapping their relative position.</w:t>
      </w:r>
    </w:p>
    <w:p w14:paraId="37A18595" w14:textId="77777777" w:rsidR="00347D3B" w:rsidRDefault="00347D3B" w:rsidP="00347D3B">
      <w:pPr>
        <w:jc w:val="center"/>
      </w:pPr>
      <w:r>
        <w:rPr>
          <w:noProof/>
        </w:rPr>
        <w:lastRenderedPageBreak/>
        <w:drawing>
          <wp:inline distT="0" distB="0" distL="0" distR="0" wp14:anchorId="6806FF4F" wp14:editId="6F7D60F3">
            <wp:extent cx="4819650" cy="41846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2.png"/>
                    <pic:cNvPicPr/>
                  </pic:nvPicPr>
                  <pic:blipFill rotWithShape="1">
                    <a:blip r:embed="rId22">
                      <a:extLst>
                        <a:ext uri="{28A0092B-C50C-407E-A947-70E740481C1C}">
                          <a14:useLocalDpi xmlns:a14="http://schemas.microsoft.com/office/drawing/2010/main" val="0"/>
                        </a:ext>
                      </a:extLst>
                    </a:blip>
                    <a:srcRect t="7056" b="3515"/>
                    <a:stretch/>
                  </pic:blipFill>
                  <pic:spPr bwMode="auto">
                    <a:xfrm>
                      <a:off x="0" y="0"/>
                      <a:ext cx="4820400" cy="4185301"/>
                    </a:xfrm>
                    <a:prstGeom prst="rect">
                      <a:avLst/>
                    </a:prstGeom>
                    <a:ln>
                      <a:noFill/>
                    </a:ln>
                    <a:extLst>
                      <a:ext uri="{53640926-AAD7-44D8-BBD7-CCE9431645EC}">
                        <a14:shadowObscured xmlns:a14="http://schemas.microsoft.com/office/drawing/2010/main"/>
                      </a:ext>
                    </a:extLst>
                  </pic:spPr>
                </pic:pic>
              </a:graphicData>
            </a:graphic>
          </wp:inline>
        </w:drawing>
      </w:r>
    </w:p>
    <w:p w14:paraId="4A8E7082" w14:textId="7E99A756" w:rsidR="00347D3B" w:rsidRPr="00311FA4" w:rsidRDefault="00347D3B" w:rsidP="00347D3B">
      <w:pPr>
        <w:spacing w:line="240" w:lineRule="auto"/>
        <w:ind w:left="284" w:right="334"/>
        <w:jc w:val="both"/>
        <w:rPr>
          <w:sz w:val="20"/>
          <w:szCs w:val="20"/>
        </w:rPr>
      </w:pPr>
      <w:r w:rsidRPr="00311FA4">
        <w:rPr>
          <w:b/>
          <w:sz w:val="20"/>
          <w:szCs w:val="20"/>
        </w:rPr>
        <w:t>Figure 2.</w:t>
      </w:r>
      <w:r w:rsidRPr="00311FA4">
        <w:rPr>
          <w:sz w:val="20"/>
          <w:szCs w:val="20"/>
        </w:rPr>
        <w:t xml:space="preserve"> </w:t>
      </w:r>
      <w:r>
        <w:rPr>
          <w:sz w:val="20"/>
          <w:szCs w:val="20"/>
        </w:rPr>
        <w:t xml:space="preserve">Sensitivity of results on choice of parametrization. On </w:t>
      </w:r>
      <w:ins w:id="779" w:author="Fath, Brian" w:date="2017-11-29T14:37:00Z">
        <w:r w:rsidR="002C6FC7">
          <w:rPr>
            <w:sz w:val="20"/>
            <w:szCs w:val="20"/>
          </w:rPr>
          <w:t xml:space="preserve">the </w:t>
        </w:r>
      </w:ins>
      <w:r>
        <w:rPr>
          <w:sz w:val="20"/>
          <w:szCs w:val="20"/>
        </w:rPr>
        <w:t>horizontal axis is the variability of parameters relative</w:t>
      </w:r>
      <w:del w:id="780" w:author="Fath, Brian" w:date="2017-11-29T14:37:00Z">
        <w:r w:rsidDel="002C6FC7">
          <w:rPr>
            <w:sz w:val="20"/>
            <w:szCs w:val="20"/>
          </w:rPr>
          <w:delText>ly</w:delText>
        </w:r>
      </w:del>
      <w:r>
        <w:rPr>
          <w:sz w:val="20"/>
          <w:szCs w:val="20"/>
        </w:rPr>
        <w:t xml:space="preserve"> to </w:t>
      </w:r>
      <w:ins w:id="781" w:author="Fath, Brian" w:date="2017-11-29T14:37:00Z">
        <w:r w:rsidR="002C6FC7">
          <w:rPr>
            <w:sz w:val="20"/>
            <w:szCs w:val="20"/>
          </w:rPr>
          <w:t xml:space="preserve">the </w:t>
        </w:r>
      </w:ins>
      <w:r>
        <w:rPr>
          <w:sz w:val="20"/>
          <w:szCs w:val="20"/>
        </w:rPr>
        <w:t xml:space="preserve">originally assumed values, on </w:t>
      </w:r>
      <w:ins w:id="782" w:author="Fath, Brian" w:date="2017-11-29T14:38:00Z">
        <w:r w:rsidR="002C6FC7">
          <w:rPr>
            <w:sz w:val="20"/>
            <w:szCs w:val="20"/>
          </w:rPr>
          <w:t xml:space="preserve">the </w:t>
        </w:r>
      </w:ins>
      <w:r>
        <w:rPr>
          <w:sz w:val="20"/>
          <w:szCs w:val="20"/>
        </w:rPr>
        <w:t xml:space="preserve">vertical axis is the optimal size of </w:t>
      </w:r>
      <w:ins w:id="783" w:author="Fath, Brian" w:date="2017-11-29T14:38:00Z">
        <w:r w:rsidR="002C6FC7">
          <w:rPr>
            <w:sz w:val="20"/>
            <w:szCs w:val="20"/>
          </w:rPr>
          <w:t xml:space="preserve">the </w:t>
        </w:r>
      </w:ins>
      <w:r>
        <w:rPr>
          <w:sz w:val="20"/>
          <w:szCs w:val="20"/>
        </w:rPr>
        <w:t xml:space="preserve">wolf population according to </w:t>
      </w:r>
      <w:ins w:id="784" w:author="Fath, Brian" w:date="2017-11-29T14:38:00Z">
        <w:r w:rsidR="002C6FC7">
          <w:rPr>
            <w:sz w:val="20"/>
            <w:szCs w:val="20"/>
          </w:rPr>
          <w:t xml:space="preserve">the </w:t>
        </w:r>
      </w:ins>
      <w:r>
        <w:rPr>
          <w:sz w:val="20"/>
          <w:szCs w:val="20"/>
        </w:rPr>
        <w:t xml:space="preserve">egalitarian </w:t>
      </w:r>
      <w:del w:id="785" w:author="Fath, Brian" w:date="2017-11-29T14:38:00Z">
        <w:r w:rsidDel="002C6FC7">
          <w:rPr>
            <w:sz w:val="20"/>
            <w:szCs w:val="20"/>
          </w:rPr>
          <w:delText xml:space="preserve">approach </w:delText>
        </w:r>
      </w:del>
      <w:r>
        <w:rPr>
          <w:sz w:val="20"/>
          <w:szCs w:val="20"/>
        </w:rPr>
        <w:t xml:space="preserve">(blue ranges) and utilitarian </w:t>
      </w:r>
      <w:del w:id="786" w:author="Fath, Brian" w:date="2017-11-29T14:38:00Z">
        <w:r w:rsidDel="002C6FC7">
          <w:rPr>
            <w:sz w:val="20"/>
            <w:szCs w:val="20"/>
          </w:rPr>
          <w:delText xml:space="preserve">approach </w:delText>
        </w:r>
      </w:del>
      <w:r>
        <w:rPr>
          <w:sz w:val="20"/>
          <w:szCs w:val="20"/>
        </w:rPr>
        <w:t>(orange ranges)</w:t>
      </w:r>
      <w:ins w:id="787" w:author="Fath, Brian" w:date="2017-11-29T14:38:00Z">
        <w:r w:rsidR="002C6FC7">
          <w:rPr>
            <w:sz w:val="20"/>
            <w:szCs w:val="20"/>
          </w:rPr>
          <w:t xml:space="preserve"> approaches</w:t>
        </w:r>
      </w:ins>
      <w:r>
        <w:rPr>
          <w:sz w:val="20"/>
          <w:szCs w:val="20"/>
        </w:rPr>
        <w:t xml:space="preserve">. </w:t>
      </w:r>
      <w:ins w:id="788" w:author="Fath, Brian" w:date="2017-11-29T14:38:00Z">
        <w:r w:rsidR="002C6FC7">
          <w:rPr>
            <w:sz w:val="20"/>
            <w:szCs w:val="20"/>
          </w:rPr>
          <w:t xml:space="preserve">The </w:t>
        </w:r>
      </w:ins>
      <w:r>
        <w:rPr>
          <w:sz w:val="20"/>
          <w:szCs w:val="20"/>
        </w:rPr>
        <w:t xml:space="preserve">Egalitarian solutions exhibit remarkable robustness to changes in parameter values. Uncertainty of </w:t>
      </w:r>
      <w:ins w:id="789" w:author="Fath, Brian" w:date="2017-11-29T14:37:00Z">
        <w:r w:rsidR="002C6FC7">
          <w:rPr>
            <w:sz w:val="20"/>
            <w:szCs w:val="20"/>
          </w:rPr>
          <w:t xml:space="preserve">the </w:t>
        </w:r>
      </w:ins>
      <w:r>
        <w:rPr>
          <w:sz w:val="20"/>
          <w:szCs w:val="20"/>
        </w:rPr>
        <w:t xml:space="preserve">utilitarian solution grows significantly as we let parameters to deviate from </w:t>
      </w:r>
      <w:ins w:id="790" w:author="Fath, Brian" w:date="2017-11-29T14:37:00Z">
        <w:r w:rsidR="002C6FC7">
          <w:rPr>
            <w:sz w:val="20"/>
            <w:szCs w:val="20"/>
          </w:rPr>
          <w:t xml:space="preserve">the </w:t>
        </w:r>
      </w:ins>
      <w:r>
        <w:rPr>
          <w:sz w:val="20"/>
          <w:szCs w:val="20"/>
        </w:rPr>
        <w:t xml:space="preserve">originally assumed values by 40% or more.   </w:t>
      </w:r>
    </w:p>
    <w:p w14:paraId="4B4AA41C" w14:textId="111D6D16" w:rsidR="00E13F16" w:rsidDel="002C6FC7" w:rsidRDefault="00E13F16" w:rsidP="00FC005B">
      <w:pPr>
        <w:rPr>
          <w:del w:id="791" w:author="Fath, Brian" w:date="2017-11-29T14:38:00Z"/>
        </w:rPr>
      </w:pPr>
    </w:p>
    <w:p w14:paraId="007A56FA" w14:textId="77777777" w:rsidR="00F4484C" w:rsidRDefault="00F4484C" w:rsidP="00FC005B">
      <w:pPr>
        <w:pStyle w:val="ListParagraph"/>
        <w:ind w:left="0"/>
      </w:pPr>
    </w:p>
    <w:p w14:paraId="5A628F2A" w14:textId="77777777" w:rsidR="00D930DD" w:rsidRDefault="00D930DD" w:rsidP="00FC005B">
      <w:pPr>
        <w:pStyle w:val="ListParagraph"/>
        <w:ind w:left="0"/>
      </w:pPr>
    </w:p>
    <w:p w14:paraId="4191799D" w14:textId="6C9CD881" w:rsidR="00D930DD" w:rsidRPr="00D905C7" w:rsidRDefault="00D930DD" w:rsidP="00D930DD">
      <w:pPr>
        <w:pStyle w:val="ListParagraph"/>
        <w:numPr>
          <w:ilvl w:val="0"/>
          <w:numId w:val="6"/>
        </w:numPr>
        <w:ind w:left="357" w:hanging="357"/>
        <w:rPr>
          <w:b/>
        </w:rPr>
      </w:pPr>
      <w:r w:rsidRPr="00D905C7">
        <w:rPr>
          <w:b/>
        </w:rPr>
        <w:t>Discussion</w:t>
      </w:r>
      <w:r w:rsidR="00AF745E">
        <w:rPr>
          <w:rFonts w:hint="eastAsia"/>
          <w:b/>
        </w:rPr>
        <w:t xml:space="preserve"> and conclusion</w:t>
      </w:r>
    </w:p>
    <w:p w14:paraId="3E4FB6A0" w14:textId="145F9CC4" w:rsidR="002419AC" w:rsidRDefault="00B4249F" w:rsidP="002419AC">
      <w:r>
        <w:rPr>
          <w:rFonts w:hint="eastAsia"/>
        </w:rPr>
        <w:t xml:space="preserve">This paper presents a </w:t>
      </w:r>
      <w:r w:rsidR="002F313A">
        <w:rPr>
          <w:rFonts w:hint="eastAsia"/>
        </w:rPr>
        <w:t xml:space="preserve">novel </w:t>
      </w:r>
      <w:r w:rsidR="002A4104">
        <w:rPr>
          <w:rFonts w:hint="eastAsia"/>
        </w:rPr>
        <w:t>model</w:t>
      </w:r>
      <w:r>
        <w:rPr>
          <w:rFonts w:hint="eastAsia"/>
        </w:rPr>
        <w:t xml:space="preserve"> </w:t>
      </w:r>
      <w:r w:rsidR="00D369B0">
        <w:t>for</w:t>
      </w:r>
      <w:r>
        <w:rPr>
          <w:rFonts w:hint="eastAsia"/>
        </w:rPr>
        <w:t xml:space="preserve"> </w:t>
      </w:r>
      <w:r w:rsidR="00F2686F">
        <w:rPr>
          <w:rFonts w:hint="eastAsia"/>
        </w:rPr>
        <w:t xml:space="preserve">systematic </w:t>
      </w:r>
      <w:r>
        <w:rPr>
          <w:rFonts w:hint="eastAsia"/>
        </w:rPr>
        <w:t>analy</w:t>
      </w:r>
      <w:r w:rsidR="00D369B0">
        <w:t>sis of</w:t>
      </w:r>
      <w:r>
        <w:rPr>
          <w:rFonts w:hint="eastAsia"/>
        </w:rPr>
        <w:t xml:space="preserve"> the attitudes of conflicting stakeholders with different </w:t>
      </w:r>
      <w:r>
        <w:t>interest</w:t>
      </w:r>
      <w:r w:rsidR="00D369B0">
        <w:t>s</w:t>
      </w:r>
      <w:r>
        <w:rPr>
          <w:rFonts w:hint="eastAsia"/>
        </w:rPr>
        <w:t xml:space="preserve"> </w:t>
      </w:r>
      <w:r>
        <w:t>relating</w:t>
      </w:r>
      <w:r>
        <w:rPr>
          <w:rFonts w:hint="eastAsia"/>
        </w:rPr>
        <w:t xml:space="preserve"> to </w:t>
      </w:r>
      <w:r w:rsidR="00D369B0">
        <w:t xml:space="preserve">the </w:t>
      </w:r>
      <w:r>
        <w:rPr>
          <w:rFonts w:hint="eastAsia"/>
        </w:rPr>
        <w:t xml:space="preserve">wolf management issue in Sweden. </w:t>
      </w:r>
      <w:ins w:id="792" w:author="Fath, Brian" w:date="2017-11-29T14:51:00Z">
        <w:r w:rsidR="006157F7">
          <w:t xml:space="preserve">Using </w:t>
        </w:r>
      </w:ins>
      <w:del w:id="793" w:author="Fath, Brian" w:date="2017-11-29T14:51:00Z">
        <w:r w:rsidR="00F2686F" w:rsidDel="006157F7">
          <w:rPr>
            <w:rFonts w:hint="eastAsia"/>
          </w:rPr>
          <w:delText>With</w:delText>
        </w:r>
        <w:r w:rsidR="002419AC" w:rsidDel="006157F7">
          <w:delText xml:space="preserve"> </w:delText>
        </w:r>
      </w:del>
      <w:r w:rsidR="00D369B0">
        <w:t xml:space="preserve">a </w:t>
      </w:r>
      <w:r w:rsidR="002419AC">
        <w:t>satisfaction function</w:t>
      </w:r>
      <w:r w:rsidR="00F2686F">
        <w:rPr>
          <w:rFonts w:hint="eastAsia"/>
        </w:rPr>
        <w:t xml:space="preserve"> as a tool</w:t>
      </w:r>
      <w:r w:rsidR="002419AC">
        <w:t xml:space="preserve">, one can observe in one figure the changes </w:t>
      </w:r>
      <w:ins w:id="794" w:author="Fath, Brian" w:date="2017-11-29T14:52:00Z">
        <w:r w:rsidR="006157F7">
          <w:t xml:space="preserve">in </w:t>
        </w:r>
      </w:ins>
      <w:del w:id="795" w:author="Fath, Brian" w:date="2017-11-29T14:52:00Z">
        <w:r w:rsidR="002419AC" w:rsidDel="006157F7">
          <w:delText xml:space="preserve">of the </w:delText>
        </w:r>
      </w:del>
      <w:r w:rsidR="002419AC">
        <w:t xml:space="preserve">satisfaction </w:t>
      </w:r>
      <w:r w:rsidR="00D369B0">
        <w:t xml:space="preserve">level </w:t>
      </w:r>
      <w:r w:rsidR="002419AC">
        <w:t>of different stakeholders</w:t>
      </w:r>
      <w:r w:rsidR="00F2686F">
        <w:rPr>
          <w:rFonts w:hint="eastAsia"/>
        </w:rPr>
        <w:t xml:space="preserve"> </w:t>
      </w:r>
      <w:r w:rsidR="00D369B0">
        <w:t>in relation</w:t>
      </w:r>
      <w:r w:rsidR="00F2686F">
        <w:rPr>
          <w:rFonts w:hint="eastAsia"/>
        </w:rPr>
        <w:t xml:space="preserve"> to </w:t>
      </w:r>
      <w:r w:rsidR="00D369B0">
        <w:t xml:space="preserve">the </w:t>
      </w:r>
      <w:del w:id="796" w:author="Fath, Brian" w:date="2017-11-29T14:52:00Z">
        <w:r w:rsidR="00D369B0" w:rsidDel="006157F7">
          <w:delText>size</w:delText>
        </w:r>
        <w:r w:rsidR="00D75EC8" w:rsidDel="006157F7">
          <w:rPr>
            <w:rFonts w:hint="eastAsia"/>
          </w:rPr>
          <w:delText xml:space="preserve"> of </w:delText>
        </w:r>
        <w:r w:rsidR="00D369B0" w:rsidDel="006157F7">
          <w:delText xml:space="preserve">the </w:delText>
        </w:r>
      </w:del>
      <w:r w:rsidR="00F2686F">
        <w:rPr>
          <w:rFonts w:hint="eastAsia"/>
        </w:rPr>
        <w:t>wolf population</w:t>
      </w:r>
      <w:ins w:id="797" w:author="Fath, Brian" w:date="2017-11-29T14:52:00Z">
        <w:r w:rsidR="006157F7">
          <w:t xml:space="preserve"> size</w:t>
        </w:r>
      </w:ins>
      <w:r w:rsidR="002419AC">
        <w:t xml:space="preserve">. </w:t>
      </w:r>
      <w:r w:rsidR="00A8294F">
        <w:rPr>
          <w:rFonts w:hint="eastAsia"/>
        </w:rPr>
        <w:t>As a result, the model in this paper is a complementa</w:t>
      </w:r>
      <w:ins w:id="798" w:author="Fath, Brian" w:date="2017-11-29T14:52:00Z">
        <w:r w:rsidR="006157F7">
          <w:t>ry</w:t>
        </w:r>
      </w:ins>
      <w:del w:id="799" w:author="Fath, Brian" w:date="2017-11-29T14:52:00Z">
        <w:r w:rsidR="00A8294F" w:rsidDel="006157F7">
          <w:rPr>
            <w:rFonts w:hint="eastAsia"/>
          </w:rPr>
          <w:delText>tion</w:delText>
        </w:r>
      </w:del>
      <w:r w:rsidR="00A8294F">
        <w:rPr>
          <w:rFonts w:hint="eastAsia"/>
        </w:rPr>
        <w:t xml:space="preserve"> </w:t>
      </w:r>
      <w:ins w:id="800" w:author="Fath, Brian" w:date="2017-11-29T14:52:00Z">
        <w:r w:rsidR="006157F7">
          <w:t xml:space="preserve">approach </w:t>
        </w:r>
      </w:ins>
      <w:del w:id="801" w:author="Fath, Brian" w:date="2017-11-29T14:55:00Z">
        <w:r w:rsidR="00A8294F" w:rsidDel="006157F7">
          <w:rPr>
            <w:rFonts w:hint="eastAsia"/>
          </w:rPr>
          <w:delText xml:space="preserve">and a synthesis tool </w:delText>
        </w:r>
      </w:del>
      <w:r w:rsidR="00A8294F">
        <w:rPr>
          <w:rFonts w:hint="eastAsia"/>
        </w:rPr>
        <w:t xml:space="preserve">for </w:t>
      </w:r>
      <w:ins w:id="802" w:author="Fath, Brian" w:date="2017-11-29T14:55:00Z">
        <w:r w:rsidR="006157F7">
          <w:t xml:space="preserve">synthesizing and </w:t>
        </w:r>
      </w:ins>
      <w:r w:rsidR="00A8294F">
        <w:rPr>
          <w:rFonts w:hint="eastAsia"/>
        </w:rPr>
        <w:t>analyzing the aspects presented in other studies in this field.</w:t>
      </w:r>
      <w:del w:id="803" w:author="Fath, Brian" w:date="2017-11-29T14:55:00Z">
        <w:r w:rsidR="00A8294F" w:rsidDel="006157F7">
          <w:rPr>
            <w:rFonts w:hint="eastAsia"/>
          </w:rPr>
          <w:delText xml:space="preserve"> </w:delText>
        </w:r>
        <w:r w:rsidR="002419AC" w:rsidDel="006157F7">
          <w:delText xml:space="preserve"> </w:delText>
        </w:r>
      </w:del>
    </w:p>
    <w:p w14:paraId="131DF5DD" w14:textId="3F4ED9CE" w:rsidR="002419AC" w:rsidRDefault="00D369B0" w:rsidP="002419AC">
      <w:r>
        <w:t>Our</w:t>
      </w:r>
      <w:r w:rsidR="003B4CE1">
        <w:rPr>
          <w:rFonts w:hint="eastAsia"/>
        </w:rPr>
        <w:t xml:space="preserve"> model </w:t>
      </w:r>
      <w:r>
        <w:t>can be seen as a</w:t>
      </w:r>
      <w:r w:rsidR="003B4CE1">
        <w:rPr>
          <w:rFonts w:hint="eastAsia"/>
        </w:rPr>
        <w:t xml:space="preserve"> useful</w:t>
      </w:r>
      <w:r w:rsidR="002419AC">
        <w:t xml:space="preserve"> tool for communication and collaboration. During the process of designing and modifying the functions, meetings, workshops, interviews</w:t>
      </w:r>
      <w:ins w:id="804" w:author="Fath, Brian" w:date="2017-11-29T14:56:00Z">
        <w:r w:rsidR="006157F7">
          <w:t>,</w:t>
        </w:r>
      </w:ins>
      <w:r w:rsidR="002419AC">
        <w:t xml:space="preserve"> and other forms of unofficial </w:t>
      </w:r>
      <w:r w:rsidR="002419AC">
        <w:lastRenderedPageBreak/>
        <w:t xml:space="preserve">dialogues </w:t>
      </w:r>
      <w:r w:rsidR="003B4CE1">
        <w:rPr>
          <w:rFonts w:hint="eastAsia"/>
        </w:rPr>
        <w:t>can be held</w:t>
      </w:r>
      <w:ins w:id="805" w:author="Fath, Brian" w:date="2017-11-29T14:56:00Z">
        <w:r w:rsidR="006157F7">
          <w:t xml:space="preserve"> to further inform the modeling functions</w:t>
        </w:r>
      </w:ins>
      <w:r w:rsidR="002419AC">
        <w:t xml:space="preserve">. Through </w:t>
      </w:r>
      <w:r w:rsidR="003B4CE1">
        <w:rPr>
          <w:rFonts w:hint="eastAsia"/>
        </w:rPr>
        <w:t>these</w:t>
      </w:r>
      <w:r w:rsidR="002419AC">
        <w:t xml:space="preserve"> form</w:t>
      </w:r>
      <w:r w:rsidR="003B4CE1">
        <w:rPr>
          <w:rFonts w:hint="eastAsia"/>
        </w:rPr>
        <w:t>s of communication and collaboration</w:t>
      </w:r>
      <w:r w:rsidR="002419AC">
        <w:t xml:space="preserve">, stakeholders and experts </w:t>
      </w:r>
      <w:r w:rsidR="003B4CE1">
        <w:rPr>
          <w:rFonts w:hint="eastAsia"/>
        </w:rPr>
        <w:t xml:space="preserve">can </w:t>
      </w:r>
      <w:ins w:id="806" w:author="Fath, Brian" w:date="2017-11-29T14:56:00Z">
        <w:r w:rsidR="006157F7">
          <w:t>convene</w:t>
        </w:r>
      </w:ins>
      <w:del w:id="807" w:author="Fath, Brian" w:date="2017-11-29T14:56:00Z">
        <w:r w:rsidR="003B4CE1" w:rsidDel="006157F7">
          <w:rPr>
            <w:rFonts w:hint="eastAsia"/>
          </w:rPr>
          <w:delText>get</w:delText>
        </w:r>
        <w:r w:rsidR="002419AC" w:rsidDel="006157F7">
          <w:delText xml:space="preserve"> together</w:delText>
        </w:r>
      </w:del>
      <w:r w:rsidR="002419AC">
        <w:t xml:space="preserve"> and discuss around </w:t>
      </w:r>
      <w:ins w:id="808" w:author="Fath, Brian" w:date="2017-11-29T14:56:00Z">
        <w:r w:rsidR="006157F7">
          <w:t>a common platform</w:t>
        </w:r>
      </w:ins>
      <w:del w:id="809" w:author="Fath, Brian" w:date="2017-11-29T14:56:00Z">
        <w:r w:rsidR="002419AC" w:rsidDel="006157F7">
          <w:delText>the same issue</w:delText>
        </w:r>
      </w:del>
      <w:r w:rsidR="002419AC">
        <w:t xml:space="preserve">. </w:t>
      </w:r>
      <w:r w:rsidR="003B4CE1">
        <w:rPr>
          <w:rFonts w:hint="eastAsia"/>
        </w:rPr>
        <w:t xml:space="preserve">Being </w:t>
      </w:r>
      <w:r>
        <w:t>a</w:t>
      </w:r>
      <w:r w:rsidR="003B4CE1">
        <w:rPr>
          <w:rFonts w:hint="eastAsia"/>
        </w:rPr>
        <w:t>ware of</w:t>
      </w:r>
      <w:r w:rsidR="003B4CE1">
        <w:t xml:space="preserve"> </w:t>
      </w:r>
      <w:r w:rsidR="003B4CE1">
        <w:rPr>
          <w:rFonts w:hint="eastAsia"/>
        </w:rPr>
        <w:t xml:space="preserve">the </w:t>
      </w:r>
      <w:r w:rsidR="003B4CE1">
        <w:t xml:space="preserve">satisfaction functions </w:t>
      </w:r>
      <w:r w:rsidR="003B4CE1">
        <w:rPr>
          <w:rFonts w:hint="eastAsia"/>
        </w:rPr>
        <w:t>of each other, p</w:t>
      </w:r>
      <w:r w:rsidR="003B4CE1">
        <w:t xml:space="preserve">eople </w:t>
      </w:r>
      <w:r>
        <w:t xml:space="preserve">may come to </w:t>
      </w:r>
      <w:r w:rsidR="003B4CE1">
        <w:rPr>
          <w:rFonts w:hint="eastAsia"/>
        </w:rPr>
        <w:t xml:space="preserve">understand each other in a more objective and </w:t>
      </w:r>
      <w:r w:rsidR="003B4CE1">
        <w:t>rational</w:t>
      </w:r>
      <w:r w:rsidR="003B4CE1">
        <w:rPr>
          <w:rFonts w:hint="eastAsia"/>
        </w:rPr>
        <w:t xml:space="preserve"> way than </w:t>
      </w:r>
      <w:r>
        <w:t>in</w:t>
      </w:r>
      <w:r w:rsidR="003B4CE1">
        <w:rPr>
          <w:rFonts w:hint="eastAsia"/>
        </w:rPr>
        <w:t xml:space="preserve"> </w:t>
      </w:r>
      <w:r w:rsidR="003B4CE1">
        <w:t>traditional</w:t>
      </w:r>
      <w:r w:rsidR="003B4CE1">
        <w:rPr>
          <w:rFonts w:hint="eastAsia"/>
        </w:rPr>
        <w:t xml:space="preserve"> meeting</w:t>
      </w:r>
      <w:r>
        <w:t>s,</w:t>
      </w:r>
      <w:r w:rsidR="003B4CE1">
        <w:rPr>
          <w:rFonts w:hint="eastAsia"/>
        </w:rPr>
        <w:t xml:space="preserve"> which</w:t>
      </w:r>
      <w:r>
        <w:t xml:space="preserve"> so far have</w:t>
      </w:r>
      <w:r w:rsidR="003B4CE1">
        <w:rPr>
          <w:rFonts w:hint="eastAsia"/>
        </w:rPr>
        <w:t xml:space="preserve"> failed to bring about agreement in the Swedish society</w:t>
      </w:r>
      <w:r w:rsidR="002419AC">
        <w:t xml:space="preserve">. </w:t>
      </w:r>
      <w:r w:rsidR="003B4CE1">
        <w:rPr>
          <w:rFonts w:hint="eastAsia"/>
        </w:rPr>
        <w:t>U</w:t>
      </w:r>
      <w:r w:rsidR="002419AC">
        <w:t xml:space="preserve">seful information and knowledge from experts and the government </w:t>
      </w:r>
      <w:r w:rsidR="003B4CE1">
        <w:rPr>
          <w:rFonts w:hint="eastAsia"/>
        </w:rPr>
        <w:t xml:space="preserve">can </w:t>
      </w:r>
      <w:ins w:id="810" w:author="Fath, Brian" w:date="2017-11-29T14:57:00Z">
        <w:r w:rsidR="006157F7">
          <w:t>be shared</w:t>
        </w:r>
      </w:ins>
      <w:del w:id="811" w:author="Fath, Brian" w:date="2017-11-29T14:57:00Z">
        <w:r w:rsidR="002419AC" w:rsidDel="006157F7">
          <w:delText>spread</w:delText>
        </w:r>
      </w:del>
      <w:r w:rsidR="002419AC">
        <w:t xml:space="preserve"> </w:t>
      </w:r>
      <w:r w:rsidR="003B4CE1">
        <w:rPr>
          <w:rFonts w:hint="eastAsia"/>
        </w:rPr>
        <w:t>among</w:t>
      </w:r>
      <w:r w:rsidR="002419AC">
        <w:t xml:space="preserve"> stakeholders. </w:t>
      </w:r>
    </w:p>
    <w:p w14:paraId="7F6DDBAC" w14:textId="67ADF62F" w:rsidR="002419AC" w:rsidRDefault="002A4104" w:rsidP="002419AC">
      <w:r>
        <w:rPr>
          <w:rFonts w:hint="eastAsia"/>
        </w:rPr>
        <w:t>Research on</w:t>
      </w:r>
      <w:r w:rsidR="002419AC">
        <w:t xml:space="preserve"> </w:t>
      </w:r>
      <w:r>
        <w:rPr>
          <w:rFonts w:hint="eastAsia"/>
        </w:rPr>
        <w:t>human-wildlife conflicts</w:t>
      </w:r>
      <w:r w:rsidR="00A561D0">
        <w:rPr>
          <w:rFonts w:hint="eastAsia"/>
        </w:rPr>
        <w:t xml:space="preserve"> </w:t>
      </w:r>
      <w:r w:rsidR="002419AC">
        <w:t xml:space="preserve">seldom </w:t>
      </w:r>
      <w:r>
        <w:rPr>
          <w:rFonts w:hint="eastAsia"/>
        </w:rPr>
        <w:t>focus</w:t>
      </w:r>
      <w:r w:rsidR="00776654">
        <w:t>es</w:t>
      </w:r>
      <w:r>
        <w:rPr>
          <w:rFonts w:hint="eastAsia"/>
        </w:rPr>
        <w:t xml:space="preserve"> on</w:t>
      </w:r>
      <w:r w:rsidR="002419AC">
        <w:t xml:space="preserve"> </w:t>
      </w:r>
      <w:r>
        <w:rPr>
          <w:rFonts w:hint="eastAsia"/>
        </w:rPr>
        <w:t>building a</w:t>
      </w:r>
      <w:r w:rsidR="002419AC">
        <w:t xml:space="preserve"> systematic framework</w:t>
      </w:r>
      <w:r>
        <w:rPr>
          <w:rFonts w:hint="eastAsia"/>
        </w:rPr>
        <w:t xml:space="preserve"> to</w:t>
      </w:r>
      <w:r w:rsidR="002419AC">
        <w:t xml:space="preserve"> </w:t>
      </w:r>
      <w:r>
        <w:rPr>
          <w:rFonts w:hint="eastAsia"/>
        </w:rPr>
        <w:t>analyze</w:t>
      </w:r>
      <w:r w:rsidR="002419AC">
        <w:t xml:space="preserve"> </w:t>
      </w:r>
      <w:r w:rsidR="00D369B0">
        <w:t xml:space="preserve">the </w:t>
      </w:r>
      <w:r w:rsidR="002419AC">
        <w:t xml:space="preserve">decision making mechanism among </w:t>
      </w:r>
      <w:r w:rsidR="00776654">
        <w:t xml:space="preserve">the </w:t>
      </w:r>
      <w:r w:rsidR="002419AC">
        <w:t xml:space="preserve">different stakeholders </w:t>
      </w:r>
      <w:r w:rsidR="00543AC8">
        <w:rPr>
          <w:rFonts w:hint="eastAsia"/>
        </w:rPr>
        <w:t xml:space="preserve">with </w:t>
      </w:r>
      <w:r w:rsidR="00776654">
        <w:t xml:space="preserve">an </w:t>
      </w:r>
      <w:r w:rsidR="00543AC8">
        <w:rPr>
          <w:rFonts w:hint="eastAsia"/>
        </w:rPr>
        <w:t>emphasis on</w:t>
      </w:r>
      <w:r w:rsidR="002419AC">
        <w:t xml:space="preserve"> interests </w:t>
      </w:r>
      <w:r w:rsidR="00543AC8">
        <w:rPr>
          <w:rFonts w:hint="eastAsia"/>
        </w:rPr>
        <w:t xml:space="preserve">and </w:t>
      </w:r>
      <w:r w:rsidR="00A561D0">
        <w:rPr>
          <w:rFonts w:hint="eastAsia"/>
        </w:rPr>
        <w:t>effects of potential policies</w:t>
      </w:r>
      <w:r w:rsidR="002419AC">
        <w:t>. Th</w:t>
      </w:r>
      <w:r w:rsidR="004464B6">
        <w:t>is</w:t>
      </w:r>
      <w:r w:rsidR="002419AC">
        <w:t xml:space="preserve"> model with satisfaction functions is a pilot </w:t>
      </w:r>
      <w:r w:rsidR="009B6D98">
        <w:t xml:space="preserve">example </w:t>
      </w:r>
      <w:r w:rsidR="002419AC">
        <w:t xml:space="preserve">of </w:t>
      </w:r>
      <w:r w:rsidR="009B6D98">
        <w:t xml:space="preserve">such a </w:t>
      </w:r>
      <w:r w:rsidR="002419AC">
        <w:t xml:space="preserve">systematic framework. More systematic </w:t>
      </w:r>
      <w:r w:rsidR="00B825D3">
        <w:rPr>
          <w:rFonts w:hint="eastAsia"/>
        </w:rPr>
        <w:t>methodologies</w:t>
      </w:r>
      <w:r w:rsidR="002419AC">
        <w:t xml:space="preserve"> are called for in the future, especially models to simulate the interaction between stakeholders. Furthermore, the framework</w:t>
      </w:r>
      <w:del w:id="812" w:author="Fath, Brian" w:date="2017-11-29T14:57:00Z">
        <w:r w:rsidR="002419AC" w:rsidDel="006157F7">
          <w:delText>s</w:delText>
        </w:r>
      </w:del>
      <w:r w:rsidR="002419AC">
        <w:t xml:space="preserve"> can be applied to </w:t>
      </w:r>
      <w:commentRangeStart w:id="813"/>
      <w:r w:rsidR="002419AC">
        <w:t>other social issues</w:t>
      </w:r>
      <w:ins w:id="814" w:author="Huayi Lin" w:date="2017-12-01T16:44:00Z">
        <w:r w:rsidR="005F3360">
          <w:t>, such as refugee and immigration issues,</w:t>
        </w:r>
      </w:ins>
      <w:bookmarkStart w:id="815" w:name="_GoBack"/>
      <w:bookmarkEnd w:id="815"/>
      <w:r w:rsidR="002419AC">
        <w:t xml:space="preserve"> </w:t>
      </w:r>
      <w:commentRangeEnd w:id="813"/>
      <w:r w:rsidR="006157F7">
        <w:rPr>
          <w:rStyle w:val="CommentReference"/>
        </w:rPr>
        <w:commentReference w:id="813"/>
      </w:r>
      <w:r w:rsidR="002419AC">
        <w:t>with conflicting interests among stakeholders, not only concerning natural resources management.</w:t>
      </w:r>
    </w:p>
    <w:p w14:paraId="24E45CA2" w14:textId="164C2CB6" w:rsidR="009B6D98" w:rsidRDefault="006157F7" w:rsidP="00D905C7">
      <w:ins w:id="816" w:author="Fath, Brian" w:date="2017-11-29T14:58:00Z">
        <w:r>
          <w:t xml:space="preserve">The current </w:t>
        </w:r>
      </w:ins>
      <w:del w:id="817" w:author="Fath, Brian" w:date="2017-11-29T14:58:00Z">
        <w:r w:rsidR="002419AC" w:rsidDel="006157F7">
          <w:rPr>
            <w:rFonts w:hint="eastAsia"/>
          </w:rPr>
          <w:delText xml:space="preserve">The limitation of this </w:delText>
        </w:r>
      </w:del>
      <w:r w:rsidR="002419AC">
        <w:rPr>
          <w:rFonts w:hint="eastAsia"/>
        </w:rPr>
        <w:t xml:space="preserve">study is mainly </w:t>
      </w:r>
      <w:ins w:id="818" w:author="Fath, Brian" w:date="2017-11-29T14:58:00Z">
        <w:r>
          <w:t xml:space="preserve">limited by a </w:t>
        </w:r>
      </w:ins>
      <w:r w:rsidR="002419AC">
        <w:t xml:space="preserve">lack of </w:t>
      </w:r>
      <w:r w:rsidR="004464B6">
        <w:t xml:space="preserve">empirical </w:t>
      </w:r>
      <w:r w:rsidR="002419AC">
        <w:t xml:space="preserve">data for </w:t>
      </w:r>
      <w:ins w:id="819" w:author="Fath, Brian" w:date="2017-11-29T14:58:00Z">
        <w:r>
          <w:t xml:space="preserve">model </w:t>
        </w:r>
      </w:ins>
      <w:r w:rsidR="002419AC">
        <w:t>calibration</w:t>
      </w:r>
      <w:r w:rsidR="006C748A">
        <w:rPr>
          <w:rFonts w:hint="eastAsia"/>
        </w:rPr>
        <w:t xml:space="preserve">, </w:t>
      </w:r>
      <w:r w:rsidR="002419AC">
        <w:t>validation</w:t>
      </w:r>
      <w:ins w:id="820" w:author="Fath, Brian" w:date="2017-11-29T14:58:00Z">
        <w:r>
          <w:t>,</w:t>
        </w:r>
      </w:ins>
      <w:r w:rsidR="006C748A">
        <w:rPr>
          <w:rFonts w:hint="eastAsia"/>
        </w:rPr>
        <w:t xml:space="preserve"> and </w:t>
      </w:r>
      <w:r w:rsidR="006C748A">
        <w:t>verification</w:t>
      </w:r>
      <w:r w:rsidR="002419AC">
        <w:t xml:space="preserve">. The </w:t>
      </w:r>
      <w:r w:rsidR="001560CC">
        <w:rPr>
          <w:rFonts w:hint="eastAsia"/>
        </w:rPr>
        <w:t>functional forms</w:t>
      </w:r>
      <w:r w:rsidR="002419AC">
        <w:t>, the interests of the stakeholders and related weights,</w:t>
      </w:r>
      <w:r w:rsidR="001560CC">
        <w:rPr>
          <w:rFonts w:hint="eastAsia"/>
        </w:rPr>
        <w:t xml:space="preserve"> and</w:t>
      </w:r>
      <w:r w:rsidR="002419AC">
        <w:t xml:space="preserve"> the relationships between satisfaction levels and the wolf population, were drawn and inferred from the limited meetings and discussions we </w:t>
      </w:r>
      <w:r w:rsidR="001560CC">
        <w:rPr>
          <w:rFonts w:hint="eastAsia"/>
        </w:rPr>
        <w:t>held</w:t>
      </w:r>
      <w:r w:rsidR="001560CC">
        <w:t xml:space="preserve"> </w:t>
      </w:r>
      <w:r w:rsidR="002419AC">
        <w:t xml:space="preserve">with experts and stakeholders. </w:t>
      </w:r>
      <w:r w:rsidR="001560CC">
        <w:rPr>
          <w:rFonts w:hint="eastAsia"/>
        </w:rPr>
        <w:t>T</w:t>
      </w:r>
      <w:r w:rsidR="002419AC">
        <w:t xml:space="preserve">he scope of these meetings and interviews </w:t>
      </w:r>
      <w:r w:rsidR="001560CC">
        <w:rPr>
          <w:rFonts w:hint="eastAsia"/>
        </w:rPr>
        <w:t>is</w:t>
      </w:r>
      <w:r w:rsidR="001560CC">
        <w:t xml:space="preserve"> </w:t>
      </w:r>
      <w:r w:rsidR="002419AC">
        <w:t xml:space="preserve">constrained and </w:t>
      </w:r>
      <w:r w:rsidR="001560CC">
        <w:rPr>
          <w:rFonts w:hint="eastAsia"/>
        </w:rPr>
        <w:t>no</w:t>
      </w:r>
      <w:r w:rsidR="002419AC">
        <w:t xml:space="preserve"> sufficient representation at a national level</w:t>
      </w:r>
      <w:r w:rsidR="001560CC">
        <w:rPr>
          <w:rFonts w:hint="eastAsia"/>
        </w:rPr>
        <w:t xml:space="preserve"> is provided</w:t>
      </w:r>
      <w:r w:rsidR="002419AC">
        <w:t xml:space="preserve">. The size of the stakeholder groups were also neglected in the calculation of the satisfaction function of the lumped pro- or anti-wolf stakeholders and in the comparison of the satisfaction levels of the two camps in the same figure </w:t>
      </w:r>
      <w:r w:rsidR="0063436A">
        <w:t xml:space="preserve">(e.g. Figure </w:t>
      </w:r>
      <w:r w:rsidR="008217C0">
        <w:rPr>
          <w:rFonts w:hint="eastAsia"/>
        </w:rPr>
        <w:t>1</w:t>
      </w:r>
      <w:r w:rsidR="002419AC">
        <w:t xml:space="preserve">). </w:t>
      </w:r>
    </w:p>
    <w:p w14:paraId="3F467290" w14:textId="017A17A5" w:rsidR="009B6D98" w:rsidRDefault="00446237" w:rsidP="00D905C7">
      <w:r>
        <w:rPr>
          <w:rFonts w:hint="eastAsia"/>
        </w:rPr>
        <w:t>However, as a methodolog</w:t>
      </w:r>
      <w:ins w:id="821" w:author="Fath, Brian" w:date="2017-11-29T15:48:00Z">
        <w:r w:rsidR="00507584">
          <w:t>ical</w:t>
        </w:r>
      </w:ins>
      <w:del w:id="822" w:author="Fath, Brian" w:date="2017-11-29T15:48:00Z">
        <w:r w:rsidDel="00507584">
          <w:rPr>
            <w:rFonts w:hint="eastAsia"/>
          </w:rPr>
          <w:delText>y</w:delText>
        </w:r>
      </w:del>
      <w:r>
        <w:rPr>
          <w:rFonts w:hint="eastAsia"/>
        </w:rPr>
        <w:t xml:space="preserve"> study, </w:t>
      </w:r>
      <w:r w:rsidR="00D66650">
        <w:rPr>
          <w:rFonts w:hint="eastAsia"/>
        </w:rPr>
        <w:t>the</w:t>
      </w:r>
      <w:r w:rsidR="00D66650" w:rsidRPr="00032129">
        <w:t xml:space="preserve"> model is a simplified abstraction of the actual situation, without exhaustion of complete reality</w:t>
      </w:r>
      <w:r w:rsidR="00D66650">
        <w:rPr>
          <w:rFonts w:hint="eastAsia"/>
        </w:rPr>
        <w:t>. The model</w:t>
      </w:r>
      <w:r>
        <w:rPr>
          <w:rFonts w:hint="eastAsia"/>
        </w:rPr>
        <w:t xml:space="preserve"> is sufficient to demonstrate a </w:t>
      </w:r>
      <w:r w:rsidR="00D66650">
        <w:rPr>
          <w:rFonts w:hint="eastAsia"/>
        </w:rPr>
        <w:t xml:space="preserve">systematic framework as a </w:t>
      </w:r>
      <w:r>
        <w:rPr>
          <w:rFonts w:hint="eastAsia"/>
        </w:rPr>
        <w:t xml:space="preserve">direction </w:t>
      </w:r>
      <w:r w:rsidR="004464B6">
        <w:t>for</w:t>
      </w:r>
      <w:r>
        <w:rPr>
          <w:rFonts w:hint="eastAsia"/>
        </w:rPr>
        <w:t xml:space="preserve"> </w:t>
      </w:r>
      <w:r>
        <w:t>analyzing</w:t>
      </w:r>
      <w:r>
        <w:rPr>
          <w:rFonts w:hint="eastAsia"/>
        </w:rPr>
        <w:t xml:space="preserve"> the </w:t>
      </w:r>
      <w:r w:rsidR="008E2D15">
        <w:rPr>
          <w:rFonts w:hint="eastAsia"/>
        </w:rPr>
        <w:t>existing</w:t>
      </w:r>
      <w:r w:rsidR="00D66650">
        <w:rPr>
          <w:rFonts w:hint="eastAsia"/>
        </w:rPr>
        <w:t xml:space="preserve"> issue and it </w:t>
      </w:r>
      <w:r w:rsidR="00964400">
        <w:rPr>
          <w:rFonts w:hint="eastAsia"/>
        </w:rPr>
        <w:t>is</w:t>
      </w:r>
      <w:r w:rsidR="00032129" w:rsidRPr="00032129">
        <w:t xml:space="preserve"> a tool to promote understanding </w:t>
      </w:r>
      <w:r w:rsidR="00964400">
        <w:rPr>
          <w:rFonts w:hint="eastAsia"/>
        </w:rPr>
        <w:t xml:space="preserve">and </w:t>
      </w:r>
      <w:r w:rsidR="00032129" w:rsidRPr="00032129">
        <w:t>dialogue between stakeholders.</w:t>
      </w:r>
    </w:p>
    <w:p w14:paraId="453A5AA7" w14:textId="4C25A0DD" w:rsidR="002419AC" w:rsidRDefault="00341719" w:rsidP="002419AC">
      <w:r>
        <w:rPr>
          <w:rFonts w:hint="eastAsia"/>
        </w:rPr>
        <w:t xml:space="preserve">In </w:t>
      </w:r>
      <w:commentRangeStart w:id="823"/>
      <w:r>
        <w:rPr>
          <w:rFonts w:hint="eastAsia"/>
        </w:rPr>
        <w:t>conclusion</w:t>
      </w:r>
      <w:commentRangeEnd w:id="823"/>
      <w:r w:rsidR="00507584">
        <w:rPr>
          <w:rStyle w:val="CommentReference"/>
        </w:rPr>
        <w:commentReference w:id="823"/>
      </w:r>
      <w:r>
        <w:rPr>
          <w:rFonts w:hint="eastAsia"/>
        </w:rPr>
        <w:t>, t</w:t>
      </w:r>
      <w:r w:rsidR="00933895">
        <w:t xml:space="preserve">his paper presents a systematic framework to analyze the </w:t>
      </w:r>
      <w:r w:rsidR="00933895">
        <w:rPr>
          <w:rFonts w:hint="eastAsia"/>
        </w:rPr>
        <w:t>attitudes of stakeholders with</w:t>
      </w:r>
      <w:r w:rsidR="00933895" w:rsidRPr="00933895">
        <w:rPr>
          <w:rFonts w:hint="eastAsia"/>
        </w:rPr>
        <w:t xml:space="preserve"> </w:t>
      </w:r>
      <w:r w:rsidR="00933895">
        <w:rPr>
          <w:rFonts w:hint="eastAsia"/>
        </w:rPr>
        <w:t>conflicting interests regarding the wolf management issue in Sweden. The framework</w:t>
      </w:r>
      <w:r w:rsidR="002419AC">
        <w:rPr>
          <w:rFonts w:hint="eastAsia"/>
        </w:rPr>
        <w:t xml:space="preserve"> </w:t>
      </w:r>
      <w:r w:rsidR="002419AC">
        <w:t>is based on</w:t>
      </w:r>
      <w:r w:rsidR="00933895">
        <w:rPr>
          <w:rFonts w:hint="eastAsia"/>
        </w:rPr>
        <w:t xml:space="preserve"> a model</w:t>
      </w:r>
      <w:r w:rsidR="002419AC">
        <w:t xml:space="preserve"> </w:t>
      </w:r>
      <w:r w:rsidR="009B6D98">
        <w:t>with</w:t>
      </w:r>
      <w:r w:rsidR="002419AC">
        <w:rPr>
          <w:rFonts w:hint="eastAsia"/>
        </w:rPr>
        <w:t xml:space="preserve"> </w:t>
      </w:r>
      <w:r w:rsidR="002419AC" w:rsidRPr="00D21F21">
        <w:rPr>
          <w:i/>
        </w:rPr>
        <w:t>satisfaction functions</w:t>
      </w:r>
      <w:r w:rsidR="002419AC">
        <w:rPr>
          <w:rFonts w:hint="eastAsia"/>
        </w:rPr>
        <w:t xml:space="preserve"> as </w:t>
      </w:r>
      <w:r w:rsidR="00933895">
        <w:t>analytical</w:t>
      </w:r>
      <w:r w:rsidR="00933895">
        <w:rPr>
          <w:rFonts w:hint="eastAsia"/>
        </w:rPr>
        <w:t xml:space="preserve"> tools </w:t>
      </w:r>
      <w:r w:rsidR="002419AC">
        <w:rPr>
          <w:rFonts w:hint="eastAsia"/>
        </w:rPr>
        <w:t xml:space="preserve">for </w:t>
      </w:r>
      <w:r w:rsidR="00933895">
        <w:rPr>
          <w:rFonts w:hint="eastAsia"/>
        </w:rPr>
        <w:t>understanding relationships between the attitudes, the interests of stakeholders</w:t>
      </w:r>
      <w:r w:rsidR="009B6D98">
        <w:t>,</w:t>
      </w:r>
      <w:r w:rsidR="00933895">
        <w:rPr>
          <w:rFonts w:hint="eastAsia"/>
        </w:rPr>
        <w:t xml:space="preserve"> and the wolf population</w:t>
      </w:r>
      <w:r w:rsidR="002419AC">
        <w:rPr>
          <w:rFonts w:hint="eastAsia"/>
        </w:rPr>
        <w:t xml:space="preserve">. </w:t>
      </w:r>
      <w:r w:rsidR="002419AC">
        <w:t>W</w:t>
      </w:r>
      <w:r w:rsidR="008F0D87">
        <w:rPr>
          <w:rFonts w:hint="eastAsia"/>
        </w:rPr>
        <w:t xml:space="preserve">ith </w:t>
      </w:r>
      <w:r w:rsidR="004464B6">
        <w:t xml:space="preserve">a </w:t>
      </w:r>
      <w:r w:rsidR="008F0D87">
        <w:rPr>
          <w:rFonts w:hint="eastAsia"/>
        </w:rPr>
        <w:t>theoretical basis from the literature, w</w:t>
      </w:r>
      <w:r w:rsidR="002419AC">
        <w:t xml:space="preserve">e developed the satisfaction functions in dialogue with experts and stakeholder representatives. The </w:t>
      </w:r>
      <w:r w:rsidR="008F0D87">
        <w:rPr>
          <w:rFonts w:hint="eastAsia"/>
        </w:rPr>
        <w:t>model shows that</w:t>
      </w:r>
      <w:r w:rsidR="002419AC">
        <w:rPr>
          <w:rFonts w:hint="eastAsia"/>
        </w:rPr>
        <w:t xml:space="preserve"> the current</w:t>
      </w:r>
      <w:r w:rsidR="00C86790">
        <w:rPr>
          <w:rFonts w:hint="eastAsia"/>
        </w:rPr>
        <w:t xml:space="preserve"> attitudinal</w:t>
      </w:r>
      <w:r w:rsidR="002419AC">
        <w:rPr>
          <w:rFonts w:hint="eastAsia"/>
        </w:rPr>
        <w:t xml:space="preserve"> g</w:t>
      </w:r>
      <w:r w:rsidR="002419AC" w:rsidRPr="00683B8A">
        <w:rPr>
          <w:rFonts w:hint="eastAsia"/>
        </w:rPr>
        <w:t xml:space="preserve">ap </w:t>
      </w:r>
      <w:r w:rsidR="00C86790">
        <w:rPr>
          <w:rFonts w:hint="eastAsia"/>
        </w:rPr>
        <w:t xml:space="preserve">on wolves </w:t>
      </w:r>
      <w:r w:rsidR="002419AC">
        <w:t>between the</w:t>
      </w:r>
      <w:r w:rsidR="002419AC">
        <w:rPr>
          <w:rFonts w:hint="eastAsia"/>
        </w:rPr>
        <w:t xml:space="preserve"> two </w:t>
      </w:r>
      <w:r w:rsidR="002419AC">
        <w:t xml:space="preserve">main stakeholder </w:t>
      </w:r>
      <w:r w:rsidR="002419AC">
        <w:rPr>
          <w:rFonts w:hint="eastAsia"/>
        </w:rPr>
        <w:t xml:space="preserve">groups </w:t>
      </w:r>
      <w:r w:rsidR="002419AC">
        <w:t xml:space="preserve">(here lumped as “pro-wolf” and “anti-wolf”, respectively) </w:t>
      </w:r>
      <w:r w:rsidR="002419AC">
        <w:rPr>
          <w:rFonts w:hint="eastAsia"/>
        </w:rPr>
        <w:t xml:space="preserve">is </w:t>
      </w:r>
      <w:r w:rsidR="002419AC">
        <w:t>quite</w:t>
      </w:r>
      <w:r w:rsidR="002419AC">
        <w:rPr>
          <w:rFonts w:hint="eastAsia"/>
        </w:rPr>
        <w:t xml:space="preserve"> </w:t>
      </w:r>
      <w:r w:rsidR="002419AC">
        <w:t>large,</w:t>
      </w:r>
      <w:r w:rsidR="002419AC">
        <w:rPr>
          <w:rFonts w:hint="eastAsia"/>
        </w:rPr>
        <w:t xml:space="preserve"> and </w:t>
      </w:r>
      <w:r w:rsidR="002419AC">
        <w:t xml:space="preserve">that </w:t>
      </w:r>
      <w:r w:rsidR="002419AC">
        <w:rPr>
          <w:rFonts w:hint="eastAsia"/>
        </w:rPr>
        <w:t>the conflict</w:t>
      </w:r>
      <w:r w:rsidR="002419AC">
        <w:t xml:space="preserve"> between the two</w:t>
      </w:r>
      <w:r w:rsidR="002419AC">
        <w:rPr>
          <w:rFonts w:hint="eastAsia"/>
        </w:rPr>
        <w:t xml:space="preserve"> </w:t>
      </w:r>
      <w:r w:rsidR="002419AC">
        <w:t xml:space="preserve">groups </w:t>
      </w:r>
      <w:r w:rsidR="002419AC">
        <w:rPr>
          <w:rFonts w:hint="eastAsia"/>
        </w:rPr>
        <w:t>can</w:t>
      </w:r>
      <w:r w:rsidR="002419AC">
        <w:t>not</w:t>
      </w:r>
      <w:r w:rsidR="002419AC">
        <w:rPr>
          <w:rFonts w:hint="eastAsia"/>
        </w:rPr>
        <w:t xml:space="preserve"> be solved by simply </w:t>
      </w:r>
      <w:r w:rsidR="002419AC">
        <w:t xml:space="preserve">regulating </w:t>
      </w:r>
      <w:r w:rsidR="002419AC">
        <w:rPr>
          <w:rFonts w:hint="eastAsia"/>
        </w:rPr>
        <w:t xml:space="preserve">the </w:t>
      </w:r>
      <w:r w:rsidR="002419AC">
        <w:t xml:space="preserve">wolf </w:t>
      </w:r>
      <w:r w:rsidR="002419AC">
        <w:rPr>
          <w:rFonts w:hint="eastAsia"/>
        </w:rPr>
        <w:t xml:space="preserve">population size. </w:t>
      </w:r>
    </w:p>
    <w:p w14:paraId="675EA1E6" w14:textId="2F61ED57" w:rsidR="002419AC" w:rsidRDefault="002419AC" w:rsidP="002419AC">
      <w:r>
        <w:t>We believe that this kind of modeling approach, at least in principle, can be used</w:t>
      </w:r>
      <w:r>
        <w:rPr>
          <w:rFonts w:hint="eastAsia"/>
        </w:rPr>
        <w:t xml:space="preserve"> as an analytical tool for studying the attitudes and the effects of different policy measures on changes of stakeholder attitudes. </w:t>
      </w:r>
      <w:r>
        <w:t xml:space="preserve">It could also serve as a basis for discussion and dialogue between stakeholders, where different viewpoints can be expressed and discussed, with the aim of reaching a more balanced and acceptable </w:t>
      </w:r>
      <w:r w:rsidR="00222F91">
        <w:rPr>
          <w:rFonts w:hint="eastAsia"/>
        </w:rPr>
        <w:t>solution</w:t>
      </w:r>
      <w:r>
        <w:t xml:space="preserve">.   </w:t>
      </w:r>
    </w:p>
    <w:p w14:paraId="3475EB9E" w14:textId="77777777" w:rsidR="002419AC" w:rsidRDefault="002419AC" w:rsidP="0061132D"/>
    <w:p w14:paraId="54023C80" w14:textId="73514A17" w:rsidR="00F36E8A" w:rsidRDefault="00AF745E" w:rsidP="00D905C7">
      <w:pPr>
        <w:rPr>
          <w:b/>
        </w:rPr>
      </w:pPr>
      <w:r>
        <w:rPr>
          <w:rFonts w:hint="eastAsia"/>
          <w:b/>
        </w:rPr>
        <w:lastRenderedPageBreak/>
        <w:t>5</w:t>
      </w:r>
      <w:r w:rsidRPr="00D905C7">
        <w:rPr>
          <w:b/>
        </w:rPr>
        <w:t xml:space="preserve">   </w:t>
      </w:r>
      <w:r w:rsidR="00AE270C" w:rsidRPr="00D905C7">
        <w:rPr>
          <w:b/>
        </w:rPr>
        <w:t>Reference</w:t>
      </w:r>
      <w:r w:rsidR="00CF0C76" w:rsidRPr="00D905C7">
        <w:rPr>
          <w:b/>
        </w:rPr>
        <w:t>s</w:t>
      </w:r>
      <w:r w:rsidR="00CF0C76">
        <w:rPr>
          <w:b/>
        </w:rPr>
        <w:t xml:space="preserve"> </w:t>
      </w:r>
    </w:p>
    <w:p w14:paraId="687A45BC" w14:textId="365451CE" w:rsidR="005B25A3" w:rsidRPr="00B40DE5" w:rsidRDefault="005B25A3" w:rsidP="005B25A3">
      <w:proofErr w:type="spellStart"/>
      <w:r w:rsidRPr="000C3211">
        <w:t>Ajzen</w:t>
      </w:r>
      <w:proofErr w:type="spellEnd"/>
      <w:r w:rsidRPr="000C3211">
        <w:t xml:space="preserve">, I., </w:t>
      </w:r>
      <w:proofErr w:type="spellStart"/>
      <w:r w:rsidRPr="000C3211">
        <w:t>Fishbein</w:t>
      </w:r>
      <w:proofErr w:type="spellEnd"/>
      <w:r w:rsidRPr="000C3211">
        <w:t>, M.</w:t>
      </w:r>
      <w:r>
        <w:rPr>
          <w:rFonts w:hint="eastAsia"/>
        </w:rPr>
        <w:t xml:space="preserve">, </w:t>
      </w:r>
      <w:r w:rsidRPr="000C3211">
        <w:t xml:space="preserve">2005. The influence of attitudes on behavior. In D. </w:t>
      </w:r>
      <w:proofErr w:type="spellStart"/>
      <w:r w:rsidRPr="000C3211">
        <w:t>Albarracín</w:t>
      </w:r>
      <w:proofErr w:type="spellEnd"/>
      <w:r w:rsidRPr="000C3211">
        <w:t xml:space="preserve">, B. T. Johnson, &amp; M. P. </w:t>
      </w:r>
      <w:proofErr w:type="spellStart"/>
      <w:r w:rsidRPr="000C3211">
        <w:t>Zanna</w:t>
      </w:r>
      <w:proofErr w:type="spellEnd"/>
      <w:r w:rsidRPr="000C3211">
        <w:t xml:space="preserve"> (Eds.)</w:t>
      </w:r>
      <w:r w:rsidR="001976B3">
        <w:t>.</w:t>
      </w:r>
      <w:r w:rsidRPr="000C3211">
        <w:t xml:space="preserve"> </w:t>
      </w:r>
      <w:r w:rsidRPr="00B40DE5">
        <w:t>The handbook of attitudes, pp. 173</w:t>
      </w:r>
      <w:r w:rsidR="001976B3" w:rsidRPr="00B40DE5">
        <w:t>–</w:t>
      </w:r>
      <w:r w:rsidRPr="00B40DE5">
        <w:t>221. Mahwah, NJ: Erlbaum.</w:t>
      </w:r>
    </w:p>
    <w:p w14:paraId="6A2EAACA" w14:textId="35F1E1BD" w:rsidR="002D3837" w:rsidRPr="00F1493D" w:rsidRDefault="002D3837" w:rsidP="005B25A3">
      <w:pPr>
        <w:rPr>
          <w:lang w:val="sv-SE"/>
        </w:rPr>
      </w:pPr>
      <w:proofErr w:type="spellStart"/>
      <w:r w:rsidRPr="00EF6DAD">
        <w:t>Arnbom</w:t>
      </w:r>
      <w:proofErr w:type="spellEnd"/>
      <w:proofErr w:type="gramStart"/>
      <w:r w:rsidRPr="00EF6DAD">
        <w:t>,  T</w:t>
      </w:r>
      <w:proofErr w:type="gramEnd"/>
      <w:r w:rsidRPr="00EF6DAD">
        <w:t>., 2011. The wolf hunt in Sweden 2010 and 2011</w:t>
      </w:r>
      <w:r>
        <w:rPr>
          <w:rFonts w:hint="eastAsia"/>
        </w:rPr>
        <w:t xml:space="preserve">. </w:t>
      </w:r>
      <w:hyperlink r:id="rId23" w:history="1">
        <w:r w:rsidRPr="00D91FC2">
          <w:rPr>
            <w:rStyle w:val="Hyperlink"/>
          </w:rPr>
          <w:t>http://www.wwf.se/wwfs-arbete/arter/1335783-the-wolf-hunt-in-sweden-2010-and-2011</w:t>
        </w:r>
      </w:hyperlink>
      <w:r>
        <w:rPr>
          <w:rFonts w:hint="eastAsia"/>
        </w:rPr>
        <w:t xml:space="preserve">. </w:t>
      </w:r>
      <w:r w:rsidRPr="00EF6DAD">
        <w:rPr>
          <w:rFonts w:hint="eastAsia"/>
          <w:lang w:val="sv-SE"/>
        </w:rPr>
        <w:t>(accessed on 25 Oct 2017)</w:t>
      </w:r>
    </w:p>
    <w:p w14:paraId="5C3DD84D" w14:textId="77777777" w:rsidR="005B25A3" w:rsidRPr="000C3211" w:rsidRDefault="005B25A3" w:rsidP="005B25A3">
      <w:pPr>
        <w:rPr>
          <w:lang w:val="sv-SE"/>
        </w:rPr>
      </w:pPr>
      <w:r w:rsidRPr="001C3D8B">
        <w:rPr>
          <w:lang w:val="sv-SE"/>
        </w:rPr>
        <w:t xml:space="preserve">Bisi, J., Kurki, S., Svensberg, M., Liukkonen, T., 2007. </w:t>
      </w:r>
      <w:r w:rsidRPr="00F1493D">
        <w:t xml:space="preserve">Human dimension on wolf </w:t>
      </w:r>
      <w:r w:rsidRPr="007E06EB">
        <w:t>(</w:t>
      </w:r>
      <w:proofErr w:type="spellStart"/>
      <w:r w:rsidRPr="00072211">
        <w:rPr>
          <w:i/>
        </w:rPr>
        <w:t>Canis</w:t>
      </w:r>
      <w:proofErr w:type="spellEnd"/>
      <w:r w:rsidRPr="00072211">
        <w:rPr>
          <w:i/>
        </w:rPr>
        <w:t xml:space="preserve"> lupus</w:t>
      </w:r>
      <w:r w:rsidRPr="004A60E7">
        <w:t xml:space="preserve">) conflicts in Finland. </w:t>
      </w:r>
      <w:r w:rsidRPr="000C3211">
        <w:rPr>
          <w:lang w:val="sv-SE"/>
        </w:rPr>
        <w:t>Eur J Wildl Res</w:t>
      </w:r>
      <w:r>
        <w:rPr>
          <w:rFonts w:hint="eastAsia"/>
          <w:lang w:val="sv-SE"/>
        </w:rPr>
        <w:t>.</w:t>
      </w:r>
      <w:r w:rsidRPr="000C3211">
        <w:rPr>
          <w:lang w:val="sv-SE"/>
        </w:rPr>
        <w:t xml:space="preserve"> 53</w:t>
      </w:r>
      <w:r>
        <w:rPr>
          <w:rFonts w:hint="eastAsia"/>
          <w:lang w:val="sv-SE"/>
        </w:rPr>
        <w:t xml:space="preserve">, </w:t>
      </w:r>
      <w:r w:rsidRPr="000C3211">
        <w:rPr>
          <w:lang w:val="sv-SE"/>
        </w:rPr>
        <w:t>304–314.</w:t>
      </w:r>
    </w:p>
    <w:p w14:paraId="4B9FF12A" w14:textId="5BD311AB" w:rsidR="005B25A3" w:rsidRDefault="005B25A3" w:rsidP="005B25A3">
      <w:r w:rsidRPr="000C3211">
        <w:rPr>
          <w:lang w:val="sv-SE"/>
        </w:rPr>
        <w:t>Bisi, J., Liukkonen, T., Mykrä, S., Pohja-Mykrä, M.</w:t>
      </w:r>
      <w:r>
        <w:rPr>
          <w:rFonts w:hint="eastAsia"/>
          <w:lang w:val="sv-SE"/>
        </w:rPr>
        <w:t>,</w:t>
      </w:r>
      <w:r w:rsidRPr="000C3211">
        <w:rPr>
          <w:lang w:val="sv-SE"/>
        </w:rPr>
        <w:t xml:space="preserve"> Kurki, S.</w:t>
      </w:r>
      <w:r>
        <w:rPr>
          <w:rFonts w:hint="eastAsia"/>
          <w:lang w:val="sv-SE"/>
        </w:rPr>
        <w:t>,</w:t>
      </w:r>
      <w:r w:rsidRPr="000C3211">
        <w:rPr>
          <w:lang w:val="sv-SE"/>
        </w:rPr>
        <w:t xml:space="preserve"> 2010. </w:t>
      </w:r>
      <w:r w:rsidRPr="000C3211">
        <w:t xml:space="preserve">The good bad wolf – wolf evaluation reveals the roots of the Finnish wolf conflict. European Journal of </w:t>
      </w:r>
      <w:proofErr w:type="spellStart"/>
      <w:r w:rsidRPr="000C3211">
        <w:t>Wildlifr</w:t>
      </w:r>
      <w:proofErr w:type="spellEnd"/>
      <w:r w:rsidRPr="000C3211">
        <w:t xml:space="preserve"> Research. 56, 771</w:t>
      </w:r>
      <w:r w:rsidR="001976B3" w:rsidRPr="000C3211">
        <w:t>–</w:t>
      </w:r>
      <w:r w:rsidRPr="000C3211">
        <w:t>779.</w:t>
      </w:r>
    </w:p>
    <w:p w14:paraId="105E6F67" w14:textId="3E57784F" w:rsidR="007F426C" w:rsidRPr="000C3211" w:rsidRDefault="007F426C" w:rsidP="005B25A3">
      <w:bookmarkStart w:id="824" w:name="OLE_LINK6"/>
      <w:bookmarkStart w:id="825" w:name="OLE_LINK7"/>
      <w:proofErr w:type="spellStart"/>
      <w:r w:rsidRPr="007F426C">
        <w:t>Bostedt</w:t>
      </w:r>
      <w:proofErr w:type="spellEnd"/>
      <w:r w:rsidRPr="007F426C">
        <w:t>, G.</w:t>
      </w:r>
      <w:r w:rsidR="00F26044">
        <w:rPr>
          <w:rFonts w:hint="eastAsia"/>
        </w:rPr>
        <w:t>,</w:t>
      </w:r>
      <w:r w:rsidRPr="007F426C">
        <w:t xml:space="preserve"> </w:t>
      </w:r>
      <w:proofErr w:type="spellStart"/>
      <w:r w:rsidRPr="007F426C">
        <w:t>Grahn</w:t>
      </w:r>
      <w:proofErr w:type="spellEnd"/>
      <w:r w:rsidRPr="007F426C">
        <w:t>, P.</w:t>
      </w:r>
      <w:r>
        <w:rPr>
          <w:rFonts w:hint="eastAsia"/>
        </w:rPr>
        <w:t>,</w:t>
      </w:r>
      <w:r w:rsidRPr="007F426C">
        <w:t xml:space="preserve"> 2008</w:t>
      </w:r>
      <w:bookmarkEnd w:id="824"/>
      <w:bookmarkEnd w:id="825"/>
      <w:r w:rsidRPr="007F426C">
        <w:t>. Estimating cost functions for the four large carnivores in Sweden. Ecological Economics</w:t>
      </w:r>
      <w:r>
        <w:rPr>
          <w:rFonts w:hint="eastAsia"/>
        </w:rPr>
        <w:t>.</w:t>
      </w:r>
      <w:r w:rsidRPr="007F426C">
        <w:t xml:space="preserve"> 68</w:t>
      </w:r>
      <w:r>
        <w:rPr>
          <w:rFonts w:hint="eastAsia"/>
        </w:rPr>
        <w:t>,</w:t>
      </w:r>
      <w:r w:rsidRPr="007F426C">
        <w:t xml:space="preserve"> 517–524.</w:t>
      </w:r>
    </w:p>
    <w:p w14:paraId="51F3C760" w14:textId="1A2B213B" w:rsidR="005B25A3" w:rsidRPr="000C3211" w:rsidRDefault="005B25A3" w:rsidP="005B25A3">
      <w:proofErr w:type="spellStart"/>
      <w:r w:rsidRPr="000C3211">
        <w:t>Bostedt</w:t>
      </w:r>
      <w:proofErr w:type="spellEnd"/>
      <w:r w:rsidRPr="000C3211">
        <w:t>, G.</w:t>
      </w:r>
      <w:r>
        <w:rPr>
          <w:rFonts w:hint="eastAsia"/>
        </w:rPr>
        <w:t>,</w:t>
      </w:r>
      <w:r w:rsidRPr="000C3211">
        <w:t xml:space="preserve"> 1999. Threatened </w:t>
      </w:r>
      <w:r w:rsidR="007062A9">
        <w:t>s</w:t>
      </w:r>
      <w:r w:rsidRPr="000C3211">
        <w:t xml:space="preserve">pecies as </w:t>
      </w:r>
      <w:r w:rsidR="007062A9">
        <w:t>p</w:t>
      </w:r>
      <w:r w:rsidRPr="000C3211">
        <w:t xml:space="preserve">ublic </w:t>
      </w:r>
      <w:r w:rsidR="007062A9">
        <w:t>g</w:t>
      </w:r>
      <w:r w:rsidRPr="000C3211">
        <w:t xml:space="preserve">oods and </w:t>
      </w:r>
      <w:r w:rsidR="007062A9">
        <w:t>p</w:t>
      </w:r>
      <w:r w:rsidRPr="000C3211">
        <w:t xml:space="preserve">ublic </w:t>
      </w:r>
      <w:proofErr w:type="spellStart"/>
      <w:r w:rsidR="007062A9">
        <w:t>b</w:t>
      </w:r>
      <w:r w:rsidRPr="000C3211">
        <w:t>ads</w:t>
      </w:r>
      <w:proofErr w:type="spellEnd"/>
      <w:r w:rsidRPr="000C3211">
        <w:t xml:space="preserve"> - </w:t>
      </w:r>
      <w:r w:rsidR="007062A9">
        <w:t>a</w:t>
      </w:r>
      <w:r w:rsidRPr="000C3211">
        <w:t xml:space="preserve">n </w:t>
      </w:r>
      <w:r w:rsidR="007062A9">
        <w:t>a</w:t>
      </w:r>
      <w:r w:rsidRPr="000C3211">
        <w:t xml:space="preserve">pplication to </w:t>
      </w:r>
      <w:r w:rsidR="007062A9">
        <w:t>w</w:t>
      </w:r>
      <w:r w:rsidRPr="000C3211">
        <w:t xml:space="preserve">ild </w:t>
      </w:r>
      <w:r w:rsidR="007062A9">
        <w:t>p</w:t>
      </w:r>
      <w:r w:rsidRPr="000C3211">
        <w:t>redators in Sweden. Environmental &amp; Resource Economics</w:t>
      </w:r>
      <w:r>
        <w:rPr>
          <w:rFonts w:hint="eastAsia"/>
        </w:rPr>
        <w:t>.</w:t>
      </w:r>
      <w:r w:rsidRPr="000C3211">
        <w:t xml:space="preserve"> 13, 59</w:t>
      </w:r>
      <w:r w:rsidR="001976B3" w:rsidRPr="000C3211">
        <w:t>–</w:t>
      </w:r>
      <w:r w:rsidRPr="000C3211">
        <w:t>73.</w:t>
      </w:r>
    </w:p>
    <w:p w14:paraId="10349607" w14:textId="77777777" w:rsidR="005B25A3" w:rsidRDefault="005B25A3" w:rsidP="005B25A3">
      <w:proofErr w:type="spellStart"/>
      <w:r w:rsidRPr="000C3211">
        <w:t>Broberg</w:t>
      </w:r>
      <w:proofErr w:type="spellEnd"/>
      <w:r w:rsidRPr="000C3211">
        <w:t>, T.</w:t>
      </w:r>
      <w:r>
        <w:rPr>
          <w:rFonts w:hint="eastAsia"/>
        </w:rPr>
        <w:t>,</w:t>
      </w:r>
      <w:r w:rsidRPr="000C3211">
        <w:t xml:space="preserve"> </w:t>
      </w:r>
      <w:proofErr w:type="spellStart"/>
      <w:r w:rsidRPr="000C3211">
        <w:t>Brännlund</w:t>
      </w:r>
      <w:proofErr w:type="spellEnd"/>
      <w:r w:rsidRPr="000C3211">
        <w:t>, R.</w:t>
      </w:r>
      <w:r>
        <w:rPr>
          <w:rFonts w:hint="eastAsia"/>
        </w:rPr>
        <w:t>,</w:t>
      </w:r>
      <w:r w:rsidRPr="000C3211">
        <w:t xml:space="preserve"> 2008</w:t>
      </w:r>
      <w:r>
        <w:rPr>
          <w:rFonts w:hint="eastAsia"/>
        </w:rPr>
        <w:t xml:space="preserve">. </w:t>
      </w:r>
      <w:r w:rsidRPr="000C3211">
        <w:t>On the value of preserving the four large predators in Sweden: a regional stratified contingent valuation analysis</w:t>
      </w:r>
      <w:r>
        <w:rPr>
          <w:rFonts w:hint="eastAsia"/>
        </w:rPr>
        <w:t>.</w:t>
      </w:r>
      <w:r w:rsidRPr="000C3211">
        <w:t xml:space="preserve"> Journal of Environmental Management. 88, 1066–1077.</w:t>
      </w:r>
    </w:p>
    <w:p w14:paraId="374ABA5E" w14:textId="4EE483F5" w:rsidR="00154374" w:rsidRPr="000C3211" w:rsidRDefault="00154374" w:rsidP="005B25A3">
      <w:proofErr w:type="spellStart"/>
      <w:r w:rsidRPr="00154374">
        <w:t>Bruford</w:t>
      </w:r>
      <w:proofErr w:type="spellEnd"/>
      <w:r w:rsidRPr="00154374">
        <w:t>, 2015</w:t>
      </w:r>
      <w:r>
        <w:rPr>
          <w:rFonts w:hint="eastAsia"/>
        </w:rPr>
        <w:t xml:space="preserve">. </w:t>
      </w:r>
      <w:r w:rsidRPr="00154374">
        <w:t>Additional Population Viability Analysis of the Scandinavian Wolf Population</w:t>
      </w:r>
      <w:r>
        <w:rPr>
          <w:rFonts w:hint="eastAsia"/>
        </w:rPr>
        <w:t xml:space="preserve">. Swedish </w:t>
      </w:r>
      <w:r>
        <w:t>Environmental</w:t>
      </w:r>
      <w:r>
        <w:rPr>
          <w:rFonts w:hint="eastAsia"/>
        </w:rPr>
        <w:t xml:space="preserve"> Protection Agency, </w:t>
      </w:r>
      <w:r w:rsidRPr="00154374">
        <w:t>Stockholm</w:t>
      </w:r>
      <w:r>
        <w:rPr>
          <w:rFonts w:hint="eastAsia"/>
        </w:rPr>
        <w:t>, pp. 10.</w:t>
      </w:r>
    </w:p>
    <w:p w14:paraId="4C6C5073" w14:textId="54DB0879" w:rsidR="005B25A3" w:rsidRDefault="005B25A3" w:rsidP="005B25A3">
      <w:proofErr w:type="spellStart"/>
      <w:r w:rsidRPr="000C3211">
        <w:t>Bruskotter</w:t>
      </w:r>
      <w:proofErr w:type="spellEnd"/>
      <w:r w:rsidRPr="000C3211">
        <w:t>, J</w:t>
      </w:r>
      <w:r>
        <w:rPr>
          <w:rFonts w:hint="eastAsia"/>
        </w:rPr>
        <w:t>.</w:t>
      </w:r>
      <w:r w:rsidRPr="000C3211">
        <w:t xml:space="preserve"> T., Schmidt, R</w:t>
      </w:r>
      <w:r>
        <w:rPr>
          <w:rFonts w:hint="eastAsia"/>
        </w:rPr>
        <w:t>.</w:t>
      </w:r>
      <w:r w:rsidRPr="000C3211">
        <w:t xml:space="preserve"> H.</w:t>
      </w:r>
      <w:r>
        <w:rPr>
          <w:rFonts w:hint="eastAsia"/>
        </w:rPr>
        <w:t>,</w:t>
      </w:r>
      <w:r w:rsidRPr="000C3211">
        <w:t xml:space="preserve"> </w:t>
      </w:r>
      <w:proofErr w:type="gramStart"/>
      <w:r w:rsidRPr="000C3211">
        <w:t>Teel.</w:t>
      </w:r>
      <w:r>
        <w:rPr>
          <w:rFonts w:hint="eastAsia"/>
        </w:rPr>
        <w:t>,</w:t>
      </w:r>
      <w:proofErr w:type="gramEnd"/>
      <w:r w:rsidRPr="000C3211">
        <w:t xml:space="preserve"> T</w:t>
      </w:r>
      <w:r>
        <w:rPr>
          <w:rFonts w:hint="eastAsia"/>
        </w:rPr>
        <w:t>.</w:t>
      </w:r>
      <w:r w:rsidRPr="000C3211">
        <w:t xml:space="preserve"> L.</w:t>
      </w:r>
      <w:r>
        <w:rPr>
          <w:rFonts w:hint="eastAsia"/>
        </w:rPr>
        <w:t xml:space="preserve">, </w:t>
      </w:r>
      <w:r w:rsidRPr="000C3211">
        <w:t xml:space="preserve">2007. Are </w:t>
      </w:r>
      <w:r w:rsidR="007062A9">
        <w:t>a</w:t>
      </w:r>
      <w:r w:rsidRPr="000C3211">
        <w:t xml:space="preserve">ttitudes </w:t>
      </w:r>
      <w:r w:rsidR="007062A9">
        <w:t>t</w:t>
      </w:r>
      <w:r w:rsidRPr="000C3211">
        <w:t xml:space="preserve">oward </w:t>
      </w:r>
      <w:r w:rsidR="007062A9">
        <w:t>w</w:t>
      </w:r>
      <w:r w:rsidRPr="000C3211">
        <w:t xml:space="preserve">olves </w:t>
      </w:r>
      <w:r w:rsidR="007062A9">
        <w:t>c</w:t>
      </w:r>
      <w:r w:rsidRPr="000C3211">
        <w:t xml:space="preserve">hanging? A </w:t>
      </w:r>
      <w:r w:rsidR="007062A9">
        <w:t>c</w:t>
      </w:r>
      <w:r w:rsidRPr="000C3211">
        <w:t xml:space="preserve">ase </w:t>
      </w:r>
      <w:r w:rsidR="007062A9">
        <w:t>s</w:t>
      </w:r>
      <w:r w:rsidRPr="000C3211">
        <w:t>tudy in Utah. Biological Conservation</w:t>
      </w:r>
      <w:r>
        <w:rPr>
          <w:rFonts w:hint="eastAsia"/>
        </w:rPr>
        <w:t>.</w:t>
      </w:r>
      <w:r w:rsidRPr="000C3211">
        <w:t xml:space="preserve"> 139</w:t>
      </w:r>
      <w:r>
        <w:rPr>
          <w:rFonts w:hint="eastAsia"/>
        </w:rPr>
        <w:t xml:space="preserve">, </w:t>
      </w:r>
      <w:r w:rsidRPr="000C3211">
        <w:t>211</w:t>
      </w:r>
      <w:r w:rsidR="001976B3" w:rsidRPr="000C3211">
        <w:t>–</w:t>
      </w:r>
      <w:r w:rsidRPr="000C3211">
        <w:t>218.</w:t>
      </w:r>
    </w:p>
    <w:p w14:paraId="500AF2BA" w14:textId="414D5AD1" w:rsidR="00841D40" w:rsidRPr="000C3211" w:rsidRDefault="00841D40" w:rsidP="005B25A3">
      <w:r>
        <w:rPr>
          <w:rFonts w:hint="eastAsia"/>
        </w:rPr>
        <w:t xml:space="preserve">Castle, S., 2015. Wolves, resurgent and protected, vex Swedish farmers. The New York Times. </w:t>
      </w:r>
      <w:hyperlink r:id="rId24" w:history="1">
        <w:r w:rsidRPr="005A0C46">
          <w:rPr>
            <w:rStyle w:val="Hyperlink"/>
          </w:rPr>
          <w:t>https://www.nytimes.com/2015/08/16/world/europe/wolves-resurgent-and-protected-vex-swedish-farmers.html?_r</w:t>
        </w:r>
        <w:r w:rsidRPr="00303BE3">
          <w:rPr>
            <w:rStyle w:val="Hyperlink"/>
          </w:rPr>
          <w:t>=0</w:t>
        </w:r>
      </w:hyperlink>
      <w:r>
        <w:rPr>
          <w:rFonts w:hint="eastAsia"/>
        </w:rPr>
        <w:t xml:space="preserve"> </w:t>
      </w:r>
      <w:r w:rsidRPr="00841D40">
        <w:t>(accessed 1</w:t>
      </w:r>
      <w:r w:rsidR="00C152E5">
        <w:rPr>
          <w:rFonts w:hint="eastAsia"/>
        </w:rPr>
        <w:t>7</w:t>
      </w:r>
      <w:r w:rsidRPr="00841D40">
        <w:t>.</w:t>
      </w:r>
      <w:r w:rsidR="00C152E5">
        <w:rPr>
          <w:rFonts w:hint="eastAsia"/>
        </w:rPr>
        <w:t>03</w:t>
      </w:r>
      <w:r w:rsidRPr="00841D40">
        <w:t>.</w:t>
      </w:r>
      <w:r w:rsidR="00C152E5">
        <w:rPr>
          <w:rFonts w:hint="eastAsia"/>
        </w:rPr>
        <w:t>08</w:t>
      </w:r>
      <w:r w:rsidRPr="00841D40">
        <w:t>).</w:t>
      </w:r>
    </w:p>
    <w:p w14:paraId="725737AC" w14:textId="71E0FC5F" w:rsidR="005B25A3" w:rsidRPr="000C3211" w:rsidRDefault="005B25A3" w:rsidP="005B25A3">
      <w:r w:rsidRPr="000C3211">
        <w:t>Creel, S.</w:t>
      </w:r>
      <w:r>
        <w:rPr>
          <w:rFonts w:hint="eastAsia"/>
        </w:rPr>
        <w:t>,</w:t>
      </w:r>
      <w:r w:rsidRPr="000C3211">
        <w:t xml:space="preserve"> Christianson, D.</w:t>
      </w:r>
      <w:r>
        <w:rPr>
          <w:rFonts w:hint="eastAsia"/>
        </w:rPr>
        <w:t>,</w:t>
      </w:r>
      <w:r w:rsidRPr="000C3211">
        <w:t xml:space="preserve"> 2007. Relationships between direct predation and risk effects. Trends in Ecology and Evolution. 23, 194</w:t>
      </w:r>
      <w:r w:rsidR="001976B3" w:rsidRPr="000C3211">
        <w:t>–</w:t>
      </w:r>
      <w:r w:rsidRPr="000C3211">
        <w:t>201</w:t>
      </w:r>
      <w:r>
        <w:rPr>
          <w:rFonts w:hint="eastAsia"/>
        </w:rPr>
        <w:t>.</w:t>
      </w:r>
    </w:p>
    <w:p w14:paraId="16FFB0E8" w14:textId="5F3EB05C" w:rsidR="005B25A3" w:rsidRPr="000C3211" w:rsidRDefault="005B25A3" w:rsidP="005B25A3">
      <w:proofErr w:type="spellStart"/>
      <w:r w:rsidRPr="00EA47CA">
        <w:t>Dankel</w:t>
      </w:r>
      <w:proofErr w:type="spellEnd"/>
      <w:r w:rsidRPr="00EA47CA">
        <w:t xml:space="preserve">, D.J., </w:t>
      </w:r>
      <w:proofErr w:type="spellStart"/>
      <w:r w:rsidRPr="00EA47CA">
        <w:t>Dieckmann</w:t>
      </w:r>
      <w:proofErr w:type="spellEnd"/>
      <w:r w:rsidRPr="00EA47CA">
        <w:t xml:space="preserve">, U., </w:t>
      </w:r>
      <w:proofErr w:type="spellStart"/>
      <w:r w:rsidRPr="00EA47CA">
        <w:t>Heino</w:t>
      </w:r>
      <w:proofErr w:type="spellEnd"/>
      <w:r w:rsidRPr="00EA47CA">
        <w:t>, M.,</w:t>
      </w:r>
      <w:r w:rsidRPr="000016D8" w:rsidDel="00856A68">
        <w:t xml:space="preserve"> </w:t>
      </w:r>
      <w:r w:rsidRPr="0008031C">
        <w:t xml:space="preserve">2007. </w:t>
      </w:r>
      <w:r w:rsidRPr="000C3211">
        <w:t xml:space="preserve">Success in fishery management by reconciling stakeholder objectives in </w:t>
      </w:r>
      <w:proofErr w:type="spellStart"/>
      <w:r w:rsidRPr="000C3211">
        <w:t>Hilborn's</w:t>
      </w:r>
      <w:proofErr w:type="spellEnd"/>
      <w:r w:rsidRPr="000C3211">
        <w:t xml:space="preserve"> "zone of new consensus". ICES CM Documents 2007 - ICES Annual Science Conference</w:t>
      </w:r>
      <w:r>
        <w:rPr>
          <w:rFonts w:hint="eastAsia"/>
        </w:rPr>
        <w:t>.</w:t>
      </w:r>
      <w:r w:rsidRPr="000C3211">
        <w:t xml:space="preserve"> 17</w:t>
      </w:r>
      <w:r w:rsidR="001976B3" w:rsidRPr="000C3211">
        <w:t>–</w:t>
      </w:r>
      <w:r w:rsidRPr="000C3211">
        <w:t>21 September 2007.</w:t>
      </w:r>
    </w:p>
    <w:p w14:paraId="6A326BA7" w14:textId="77777777" w:rsidR="005B25A3" w:rsidRPr="000C3211" w:rsidRDefault="005B25A3" w:rsidP="005B25A3">
      <w:proofErr w:type="spellStart"/>
      <w:r w:rsidRPr="00E402C9">
        <w:t>Dressel</w:t>
      </w:r>
      <w:proofErr w:type="spellEnd"/>
      <w:r w:rsidRPr="00E402C9">
        <w:t xml:space="preserve">, S., Sandström, C., Ericsson, G., 2015. </w:t>
      </w:r>
      <w:r w:rsidRPr="000C3211">
        <w:t>A meta-analysis of studies on attitudes toward bears and wolves across Europe 1976–2012. Conservation Biology</w:t>
      </w:r>
      <w:r>
        <w:rPr>
          <w:rFonts w:hint="eastAsia"/>
        </w:rPr>
        <w:t>.</w:t>
      </w:r>
      <w:r w:rsidRPr="000C3211">
        <w:t xml:space="preserve"> 29(2), 565–574.</w:t>
      </w:r>
    </w:p>
    <w:p w14:paraId="080DC083" w14:textId="77777777" w:rsidR="005B25A3" w:rsidRPr="000C3211" w:rsidRDefault="005B25A3" w:rsidP="005B25A3">
      <w:proofErr w:type="spellStart"/>
      <w:r w:rsidRPr="000C3211">
        <w:t>Eagly</w:t>
      </w:r>
      <w:proofErr w:type="spellEnd"/>
      <w:r w:rsidRPr="000C3211">
        <w:t xml:space="preserve">, A. H., </w:t>
      </w:r>
      <w:proofErr w:type="spellStart"/>
      <w:r w:rsidRPr="000C3211">
        <w:t>Chaiken</w:t>
      </w:r>
      <w:proofErr w:type="spellEnd"/>
      <w:r w:rsidRPr="000C3211">
        <w:t>, S.</w:t>
      </w:r>
      <w:r>
        <w:rPr>
          <w:rFonts w:hint="eastAsia"/>
        </w:rPr>
        <w:t>,</w:t>
      </w:r>
      <w:r w:rsidRPr="000C3211">
        <w:t xml:space="preserve"> 1993. The psychology of attitudes. Fort Worth, TX: Harcourt, Brace, &amp; </w:t>
      </w:r>
      <w:proofErr w:type="spellStart"/>
      <w:r w:rsidRPr="000C3211">
        <w:t>Janovich</w:t>
      </w:r>
      <w:proofErr w:type="spellEnd"/>
      <w:r>
        <w:rPr>
          <w:rFonts w:hint="eastAsia"/>
        </w:rPr>
        <w:t xml:space="preserve">. </w:t>
      </w:r>
      <w:r w:rsidRPr="000C3211">
        <w:t xml:space="preserve"> 1993, 794.</w:t>
      </w:r>
    </w:p>
    <w:p w14:paraId="129F1CF0" w14:textId="77777777" w:rsidR="005B25A3" w:rsidRPr="001C3D8B" w:rsidRDefault="005B25A3" w:rsidP="005B25A3">
      <w:proofErr w:type="spellStart"/>
      <w:r w:rsidRPr="001C3D8B">
        <w:lastRenderedPageBreak/>
        <w:t>Ednarsson</w:t>
      </w:r>
      <w:proofErr w:type="spellEnd"/>
      <w:r w:rsidRPr="001C3D8B">
        <w:t xml:space="preserve">, M., 2006. Attitudes towards large carnivores and carnivore tourism among tourism entrepreneurs in Sweden. Revue de </w:t>
      </w:r>
      <w:proofErr w:type="spellStart"/>
      <w:r w:rsidRPr="001C3D8B">
        <w:t>géographie</w:t>
      </w:r>
      <w:proofErr w:type="spellEnd"/>
      <w:r w:rsidRPr="001C3D8B">
        <w:t xml:space="preserve"> alpine. 94(4), 58–67.</w:t>
      </w:r>
    </w:p>
    <w:p w14:paraId="7D25D144" w14:textId="77777777" w:rsidR="005B25A3" w:rsidRPr="000C3211" w:rsidRDefault="005B25A3" w:rsidP="005B25A3">
      <w:r w:rsidRPr="000C3211">
        <w:t xml:space="preserve">Ericsson, G., </w:t>
      </w:r>
      <w:proofErr w:type="spellStart"/>
      <w:r w:rsidRPr="000C3211">
        <w:t>Bostedt</w:t>
      </w:r>
      <w:proofErr w:type="spellEnd"/>
      <w:r w:rsidRPr="000C3211">
        <w:t>, G.</w:t>
      </w:r>
      <w:r>
        <w:rPr>
          <w:rFonts w:hint="eastAsia"/>
        </w:rPr>
        <w:t>,</w:t>
      </w:r>
      <w:r w:rsidRPr="000C3211">
        <w:t xml:space="preserve"> </w:t>
      </w:r>
      <w:proofErr w:type="spellStart"/>
      <w:r w:rsidRPr="000C3211">
        <w:t>Kindberg</w:t>
      </w:r>
      <w:proofErr w:type="spellEnd"/>
      <w:r w:rsidRPr="000C3211">
        <w:t>, J.</w:t>
      </w:r>
      <w:r>
        <w:rPr>
          <w:rFonts w:hint="eastAsia"/>
        </w:rPr>
        <w:t>,</w:t>
      </w:r>
      <w:r w:rsidRPr="000C3211">
        <w:t xml:space="preserve"> 2008</w:t>
      </w:r>
      <w:r>
        <w:rPr>
          <w:rFonts w:hint="eastAsia"/>
        </w:rPr>
        <w:t>.</w:t>
      </w:r>
      <w:r w:rsidRPr="000C3211">
        <w:t xml:space="preserve"> Wolves as a symbol of people’s willingness to pay for large carnivore conservation. Society and Natural Resources</w:t>
      </w:r>
      <w:r>
        <w:rPr>
          <w:rFonts w:hint="eastAsia"/>
        </w:rPr>
        <w:t>.</w:t>
      </w:r>
      <w:r w:rsidRPr="000C3211">
        <w:t xml:space="preserve"> 21</w:t>
      </w:r>
      <w:r>
        <w:rPr>
          <w:rFonts w:hint="eastAsia"/>
        </w:rPr>
        <w:t>,</w:t>
      </w:r>
      <w:r w:rsidRPr="000C3211">
        <w:t xml:space="preserve"> 294–309.</w:t>
      </w:r>
    </w:p>
    <w:p w14:paraId="2EDA12BE" w14:textId="77777777" w:rsidR="005B25A3" w:rsidRPr="00EA47CA" w:rsidRDefault="005B25A3" w:rsidP="005B25A3">
      <w:r w:rsidRPr="000C3211">
        <w:t>Ericsson, G.</w:t>
      </w:r>
      <w:r>
        <w:rPr>
          <w:rFonts w:hint="eastAsia"/>
        </w:rPr>
        <w:t>,</w:t>
      </w:r>
      <w:r w:rsidRPr="000C3211">
        <w:t xml:space="preserve"> </w:t>
      </w:r>
      <w:proofErr w:type="spellStart"/>
      <w:r w:rsidRPr="000C3211">
        <w:t>Heberlein</w:t>
      </w:r>
      <w:proofErr w:type="spellEnd"/>
      <w:r w:rsidRPr="000C3211">
        <w:t>, T. A.</w:t>
      </w:r>
      <w:r>
        <w:rPr>
          <w:rFonts w:hint="eastAsia"/>
        </w:rPr>
        <w:t>,</w:t>
      </w:r>
      <w:r w:rsidRPr="000C3211">
        <w:t xml:space="preserve"> 2003. Attitudes of hunters, locals, and the general public in Sweden now that the wolves are back. Biol. </w:t>
      </w:r>
      <w:proofErr w:type="spellStart"/>
      <w:r w:rsidRPr="000C3211">
        <w:t>Conserv</w:t>
      </w:r>
      <w:proofErr w:type="spellEnd"/>
      <w:r w:rsidRPr="000C3211">
        <w:t xml:space="preserve">. </w:t>
      </w:r>
      <w:r w:rsidRPr="00EA47CA">
        <w:t>111, 149–159.</w:t>
      </w:r>
    </w:p>
    <w:p w14:paraId="7F0DD238" w14:textId="77777777" w:rsidR="005B25A3" w:rsidRPr="000C3211" w:rsidRDefault="005B25A3" w:rsidP="005B25A3">
      <w:r w:rsidRPr="0008031C">
        <w:t xml:space="preserve">Ericsson, G., </w:t>
      </w:r>
      <w:proofErr w:type="spellStart"/>
      <w:r w:rsidRPr="0008031C">
        <w:t>Heberlein</w:t>
      </w:r>
      <w:proofErr w:type="spellEnd"/>
      <w:r w:rsidRPr="0008031C">
        <w:t xml:space="preserve"> T., </w:t>
      </w:r>
      <w:proofErr w:type="spellStart"/>
      <w:r w:rsidRPr="0008031C">
        <w:t>Karlsson</w:t>
      </w:r>
      <w:proofErr w:type="spellEnd"/>
      <w:r w:rsidRPr="0008031C">
        <w:t xml:space="preserve"> J., </w:t>
      </w:r>
      <w:proofErr w:type="spellStart"/>
      <w:r w:rsidRPr="0008031C">
        <w:t>Bjärvall</w:t>
      </w:r>
      <w:proofErr w:type="spellEnd"/>
      <w:r w:rsidRPr="0008031C">
        <w:t xml:space="preserve"> A., Lundvall A., 2004. </w:t>
      </w:r>
      <w:r w:rsidRPr="000C3211">
        <w:t xml:space="preserve">Support for hunting as a means of wolf </w:t>
      </w:r>
      <w:proofErr w:type="spellStart"/>
      <w:r w:rsidRPr="000C3211">
        <w:t>Canis</w:t>
      </w:r>
      <w:proofErr w:type="spellEnd"/>
      <w:r w:rsidRPr="000C3211">
        <w:t xml:space="preserve"> Lupus population control in Sweden. Wildlife Biology</w:t>
      </w:r>
      <w:r>
        <w:rPr>
          <w:rFonts w:hint="eastAsia"/>
        </w:rPr>
        <w:t>.</w:t>
      </w:r>
      <w:r w:rsidRPr="000C3211">
        <w:t xml:space="preserve"> 10</w:t>
      </w:r>
      <w:r>
        <w:rPr>
          <w:rFonts w:hint="eastAsia"/>
        </w:rPr>
        <w:t xml:space="preserve">, </w:t>
      </w:r>
      <w:r w:rsidRPr="000C3211">
        <w:t>269–276.</w:t>
      </w:r>
    </w:p>
    <w:p w14:paraId="5046AE52" w14:textId="0300B030" w:rsidR="005B25A3" w:rsidRDefault="005B25A3" w:rsidP="005B25A3">
      <w:pPr>
        <w:rPr>
          <w:lang w:val="sv-SE"/>
        </w:rPr>
      </w:pPr>
      <w:r w:rsidRPr="000C3211">
        <w:t>Eriksson, M.</w:t>
      </w:r>
      <w:r>
        <w:rPr>
          <w:rFonts w:hint="eastAsia"/>
        </w:rPr>
        <w:t>,</w:t>
      </w:r>
      <w:r w:rsidRPr="000C3211">
        <w:t xml:space="preserve"> 2013. Attitude stability in a changing carnivore context: The foundations of attitudes towards the Swedish wolf policy</w:t>
      </w:r>
      <w:r>
        <w:rPr>
          <w:rFonts w:hint="eastAsia"/>
        </w:rPr>
        <w:t>,</w:t>
      </w:r>
      <w:r w:rsidRPr="000C3211">
        <w:t xml:space="preserve"> In: </w:t>
      </w:r>
      <w:proofErr w:type="spellStart"/>
      <w:r w:rsidRPr="000C3211">
        <w:t>Lundmark</w:t>
      </w:r>
      <w:proofErr w:type="spellEnd"/>
      <w:r w:rsidRPr="000C3211">
        <w:t>,</w:t>
      </w:r>
      <w:r>
        <w:rPr>
          <w:rFonts w:hint="eastAsia"/>
        </w:rPr>
        <w:t xml:space="preserve"> L.,</w:t>
      </w:r>
      <w:r w:rsidRPr="000C3211">
        <w:t xml:space="preserve"> Sandström</w:t>
      </w:r>
      <w:r>
        <w:rPr>
          <w:rFonts w:hint="eastAsia"/>
        </w:rPr>
        <w:t>, C.</w:t>
      </w:r>
      <w:r w:rsidRPr="000C3211">
        <w:t xml:space="preserve"> (</w:t>
      </w:r>
      <w:r>
        <w:rPr>
          <w:rFonts w:hint="eastAsia"/>
        </w:rPr>
        <w:t>E</w:t>
      </w:r>
      <w:r w:rsidRPr="000C3211">
        <w:t>d</w:t>
      </w:r>
      <w:r>
        <w:rPr>
          <w:rFonts w:hint="eastAsia"/>
        </w:rPr>
        <w:t>s</w:t>
      </w:r>
      <w:r w:rsidRPr="000C3211">
        <w:t>.), Natural resources and regional development theory</w:t>
      </w:r>
      <w:r>
        <w:rPr>
          <w:rFonts w:hint="eastAsia"/>
        </w:rPr>
        <w:t xml:space="preserve">. </w:t>
      </w:r>
      <w:r w:rsidRPr="000C3211">
        <w:rPr>
          <w:lang w:val="sv-SE"/>
        </w:rPr>
        <w:t>Umeå: Institutionen för geografi och ekonomisk historia, Umeå universitet</w:t>
      </w:r>
      <w:r>
        <w:rPr>
          <w:rFonts w:hint="eastAsia"/>
          <w:lang w:val="sv-SE"/>
        </w:rPr>
        <w:t xml:space="preserve">, </w:t>
      </w:r>
      <w:r w:rsidRPr="001C3D8B">
        <w:rPr>
          <w:lang w:val="sv-SE"/>
        </w:rPr>
        <w:t>pp. 98</w:t>
      </w:r>
      <w:r w:rsidR="001976B3" w:rsidRPr="001C3D8B">
        <w:rPr>
          <w:lang w:val="sv-SE"/>
        </w:rPr>
        <w:t>–</w:t>
      </w:r>
      <w:r w:rsidRPr="001C3D8B">
        <w:rPr>
          <w:lang w:val="sv-SE"/>
        </w:rPr>
        <w:t xml:space="preserve">123. </w:t>
      </w:r>
    </w:p>
    <w:p w14:paraId="03BA0383" w14:textId="354979CF" w:rsidR="007E06EB" w:rsidRPr="00EF6DAD" w:rsidRDefault="007E06EB" w:rsidP="007E06EB">
      <w:r w:rsidRPr="00EF6DAD">
        <w:t>Eriksson</w:t>
      </w:r>
      <w:r>
        <w:rPr>
          <w:rFonts w:hint="eastAsia"/>
        </w:rPr>
        <w:t>, M.,</w:t>
      </w:r>
      <w:r w:rsidRPr="00EF6DAD">
        <w:t xml:space="preserve"> (2017): Political Alienation, Rurality and the Symbolic Role of</w:t>
      </w:r>
      <w:r>
        <w:rPr>
          <w:rFonts w:hint="eastAsia"/>
        </w:rPr>
        <w:t xml:space="preserve"> </w:t>
      </w:r>
      <w:r w:rsidRPr="00EF6DAD">
        <w:t xml:space="preserve">Swedish Wolf Policy, Society &amp; Natural Resources, </w:t>
      </w:r>
      <w:proofErr w:type="gramStart"/>
      <w:r w:rsidRPr="00EF6DAD">
        <w:t>DOI</w:t>
      </w:r>
      <w:proofErr w:type="gramEnd"/>
      <w:r w:rsidRPr="00EF6DAD">
        <w:t>: 10.1080/08941920.2017.1347970</w:t>
      </w:r>
    </w:p>
    <w:p w14:paraId="37D1B720" w14:textId="5E24C3A8" w:rsidR="005B25A3" w:rsidRDefault="005B25A3" w:rsidP="005B25A3">
      <w:r w:rsidRPr="001C3D8B">
        <w:t xml:space="preserve">Eriksson, M., 2016. Rurality and </w:t>
      </w:r>
      <w:r w:rsidR="007062A9" w:rsidRPr="001C3D8B">
        <w:t>c</w:t>
      </w:r>
      <w:r w:rsidRPr="001C3D8B">
        <w:t xml:space="preserve">ollective </w:t>
      </w:r>
      <w:r w:rsidR="007062A9" w:rsidRPr="001C3D8B">
        <w:t>a</w:t>
      </w:r>
      <w:r w:rsidRPr="001C3D8B">
        <w:t xml:space="preserve">ttitude </w:t>
      </w:r>
      <w:r w:rsidR="007062A9" w:rsidRPr="001C3D8B">
        <w:t>e</w:t>
      </w:r>
      <w:r w:rsidRPr="001C3D8B">
        <w:t xml:space="preserve">ffects on </w:t>
      </w:r>
      <w:r w:rsidR="007062A9" w:rsidRPr="001C3D8B">
        <w:t>w</w:t>
      </w:r>
      <w:r w:rsidRPr="001C3D8B">
        <w:t xml:space="preserve">olf </w:t>
      </w:r>
      <w:r w:rsidR="007062A9" w:rsidRPr="001C3D8B">
        <w:t>p</w:t>
      </w:r>
      <w:r w:rsidRPr="001C3D8B">
        <w:t xml:space="preserve">olicy. Sustainability.  8, 711. </w:t>
      </w:r>
      <w:proofErr w:type="spellStart"/>
      <w:proofErr w:type="gramStart"/>
      <w:r w:rsidRPr="001C3D8B">
        <w:t>doi</w:t>
      </w:r>
      <w:proofErr w:type="spellEnd"/>
      <w:r w:rsidRPr="001C3D8B">
        <w:rPr>
          <w:rFonts w:hint="eastAsia"/>
        </w:rPr>
        <w:t>：</w:t>
      </w:r>
      <w:r w:rsidRPr="001C3D8B">
        <w:t>10.3390/su8080711</w:t>
      </w:r>
      <w:proofErr w:type="gramEnd"/>
      <w:r w:rsidRPr="001C3D8B">
        <w:t>.</w:t>
      </w:r>
    </w:p>
    <w:p w14:paraId="2B818950" w14:textId="3742C996" w:rsidR="007E06EB" w:rsidRPr="001C3D8B" w:rsidRDefault="007E06EB" w:rsidP="005B25A3">
      <w:r w:rsidRPr="00EF6DAD">
        <w:t xml:space="preserve">Eriksson, M., Sandström, C., Ericsson, G., 2015. </w:t>
      </w:r>
      <w:r w:rsidRPr="007E06EB">
        <w:t>Direct experience and attitude change towards bears and wolves. Wildlife Biology. 21(3), 131–137.</w:t>
      </w:r>
    </w:p>
    <w:p w14:paraId="036B13BB" w14:textId="77777777" w:rsidR="005B25A3" w:rsidRDefault="005B25A3" w:rsidP="005B25A3">
      <w:bookmarkStart w:id="826" w:name="OLE_LINK9"/>
      <w:bookmarkStart w:id="827" w:name="OLE_LINK10"/>
      <w:r w:rsidRPr="001C3D8B">
        <w:t xml:space="preserve">Essen, E. </w:t>
      </w:r>
      <w:proofErr w:type="gramStart"/>
      <w:r w:rsidRPr="001C3D8B">
        <w:t>von.,</w:t>
      </w:r>
      <w:proofErr w:type="gramEnd"/>
      <w:r w:rsidRPr="001C3D8B">
        <w:t xml:space="preserve"> 2016</w:t>
      </w:r>
      <w:bookmarkEnd w:id="826"/>
      <w:bookmarkEnd w:id="827"/>
      <w:r w:rsidRPr="001C3D8B">
        <w:t>. In the gap between legality and legitimacy. http://pub.epsilon.slu.se/13567/ (accessed 16.11.30).</w:t>
      </w:r>
    </w:p>
    <w:p w14:paraId="7491BA5F" w14:textId="71B1734E" w:rsidR="00BC1E9A" w:rsidRDefault="00BC1E9A" w:rsidP="005B25A3">
      <w:r w:rsidRPr="00BC1E9A">
        <w:t>European Commission, 2005</w:t>
      </w:r>
      <w:r>
        <w:rPr>
          <w:rFonts w:hint="eastAsia"/>
        </w:rPr>
        <w:t xml:space="preserve">. </w:t>
      </w:r>
      <w:r w:rsidRPr="00BC1E9A">
        <w:t>Assessment, monitoring and reporting of conservation status – Preparing the 2001-2007 report under Article 17 of the Habitats Directive (DocHab-04-03/03 rev.3)</w:t>
      </w:r>
      <w:r>
        <w:rPr>
          <w:rFonts w:hint="eastAsia"/>
        </w:rPr>
        <w:t xml:space="preserve">. </w:t>
      </w:r>
      <w:r w:rsidRPr="00BC1E9A">
        <w:t>European Commission</w:t>
      </w:r>
      <w:r>
        <w:rPr>
          <w:rFonts w:hint="eastAsia"/>
        </w:rPr>
        <w:t xml:space="preserve">, </w:t>
      </w:r>
      <w:r w:rsidRPr="00BC1E9A">
        <w:t>Brussels</w:t>
      </w:r>
      <w:r>
        <w:rPr>
          <w:rFonts w:hint="eastAsia"/>
        </w:rPr>
        <w:t>.</w:t>
      </w:r>
      <w:r w:rsidR="00032713">
        <w:rPr>
          <w:rFonts w:hint="eastAsia"/>
        </w:rPr>
        <w:t xml:space="preserve"> </w:t>
      </w:r>
      <w:hyperlink r:id="rId25" w:history="1">
        <w:r w:rsidR="00032713" w:rsidRPr="00E70B74">
          <w:rPr>
            <w:rStyle w:val="Hyperlink"/>
          </w:rPr>
          <w:t>https://circabc.europa.eu/sd/a/83bc5fcd-7118-4912-a4dc-fce4c00e2512/DocHab-04-03-03%20rev3.doc</w:t>
        </w:r>
      </w:hyperlink>
      <w:r w:rsidR="00032713">
        <w:rPr>
          <w:rFonts w:hint="eastAsia"/>
        </w:rPr>
        <w:t xml:space="preserve"> </w:t>
      </w:r>
      <w:r w:rsidR="00032713" w:rsidRPr="00032713">
        <w:t>(accessed 1</w:t>
      </w:r>
      <w:r w:rsidR="00032713">
        <w:rPr>
          <w:rFonts w:hint="eastAsia"/>
        </w:rPr>
        <w:t>7</w:t>
      </w:r>
      <w:r w:rsidR="00032713" w:rsidRPr="00032713">
        <w:t>.</w:t>
      </w:r>
      <w:r w:rsidR="00032713">
        <w:rPr>
          <w:rFonts w:hint="eastAsia"/>
        </w:rPr>
        <w:t>02</w:t>
      </w:r>
      <w:r w:rsidR="00032713" w:rsidRPr="00032713">
        <w:t>.</w:t>
      </w:r>
      <w:r w:rsidR="00032713">
        <w:rPr>
          <w:rFonts w:hint="eastAsia"/>
        </w:rPr>
        <w:t>03</w:t>
      </w:r>
      <w:r w:rsidR="00032713" w:rsidRPr="00032713">
        <w:t>).</w:t>
      </w:r>
    </w:p>
    <w:p w14:paraId="101E410F" w14:textId="4F22A8B3" w:rsidR="00CF525E" w:rsidRPr="005C74EC" w:rsidRDefault="00CF525E" w:rsidP="005B25A3">
      <w:pPr>
        <w:rPr>
          <w:lang w:val="sv-SE"/>
        </w:rPr>
      </w:pPr>
      <w:proofErr w:type="spellStart"/>
      <w:r w:rsidRPr="00CF525E">
        <w:t>Folke</w:t>
      </w:r>
      <w:proofErr w:type="spellEnd"/>
      <w:r w:rsidRPr="00CF525E">
        <w:t xml:space="preserve">, C.; Hahn, T.; Olsson, P.; </w:t>
      </w:r>
      <w:proofErr w:type="spellStart"/>
      <w:r w:rsidRPr="00CF525E">
        <w:t>Norberg</w:t>
      </w:r>
      <w:proofErr w:type="spellEnd"/>
      <w:r w:rsidRPr="00CF525E">
        <w:t xml:space="preserve">, J. Adaptive governance of social-ecological systems. </w:t>
      </w:r>
      <w:r w:rsidRPr="005C74EC">
        <w:rPr>
          <w:lang w:val="sv-SE"/>
        </w:rPr>
        <w:t>Annu. Rev. Environ. Resour. 2005, 30, 441–473.</w:t>
      </w:r>
    </w:p>
    <w:p w14:paraId="3DE09CE3" w14:textId="77777777" w:rsidR="005B25A3" w:rsidRPr="000C3211" w:rsidRDefault="005B25A3" w:rsidP="005B25A3">
      <w:bookmarkStart w:id="828" w:name="OLE_LINK4"/>
      <w:bookmarkStart w:id="829" w:name="OLE_LINK5"/>
      <w:r w:rsidRPr="001C3D8B">
        <w:rPr>
          <w:lang w:val="sv-SE"/>
        </w:rPr>
        <w:t>Frank</w:t>
      </w:r>
      <w:bookmarkEnd w:id="828"/>
      <w:bookmarkEnd w:id="829"/>
      <w:r w:rsidRPr="001C3D8B">
        <w:rPr>
          <w:lang w:val="sv-SE"/>
        </w:rPr>
        <w:t xml:space="preserve">, J., Johansson, M., Flykt, A., 2015. </w:t>
      </w:r>
      <w:r w:rsidRPr="000C3211">
        <w:t>Public attitude towards the implementation of management actions aimed at reducing human fear of brown bears and wolves. Wildlife Biology</w:t>
      </w:r>
      <w:r>
        <w:rPr>
          <w:rFonts w:hint="eastAsia"/>
        </w:rPr>
        <w:t>.</w:t>
      </w:r>
      <w:r w:rsidRPr="000C3211">
        <w:t xml:space="preserve"> 21(3), 122–130. http://doi.org/10.2981/wlb.13116</w:t>
      </w:r>
      <w:r>
        <w:rPr>
          <w:rFonts w:hint="eastAsia"/>
        </w:rPr>
        <w:t>.</w:t>
      </w:r>
    </w:p>
    <w:p w14:paraId="3E099374" w14:textId="77777777" w:rsidR="005B25A3" w:rsidRPr="000C3211" w:rsidRDefault="005B25A3" w:rsidP="005B25A3">
      <w:proofErr w:type="spellStart"/>
      <w:r w:rsidRPr="00390661">
        <w:t>Hallgren</w:t>
      </w:r>
      <w:proofErr w:type="spellEnd"/>
      <w:r w:rsidRPr="00390661">
        <w:t xml:space="preserve">, L., </w:t>
      </w:r>
      <w:proofErr w:type="spellStart"/>
      <w:r w:rsidRPr="00390661">
        <w:t>Westberg</w:t>
      </w:r>
      <w:proofErr w:type="spellEnd"/>
      <w:r w:rsidRPr="00390661">
        <w:t>, L., 2015. Adaptive management? Observations of knowledge coordination in the communication practice of Swedish game management. Wildlife Biology. 21, 165–174. doi:10.2981/wlb.00005.</w:t>
      </w:r>
    </w:p>
    <w:p w14:paraId="106AAC20" w14:textId="2EDD99F1" w:rsidR="005B25A3" w:rsidRPr="000C3211" w:rsidRDefault="005B25A3" w:rsidP="005B25A3">
      <w:proofErr w:type="spellStart"/>
      <w:r w:rsidRPr="000C3211">
        <w:lastRenderedPageBreak/>
        <w:t>Heberlein</w:t>
      </w:r>
      <w:proofErr w:type="spellEnd"/>
      <w:r w:rsidRPr="000C3211">
        <w:t>, T. A., Ericsson, G.</w:t>
      </w:r>
      <w:r>
        <w:rPr>
          <w:rFonts w:hint="eastAsia"/>
        </w:rPr>
        <w:t>,</w:t>
      </w:r>
      <w:r w:rsidRPr="000C3211">
        <w:t xml:space="preserve"> 2005. Ties to the </w:t>
      </w:r>
      <w:r w:rsidR="007062A9">
        <w:t>c</w:t>
      </w:r>
      <w:r w:rsidRPr="000C3211">
        <w:t xml:space="preserve">ountryside: Accounting for </w:t>
      </w:r>
      <w:r w:rsidR="007062A9">
        <w:t>u</w:t>
      </w:r>
      <w:r w:rsidRPr="000C3211">
        <w:t xml:space="preserve">rbanites </w:t>
      </w:r>
      <w:r w:rsidR="007062A9">
        <w:t>a</w:t>
      </w:r>
      <w:r w:rsidRPr="000C3211">
        <w:t xml:space="preserve">ttitudes toward </w:t>
      </w:r>
      <w:r w:rsidR="007062A9">
        <w:t>h</w:t>
      </w:r>
      <w:r w:rsidRPr="000C3211">
        <w:t xml:space="preserve">unting, </w:t>
      </w:r>
      <w:r w:rsidR="007062A9">
        <w:t>w</w:t>
      </w:r>
      <w:r w:rsidRPr="000C3211">
        <w:t xml:space="preserve">olves, and </w:t>
      </w:r>
      <w:r w:rsidR="007062A9">
        <w:t>w</w:t>
      </w:r>
      <w:r w:rsidRPr="000C3211">
        <w:t>ildlife. Human Dimensions of Wildlife</w:t>
      </w:r>
      <w:r>
        <w:rPr>
          <w:rFonts w:hint="eastAsia"/>
        </w:rPr>
        <w:t>.</w:t>
      </w:r>
      <w:r w:rsidRPr="000C3211">
        <w:t xml:space="preserve"> 10(3), 213–227. http://doi.org/10.1080/10871200591003454</w:t>
      </w:r>
      <w:r>
        <w:rPr>
          <w:rFonts w:hint="eastAsia"/>
        </w:rPr>
        <w:t>.</w:t>
      </w:r>
    </w:p>
    <w:p w14:paraId="6759F913" w14:textId="5BAD8320" w:rsidR="005B25A3" w:rsidRPr="000C3211" w:rsidRDefault="005B25A3" w:rsidP="005B25A3">
      <w:proofErr w:type="spellStart"/>
      <w:r w:rsidRPr="000C3211">
        <w:t>Heberlein</w:t>
      </w:r>
      <w:proofErr w:type="spellEnd"/>
      <w:r>
        <w:rPr>
          <w:rFonts w:hint="eastAsia"/>
        </w:rPr>
        <w:t>,</w:t>
      </w:r>
      <w:r w:rsidRPr="000C3211">
        <w:t xml:space="preserve"> T</w:t>
      </w:r>
      <w:r>
        <w:rPr>
          <w:rFonts w:hint="eastAsia"/>
        </w:rPr>
        <w:t>.</w:t>
      </w:r>
      <w:r w:rsidRPr="000C3211">
        <w:t>A</w:t>
      </w:r>
      <w:r>
        <w:rPr>
          <w:rFonts w:hint="eastAsia"/>
        </w:rPr>
        <w:t>.</w:t>
      </w:r>
      <w:r w:rsidRPr="000C3211">
        <w:t>, Ericsson</w:t>
      </w:r>
      <w:r>
        <w:rPr>
          <w:rFonts w:hint="eastAsia"/>
        </w:rPr>
        <w:t>,</w:t>
      </w:r>
      <w:r w:rsidRPr="000C3211">
        <w:t xml:space="preserve"> G</w:t>
      </w:r>
      <w:r>
        <w:rPr>
          <w:rFonts w:hint="eastAsia"/>
        </w:rPr>
        <w:t>.,</w:t>
      </w:r>
      <w:r w:rsidRPr="000C3211">
        <w:t xml:space="preserve"> 2008</w:t>
      </w:r>
      <w:r>
        <w:rPr>
          <w:rFonts w:hint="eastAsia"/>
        </w:rPr>
        <w:t>.</w:t>
      </w:r>
      <w:r w:rsidRPr="000C3211">
        <w:t xml:space="preserve"> Public attitudes and the future of wolves </w:t>
      </w:r>
      <w:r w:rsidR="001976B3">
        <w:t>(</w:t>
      </w:r>
      <w:proofErr w:type="spellStart"/>
      <w:r w:rsidRPr="0071159E">
        <w:rPr>
          <w:i/>
        </w:rPr>
        <w:t>Canis</w:t>
      </w:r>
      <w:proofErr w:type="spellEnd"/>
      <w:r w:rsidRPr="0071159E">
        <w:rPr>
          <w:i/>
        </w:rPr>
        <w:t xml:space="preserve"> lupus</w:t>
      </w:r>
      <w:r w:rsidR="001976B3">
        <w:t>)</w:t>
      </w:r>
      <w:r w:rsidRPr="000C3211">
        <w:t xml:space="preserve"> in Sweden. Wildlife Biology</w:t>
      </w:r>
      <w:r>
        <w:rPr>
          <w:rFonts w:hint="eastAsia"/>
        </w:rPr>
        <w:t>.</w:t>
      </w:r>
      <w:r w:rsidRPr="000C3211">
        <w:t xml:space="preserve"> 14</w:t>
      </w:r>
      <w:r>
        <w:rPr>
          <w:rFonts w:hint="eastAsia"/>
        </w:rPr>
        <w:t>,</w:t>
      </w:r>
      <w:r w:rsidRPr="000C3211">
        <w:t xml:space="preserve"> 391–394.</w:t>
      </w:r>
    </w:p>
    <w:p w14:paraId="01B5499D" w14:textId="4D5F2B8D" w:rsidR="005B25A3" w:rsidRPr="000C3211" w:rsidRDefault="005B25A3" w:rsidP="005B25A3">
      <w:proofErr w:type="spellStart"/>
      <w:r w:rsidRPr="000C3211">
        <w:t>Hilborn</w:t>
      </w:r>
      <w:proofErr w:type="spellEnd"/>
      <w:r w:rsidRPr="000C3211">
        <w:t>, R.</w:t>
      </w:r>
      <w:r>
        <w:rPr>
          <w:rFonts w:hint="eastAsia"/>
        </w:rPr>
        <w:t>,</w:t>
      </w:r>
      <w:r w:rsidRPr="000C3211">
        <w:t xml:space="preserve"> 2007</w:t>
      </w:r>
      <w:r>
        <w:rPr>
          <w:rFonts w:hint="eastAsia"/>
        </w:rPr>
        <w:t>.</w:t>
      </w:r>
      <w:r w:rsidRPr="000C3211">
        <w:t xml:space="preserve"> Defining success in </w:t>
      </w:r>
      <w:r w:rsidR="007062A9">
        <w:t>f</w:t>
      </w:r>
      <w:r w:rsidRPr="000C3211">
        <w:t>isheries and conflicts in objectives</w:t>
      </w:r>
      <w:r>
        <w:rPr>
          <w:rFonts w:hint="eastAsia"/>
        </w:rPr>
        <w:t>.</w:t>
      </w:r>
      <w:r w:rsidRPr="000C3211">
        <w:t xml:space="preserve"> Marine Policy</w:t>
      </w:r>
      <w:r>
        <w:rPr>
          <w:rFonts w:hint="eastAsia"/>
        </w:rPr>
        <w:t>.</w:t>
      </w:r>
      <w:r w:rsidRPr="000C3211">
        <w:t xml:space="preserve"> 31</w:t>
      </w:r>
      <w:r>
        <w:rPr>
          <w:rFonts w:hint="eastAsia"/>
        </w:rPr>
        <w:t xml:space="preserve">, </w:t>
      </w:r>
      <w:r w:rsidRPr="000C3211">
        <w:t>153</w:t>
      </w:r>
      <w:r w:rsidR="001976B3" w:rsidRPr="000C3211">
        <w:t>–</w:t>
      </w:r>
      <w:r w:rsidRPr="000C3211">
        <w:t>158.</w:t>
      </w:r>
    </w:p>
    <w:p w14:paraId="22D5BB3E" w14:textId="1AB9571F" w:rsidR="005B25A3" w:rsidRPr="000C3211" w:rsidRDefault="005B25A3" w:rsidP="005B25A3">
      <w:proofErr w:type="spellStart"/>
      <w:r w:rsidRPr="000C3211">
        <w:t>Inglehart</w:t>
      </w:r>
      <w:proofErr w:type="spellEnd"/>
      <w:r w:rsidRPr="000C3211">
        <w:t>, R.</w:t>
      </w:r>
      <w:r>
        <w:rPr>
          <w:rFonts w:hint="eastAsia"/>
        </w:rPr>
        <w:t>,</w:t>
      </w:r>
      <w:r w:rsidRPr="000C3211">
        <w:t xml:space="preserve"> 1995. Public support for environmental protection: objective problems and subjective values in 43 societies.</w:t>
      </w:r>
      <w:r>
        <w:rPr>
          <w:rFonts w:hint="eastAsia"/>
        </w:rPr>
        <w:t xml:space="preserve"> </w:t>
      </w:r>
      <w:r w:rsidRPr="000C3211">
        <w:t>Political Sci. Politics</w:t>
      </w:r>
      <w:r>
        <w:rPr>
          <w:rFonts w:hint="eastAsia"/>
        </w:rPr>
        <w:t>.</w:t>
      </w:r>
      <w:r w:rsidRPr="000C3211">
        <w:t xml:space="preserve"> 28</w:t>
      </w:r>
      <w:r>
        <w:rPr>
          <w:rFonts w:hint="eastAsia"/>
        </w:rPr>
        <w:t>,</w:t>
      </w:r>
      <w:r w:rsidRPr="000C3211">
        <w:t xml:space="preserve"> 57–72.</w:t>
      </w:r>
    </w:p>
    <w:p w14:paraId="7C7CFDA2" w14:textId="53500FE9" w:rsidR="005B25A3" w:rsidRPr="000C3211" w:rsidRDefault="005B25A3" w:rsidP="005B25A3">
      <w:r w:rsidRPr="000C3211">
        <w:t>Johansson, M.</w:t>
      </w:r>
      <w:r>
        <w:rPr>
          <w:rFonts w:hint="eastAsia"/>
        </w:rPr>
        <w:t xml:space="preserve">, </w:t>
      </w:r>
      <w:proofErr w:type="spellStart"/>
      <w:r w:rsidRPr="000C3211">
        <w:t>Karlsson</w:t>
      </w:r>
      <w:proofErr w:type="spellEnd"/>
      <w:r>
        <w:rPr>
          <w:rFonts w:hint="eastAsia"/>
        </w:rPr>
        <w:t>,</w:t>
      </w:r>
      <w:r w:rsidRPr="00B5252B">
        <w:t xml:space="preserve"> </w:t>
      </w:r>
      <w:r w:rsidRPr="000C3211">
        <w:t>J.</w:t>
      </w:r>
      <w:r>
        <w:rPr>
          <w:rFonts w:hint="eastAsia"/>
        </w:rPr>
        <w:t>,</w:t>
      </w:r>
      <w:r w:rsidRPr="000C3211">
        <w:t xml:space="preserve"> 2011. Subjective experience of fear and the cognitive interpretation of large carnivores. Human Dimensions of Wildlife</w:t>
      </w:r>
      <w:r>
        <w:rPr>
          <w:rFonts w:hint="eastAsia"/>
        </w:rPr>
        <w:t>.</w:t>
      </w:r>
      <w:r w:rsidRPr="000C3211">
        <w:t xml:space="preserve"> 16</w:t>
      </w:r>
      <w:r>
        <w:rPr>
          <w:rFonts w:hint="eastAsia"/>
        </w:rPr>
        <w:t xml:space="preserve">, </w:t>
      </w:r>
      <w:r w:rsidRPr="000C3211">
        <w:t>15</w:t>
      </w:r>
      <w:r w:rsidR="001976B3" w:rsidRPr="000C3211">
        <w:t>–</w:t>
      </w:r>
      <w:r w:rsidRPr="000C3211">
        <w:t>29.</w:t>
      </w:r>
    </w:p>
    <w:p w14:paraId="4665EDF9" w14:textId="48FBFC28" w:rsidR="005B25A3" w:rsidRDefault="005B25A3" w:rsidP="005B25A3">
      <w:pPr>
        <w:rPr>
          <w:ins w:id="830" w:author="Huayi" w:date="2017-11-06T19:50:00Z"/>
          <w:lang w:val="sv-SE"/>
        </w:rPr>
      </w:pPr>
      <w:r w:rsidRPr="00EA47CA">
        <w:t xml:space="preserve">Johansson, M., </w:t>
      </w:r>
      <w:proofErr w:type="spellStart"/>
      <w:r w:rsidRPr="00EA47CA">
        <w:t>Karlsson</w:t>
      </w:r>
      <w:proofErr w:type="spellEnd"/>
      <w:r w:rsidRPr="00EA47CA">
        <w:t xml:space="preserve">, J., Pedersen, E., </w:t>
      </w:r>
      <w:proofErr w:type="spellStart"/>
      <w:r w:rsidRPr="00EA47CA">
        <w:t>Flykt</w:t>
      </w:r>
      <w:proofErr w:type="spellEnd"/>
      <w:r w:rsidRPr="00EA47CA">
        <w:t xml:space="preserve">, A., 2012. </w:t>
      </w:r>
      <w:r w:rsidRPr="000C3211">
        <w:t>Factors governing human fear of brown bear and wolf. Human Dimensions of Wildlife</w:t>
      </w:r>
      <w:r>
        <w:rPr>
          <w:rFonts w:hint="eastAsia"/>
        </w:rPr>
        <w:t>.</w:t>
      </w:r>
      <w:r w:rsidRPr="000C3211">
        <w:t xml:space="preserve"> 17, 58–74.Karlsson, J. </w:t>
      </w:r>
      <w:proofErr w:type="spellStart"/>
      <w:r w:rsidRPr="000C3211">
        <w:t>Sjostrom</w:t>
      </w:r>
      <w:proofErr w:type="spellEnd"/>
      <w:r w:rsidRPr="000C3211">
        <w:t>, M.</w:t>
      </w:r>
      <w:r>
        <w:rPr>
          <w:rFonts w:hint="eastAsia"/>
        </w:rPr>
        <w:t>,</w:t>
      </w:r>
      <w:r w:rsidRPr="000C3211">
        <w:t xml:space="preserve"> 2007. Human attitudes towards wolves, a matter of distance. </w:t>
      </w:r>
      <w:r w:rsidRPr="005C74EC">
        <w:rPr>
          <w:lang w:val="sv-SE"/>
        </w:rPr>
        <w:t>Biological conservation. 137, 610</w:t>
      </w:r>
      <w:r w:rsidR="001976B3" w:rsidRPr="005C74EC">
        <w:rPr>
          <w:lang w:val="sv-SE"/>
        </w:rPr>
        <w:t>–</w:t>
      </w:r>
      <w:r w:rsidRPr="005C74EC">
        <w:rPr>
          <w:lang w:val="sv-SE"/>
        </w:rPr>
        <w:t>616.</w:t>
      </w:r>
    </w:p>
    <w:p w14:paraId="2CB6F5AC" w14:textId="0A2C2FD6" w:rsidR="00B505A6" w:rsidRPr="005C74EC" w:rsidRDefault="00B505A6" w:rsidP="005B25A3">
      <w:pPr>
        <w:rPr>
          <w:lang w:val="sv-SE"/>
        </w:rPr>
      </w:pPr>
      <w:ins w:id="831" w:author="Huayi" w:date="2017-11-06T19:50:00Z">
        <w:r w:rsidRPr="00B505A6">
          <w:rPr>
            <w:lang w:val="sv-SE"/>
          </w:rPr>
          <w:t>Jordan,</w:t>
        </w:r>
      </w:ins>
      <w:ins w:id="832" w:author="Huayi" w:date="2017-11-06T19:51:00Z">
        <w:r>
          <w:rPr>
            <w:rFonts w:hint="eastAsia"/>
            <w:lang w:val="sv-SE"/>
          </w:rPr>
          <w:t xml:space="preserve"> T.,</w:t>
        </w:r>
      </w:ins>
      <w:ins w:id="833" w:author="Huayi" w:date="2017-11-06T19:50:00Z">
        <w:r w:rsidRPr="00B505A6">
          <w:rPr>
            <w:lang w:val="sv-SE"/>
          </w:rPr>
          <w:t xml:space="preserve"> </w:t>
        </w:r>
      </w:ins>
      <w:ins w:id="834" w:author="Huayi" w:date="2017-11-06T19:51:00Z">
        <w:r>
          <w:rPr>
            <w:rFonts w:hint="eastAsia"/>
            <w:lang w:val="sv-SE"/>
          </w:rPr>
          <w:t>(</w:t>
        </w:r>
      </w:ins>
      <w:ins w:id="835" w:author="Huayi" w:date="2017-11-06T19:50:00Z">
        <w:r w:rsidRPr="00B505A6">
          <w:rPr>
            <w:lang w:val="sv-SE"/>
          </w:rPr>
          <w:t>2015</w:t>
        </w:r>
      </w:ins>
      <w:ins w:id="836" w:author="Huayi" w:date="2017-11-06T19:51:00Z">
        <w:r>
          <w:rPr>
            <w:rFonts w:hint="eastAsia"/>
            <w:lang w:val="sv-SE"/>
          </w:rPr>
          <w:t>).</w:t>
        </w:r>
      </w:ins>
      <w:ins w:id="837" w:author="Huayi" w:date="2017-11-06T19:55:00Z">
        <w:r w:rsidR="00CE2077">
          <w:rPr>
            <w:rFonts w:hint="eastAsia"/>
            <w:lang w:val="sv-SE"/>
          </w:rPr>
          <w:t xml:space="preserve"> </w:t>
        </w:r>
      </w:ins>
      <w:ins w:id="838" w:author="Huayi" w:date="2017-11-06T19:56:00Z">
        <w:r w:rsidR="00CE2077" w:rsidRPr="00CE2077">
          <w:rPr>
            <w:lang w:val="sv-SE"/>
          </w:rPr>
          <w:t>Konfliktkunskap för rovdjursförvaltningen</w:t>
        </w:r>
        <w:r w:rsidR="00CE2077">
          <w:rPr>
            <w:rFonts w:hint="eastAsia"/>
            <w:lang w:val="sv-SE"/>
          </w:rPr>
          <w:t xml:space="preserve"> (</w:t>
        </w:r>
        <w:r w:rsidR="00CE2077" w:rsidRPr="00CE2077">
          <w:rPr>
            <w:lang w:val="sv-SE"/>
          </w:rPr>
          <w:t>Conflict knowledge for predator management</w:t>
        </w:r>
        <w:r w:rsidR="00CE2077">
          <w:rPr>
            <w:rFonts w:hint="eastAsia"/>
            <w:lang w:val="sv-SE"/>
          </w:rPr>
          <w:t>)</w:t>
        </w:r>
      </w:ins>
      <w:ins w:id="839" w:author="Huayi" w:date="2017-11-06T20:00:00Z">
        <w:r w:rsidR="00CE2077">
          <w:rPr>
            <w:rFonts w:hint="eastAsia"/>
            <w:lang w:val="sv-SE"/>
          </w:rPr>
          <w:t xml:space="preserve">. </w:t>
        </w:r>
      </w:ins>
      <w:ins w:id="840" w:author="Huayi" w:date="2017-11-06T20:01:00Z">
        <w:r w:rsidR="00CE2077" w:rsidRPr="00CE2077">
          <w:rPr>
            <w:lang w:val="sv-SE"/>
          </w:rPr>
          <w:t>Naturvårdsverket</w:t>
        </w:r>
        <w:r w:rsidR="00CE2077">
          <w:rPr>
            <w:rFonts w:hint="eastAsia"/>
            <w:lang w:val="sv-SE"/>
          </w:rPr>
          <w:t xml:space="preserve">, </w:t>
        </w:r>
        <w:r w:rsidR="00CE2077" w:rsidRPr="00CE2077">
          <w:rPr>
            <w:lang w:val="sv-SE"/>
          </w:rPr>
          <w:t>Stockholm</w:t>
        </w:r>
        <w:r w:rsidR="00CE2077">
          <w:rPr>
            <w:rFonts w:hint="eastAsia"/>
            <w:lang w:val="sv-SE"/>
          </w:rPr>
          <w:t>.</w:t>
        </w:r>
      </w:ins>
    </w:p>
    <w:p w14:paraId="5EC8BD89" w14:textId="232E0E78" w:rsidR="001E13DD" w:rsidRPr="00B505A6" w:rsidRDefault="001E13DD" w:rsidP="001E13DD">
      <w:pPr>
        <w:rPr>
          <w:lang w:val="sv-SE"/>
        </w:rPr>
      </w:pPr>
      <w:r w:rsidRPr="005C74EC">
        <w:rPr>
          <w:lang w:val="sv-SE"/>
        </w:rPr>
        <w:t xml:space="preserve">Karlsson, J., 1999. Svenskarnas inställning till varg – en intervjuundersökning. </w:t>
      </w:r>
      <w:r w:rsidRPr="00B505A6">
        <w:rPr>
          <w:lang w:val="sv-SE"/>
        </w:rPr>
        <w:t>Grimsö forskningsstation.</w:t>
      </w:r>
    </w:p>
    <w:p w14:paraId="4F6745EB" w14:textId="1A07A9BE" w:rsidR="005B25A3" w:rsidRDefault="005B25A3" w:rsidP="005B25A3">
      <w:r w:rsidRPr="00E402C9">
        <w:rPr>
          <w:rPrChange w:id="841" w:author="Huayi" w:date="2017-11-19T10:52:00Z">
            <w:rPr>
              <w:lang w:val="sv-SE"/>
            </w:rPr>
          </w:rPrChange>
        </w:rPr>
        <w:t xml:space="preserve">King, E., </w:t>
      </w:r>
      <w:proofErr w:type="spellStart"/>
      <w:r w:rsidRPr="00E402C9">
        <w:rPr>
          <w:rPrChange w:id="842" w:author="Huayi" w:date="2017-11-19T10:52:00Z">
            <w:rPr>
              <w:lang w:val="sv-SE"/>
            </w:rPr>
          </w:rPrChange>
        </w:rPr>
        <w:t>Cavender</w:t>
      </w:r>
      <w:proofErr w:type="spellEnd"/>
      <w:r w:rsidRPr="00E402C9">
        <w:rPr>
          <w:rPrChange w:id="843" w:author="Huayi" w:date="2017-11-19T10:52:00Z">
            <w:rPr>
              <w:lang w:val="sv-SE"/>
            </w:rPr>
          </w:rPrChange>
        </w:rPr>
        <w:t xml:space="preserve">-Bares, J., </w:t>
      </w:r>
      <w:proofErr w:type="spellStart"/>
      <w:r w:rsidRPr="00E402C9">
        <w:rPr>
          <w:rPrChange w:id="844" w:author="Huayi" w:date="2017-11-19T10:52:00Z">
            <w:rPr>
              <w:lang w:val="sv-SE"/>
            </w:rPr>
          </w:rPrChange>
        </w:rPr>
        <w:t>Balvaner</w:t>
      </w:r>
      <w:r w:rsidRPr="006F4959">
        <w:rPr>
          <w:rPrChange w:id="845" w:author="Huayi" w:date="2017-11-06T19:45:00Z">
            <w:rPr>
              <w:lang w:val="sv-SE"/>
            </w:rPr>
          </w:rPrChange>
        </w:rPr>
        <w:t>a</w:t>
      </w:r>
      <w:proofErr w:type="spellEnd"/>
      <w:r w:rsidRPr="006F4959">
        <w:rPr>
          <w:rPrChange w:id="846" w:author="Huayi" w:date="2017-11-06T19:45:00Z">
            <w:rPr>
              <w:lang w:val="sv-SE"/>
            </w:rPr>
          </w:rPrChange>
        </w:rPr>
        <w:t xml:space="preserve">, P., </w:t>
      </w:r>
      <w:proofErr w:type="spellStart"/>
      <w:r w:rsidRPr="006F4959">
        <w:rPr>
          <w:rPrChange w:id="847" w:author="Huayi" w:date="2017-11-06T19:45:00Z">
            <w:rPr>
              <w:lang w:val="sv-SE"/>
            </w:rPr>
          </w:rPrChange>
        </w:rPr>
        <w:t>Mwampamba</w:t>
      </w:r>
      <w:proofErr w:type="spellEnd"/>
      <w:r w:rsidRPr="006F4959">
        <w:rPr>
          <w:rPrChange w:id="848" w:author="Huayi" w:date="2017-11-06T19:45:00Z">
            <w:rPr>
              <w:lang w:val="sv-SE"/>
            </w:rPr>
          </w:rPrChange>
        </w:rPr>
        <w:t xml:space="preserve">, T. H., </w:t>
      </w:r>
      <w:proofErr w:type="spellStart"/>
      <w:r w:rsidRPr="006F4959">
        <w:rPr>
          <w:rPrChange w:id="849" w:author="Huayi" w:date="2017-11-06T19:45:00Z">
            <w:rPr>
              <w:lang w:val="sv-SE"/>
            </w:rPr>
          </w:rPrChange>
        </w:rPr>
        <w:t>Polasky</w:t>
      </w:r>
      <w:proofErr w:type="spellEnd"/>
      <w:r w:rsidRPr="006F4959">
        <w:rPr>
          <w:rPrChange w:id="850" w:author="Huayi" w:date="2017-11-06T19:45:00Z">
            <w:rPr>
              <w:lang w:val="sv-SE"/>
            </w:rPr>
          </w:rPrChange>
        </w:rPr>
        <w:t xml:space="preserve">, S., 2015. </w:t>
      </w:r>
      <w:r w:rsidRPr="000C3211">
        <w:t>Trade-offs in ecosystem services and varying stakeholder preferences: evaluating conflicts, obstacles, and opportunities. Ecology and Society</w:t>
      </w:r>
      <w:r>
        <w:rPr>
          <w:rFonts w:hint="eastAsia"/>
        </w:rPr>
        <w:t>.</w:t>
      </w:r>
      <w:r w:rsidRPr="000C3211">
        <w:t xml:space="preserve"> 20(3)</w:t>
      </w:r>
      <w:r>
        <w:rPr>
          <w:rFonts w:hint="eastAsia"/>
        </w:rPr>
        <w:t>,</w:t>
      </w:r>
      <w:r w:rsidRPr="000C3211">
        <w:t xml:space="preserve"> 25. </w:t>
      </w:r>
      <w:hyperlink r:id="rId26" w:history="1">
        <w:proofErr w:type="gramStart"/>
        <w:r w:rsidRPr="00F11F2A">
          <w:t>doi:</w:t>
        </w:r>
        <w:proofErr w:type="gramEnd"/>
        <w:r w:rsidRPr="00F11F2A">
          <w:t>10.5751/ES-07822-200325</w:t>
        </w:r>
      </w:hyperlink>
      <w:r w:rsidRPr="00F11F2A">
        <w:t>.</w:t>
      </w:r>
    </w:p>
    <w:p w14:paraId="04D0A198" w14:textId="5D1C4964" w:rsidR="00C31B5E" w:rsidRDefault="00C31B5E" w:rsidP="005B25A3">
      <w:proofErr w:type="spellStart"/>
      <w:r w:rsidRPr="00C31B5E">
        <w:t>Loorbach</w:t>
      </w:r>
      <w:proofErr w:type="spellEnd"/>
      <w:r w:rsidRPr="00C31B5E">
        <w:t xml:space="preserve">, D.; </w:t>
      </w:r>
      <w:proofErr w:type="spellStart"/>
      <w:r w:rsidRPr="00C31B5E">
        <w:t>Rotmans</w:t>
      </w:r>
      <w:proofErr w:type="spellEnd"/>
      <w:r w:rsidRPr="00C31B5E">
        <w:t xml:space="preserve">, J. Managing Transitions for Sustainable Development. In Understanding Industrial Transformation; </w:t>
      </w:r>
      <w:proofErr w:type="spellStart"/>
      <w:r w:rsidRPr="00C31B5E">
        <w:t>Olsthoorn</w:t>
      </w:r>
      <w:proofErr w:type="spellEnd"/>
      <w:r w:rsidRPr="00C31B5E">
        <w:t xml:space="preserve">, X., </w:t>
      </w:r>
      <w:proofErr w:type="spellStart"/>
      <w:r w:rsidRPr="00C31B5E">
        <w:t>Wieczorek</w:t>
      </w:r>
      <w:proofErr w:type="spellEnd"/>
      <w:r w:rsidRPr="00C31B5E">
        <w:t>, A.J., Eds.; Springer: Berlin, Germany, 2006; Volume 44, pp. 187–206.</w:t>
      </w:r>
    </w:p>
    <w:p w14:paraId="173345AA" w14:textId="64BC2327" w:rsidR="005B25A3" w:rsidRPr="000C3211" w:rsidRDefault="005B25A3" w:rsidP="005B25A3">
      <w:proofErr w:type="spellStart"/>
      <w:r w:rsidRPr="000C3211">
        <w:t>Majic</w:t>
      </w:r>
      <w:proofErr w:type="spellEnd"/>
      <w:r w:rsidRPr="000C3211">
        <w:t>, A., Bath. A.</w:t>
      </w:r>
      <w:r>
        <w:rPr>
          <w:rFonts w:hint="eastAsia"/>
        </w:rPr>
        <w:t>,</w:t>
      </w:r>
      <w:r w:rsidRPr="000C3211">
        <w:t xml:space="preserve"> 2010. Changes in attitudes toward wolves in Croatia. Biological Conservation</w:t>
      </w:r>
      <w:r>
        <w:rPr>
          <w:rFonts w:hint="eastAsia"/>
        </w:rPr>
        <w:t>.</w:t>
      </w:r>
      <w:r w:rsidRPr="000C3211">
        <w:t xml:space="preserve"> 143</w:t>
      </w:r>
      <w:r>
        <w:rPr>
          <w:rFonts w:hint="eastAsia"/>
        </w:rPr>
        <w:t xml:space="preserve">, </w:t>
      </w:r>
      <w:r w:rsidRPr="000C3211">
        <w:t>255–260.</w:t>
      </w:r>
    </w:p>
    <w:p w14:paraId="6CE3A225" w14:textId="14218475" w:rsidR="005B25A3" w:rsidRPr="000C3211" w:rsidRDefault="005B25A3" w:rsidP="005B25A3">
      <w:pPr>
        <w:rPr>
          <w:lang w:val="sv-SE"/>
        </w:rPr>
      </w:pPr>
      <w:r w:rsidRPr="000C3211">
        <w:t>McGowan, C. P., Lyons,</w:t>
      </w:r>
      <w:r w:rsidRPr="001579DE">
        <w:t xml:space="preserve"> </w:t>
      </w:r>
      <w:r w:rsidRPr="000C3211">
        <w:t>J. E.</w:t>
      </w:r>
      <w:r>
        <w:rPr>
          <w:rFonts w:hint="eastAsia"/>
        </w:rPr>
        <w:t>,</w:t>
      </w:r>
      <w:r w:rsidRPr="000C3211">
        <w:t xml:space="preserve"> Smith</w:t>
      </w:r>
      <w:r>
        <w:rPr>
          <w:rFonts w:hint="eastAsia"/>
        </w:rPr>
        <w:t>,</w:t>
      </w:r>
      <w:r w:rsidRPr="000C3211">
        <w:t xml:space="preserve"> D. R.</w:t>
      </w:r>
      <w:r>
        <w:rPr>
          <w:rFonts w:hint="eastAsia"/>
        </w:rPr>
        <w:t xml:space="preserve">, </w:t>
      </w:r>
      <w:r w:rsidRPr="000C3211">
        <w:t>2015. Developing objectives with multiple stakeholders: Adaptive management of horseshoe crabs and Red Knots in the Delaware Bay. Environmental Management</w:t>
      </w:r>
      <w:r>
        <w:rPr>
          <w:rFonts w:hint="eastAsia"/>
        </w:rPr>
        <w:t>.</w:t>
      </w:r>
      <w:r w:rsidRPr="000C3211">
        <w:t xml:space="preserve"> 55</w:t>
      </w:r>
      <w:r>
        <w:rPr>
          <w:rFonts w:hint="eastAsia"/>
        </w:rPr>
        <w:t xml:space="preserve">, </w:t>
      </w:r>
      <w:r w:rsidRPr="000C3211">
        <w:t xml:space="preserve">972–982.Muhly, T.B., Alexander, M., Boyce, M.S., </w:t>
      </w:r>
      <w:proofErr w:type="spellStart"/>
      <w:r w:rsidRPr="000C3211">
        <w:t>Creasey</w:t>
      </w:r>
      <w:proofErr w:type="spellEnd"/>
      <w:r w:rsidRPr="000C3211">
        <w:t xml:space="preserve">, R., </w:t>
      </w:r>
      <w:proofErr w:type="spellStart"/>
      <w:r w:rsidRPr="000C3211">
        <w:t>Hebblewhite</w:t>
      </w:r>
      <w:proofErr w:type="spellEnd"/>
      <w:r w:rsidRPr="000C3211">
        <w:t xml:space="preserve">, M., Paton, D., Pitt, J.A. </w:t>
      </w:r>
      <w:proofErr w:type="spellStart"/>
      <w:r w:rsidRPr="000C3211">
        <w:t>Musiani</w:t>
      </w:r>
      <w:proofErr w:type="spellEnd"/>
      <w:r w:rsidRPr="000C3211">
        <w:t>, M.</w:t>
      </w:r>
      <w:r>
        <w:rPr>
          <w:rFonts w:hint="eastAsia"/>
        </w:rPr>
        <w:t>,</w:t>
      </w:r>
      <w:r w:rsidRPr="000C3211">
        <w:t xml:space="preserve"> 2010. Differential risk effects of wolves on wild versus domestic prey have consequences for conservation. </w:t>
      </w:r>
      <w:r w:rsidRPr="000C3211">
        <w:rPr>
          <w:lang w:val="sv-SE"/>
        </w:rPr>
        <w:t>Oikos. 119, 1243</w:t>
      </w:r>
      <w:r w:rsidR="001976B3" w:rsidRPr="001C3D8B">
        <w:rPr>
          <w:lang w:val="sv-SE"/>
        </w:rPr>
        <w:t>–</w:t>
      </w:r>
      <w:r w:rsidRPr="000C3211">
        <w:rPr>
          <w:lang w:val="sv-SE"/>
        </w:rPr>
        <w:t>1254</w:t>
      </w:r>
      <w:r>
        <w:rPr>
          <w:rFonts w:hint="eastAsia"/>
          <w:lang w:val="sv-SE"/>
        </w:rPr>
        <w:t>.</w:t>
      </w:r>
    </w:p>
    <w:p w14:paraId="1804344D" w14:textId="31D0051B" w:rsidR="005B25A3" w:rsidRPr="000C3211" w:rsidRDefault="00A2102A" w:rsidP="005B25A3">
      <w:r w:rsidRPr="00A2102A">
        <w:rPr>
          <w:lang w:val="sv-SE"/>
        </w:rPr>
        <w:t xml:space="preserve">Naturvårdsverket, (2017). Fakta om varg - Små förändringar i vargstammen (Facts about wolves – small changes in wolves). </w:t>
      </w:r>
      <w:r w:rsidRPr="00B0069D">
        <w:t>[</w:t>
      </w:r>
      <w:proofErr w:type="gramStart"/>
      <w:r w:rsidRPr="00B0069D">
        <w:t>online</w:t>
      </w:r>
      <w:proofErr w:type="gramEnd"/>
      <w:r w:rsidRPr="00B0069D">
        <w:t>] http://www.naturvardsverket.se/Sa-mar-miljon/Vaxter-och-djur/Rovdjur/Fakta-om-varg/ (accessed Sep 12, 2017).</w:t>
      </w:r>
      <w:bookmarkStart w:id="851" w:name="OLE_LINK17"/>
      <w:bookmarkStart w:id="852" w:name="OLE_LINK18"/>
      <w:r w:rsidR="005B25A3" w:rsidRPr="000C3211">
        <w:t xml:space="preserve">Naughton-Treves, L., </w:t>
      </w:r>
      <w:proofErr w:type="spellStart"/>
      <w:r w:rsidR="005B25A3" w:rsidRPr="000C3211">
        <w:t>Grossberg</w:t>
      </w:r>
      <w:proofErr w:type="spellEnd"/>
      <w:r w:rsidR="005B25A3" w:rsidRPr="000C3211">
        <w:t>, R.</w:t>
      </w:r>
      <w:r w:rsidR="005B25A3">
        <w:rPr>
          <w:rFonts w:hint="eastAsia"/>
        </w:rPr>
        <w:t>,</w:t>
      </w:r>
      <w:r w:rsidR="005B25A3" w:rsidRPr="000C3211">
        <w:t xml:space="preserve"> Treves, A.</w:t>
      </w:r>
      <w:r w:rsidR="005B25A3">
        <w:rPr>
          <w:rFonts w:hint="eastAsia"/>
        </w:rPr>
        <w:t>,</w:t>
      </w:r>
      <w:r w:rsidR="005B25A3" w:rsidRPr="000C3211">
        <w:t xml:space="preserve"> 2003</w:t>
      </w:r>
      <w:bookmarkEnd w:id="851"/>
      <w:bookmarkEnd w:id="852"/>
      <w:r w:rsidR="005B25A3" w:rsidRPr="000C3211">
        <w:t>. Paying for tolerance: Ru</w:t>
      </w:r>
      <w:r w:rsidR="001976B3">
        <w:t>r</w:t>
      </w:r>
      <w:r w:rsidR="005B25A3" w:rsidRPr="000C3211">
        <w:t>al citizens’ attitudes toward wolf depredation and compensation. Conservation Biology. 17, 1500</w:t>
      </w:r>
      <w:r w:rsidR="001976B3" w:rsidRPr="000C3211">
        <w:t>–</w:t>
      </w:r>
      <w:r w:rsidR="005B25A3" w:rsidRPr="000C3211">
        <w:t>1511</w:t>
      </w:r>
      <w:r w:rsidR="005B25A3">
        <w:rPr>
          <w:rFonts w:hint="eastAsia"/>
        </w:rPr>
        <w:t>.</w:t>
      </w:r>
    </w:p>
    <w:p w14:paraId="74572F62" w14:textId="09F3B4EB" w:rsidR="005B25A3" w:rsidRPr="000C3211" w:rsidRDefault="005B25A3" w:rsidP="005B25A3">
      <w:proofErr w:type="spellStart"/>
      <w:r w:rsidRPr="000C3211">
        <w:lastRenderedPageBreak/>
        <w:t>Nyhus</w:t>
      </w:r>
      <w:proofErr w:type="spellEnd"/>
      <w:r w:rsidRPr="000C3211">
        <w:t>, P.J., Fischer, H., Madden, F.</w:t>
      </w:r>
      <w:r>
        <w:rPr>
          <w:rFonts w:hint="eastAsia"/>
        </w:rPr>
        <w:t>,</w:t>
      </w:r>
      <w:r w:rsidRPr="000C3211">
        <w:t xml:space="preserve"> </w:t>
      </w:r>
      <w:proofErr w:type="spellStart"/>
      <w:r w:rsidRPr="000C3211">
        <w:t>Osofsky</w:t>
      </w:r>
      <w:proofErr w:type="spellEnd"/>
      <w:r w:rsidRPr="000C3211">
        <w:t>, S.</w:t>
      </w:r>
      <w:r>
        <w:rPr>
          <w:rFonts w:hint="eastAsia"/>
        </w:rPr>
        <w:t>,</w:t>
      </w:r>
      <w:r w:rsidRPr="000C3211">
        <w:t xml:space="preserve"> 2003</w:t>
      </w:r>
      <w:r>
        <w:rPr>
          <w:rFonts w:hint="eastAsia"/>
        </w:rPr>
        <w:t>.</w:t>
      </w:r>
      <w:r w:rsidRPr="000C3211">
        <w:t xml:space="preserve"> Taking the bite out of wildlife damage: the challenges of wildlife compensation schemes. Conservation in Practice</w:t>
      </w:r>
      <w:r>
        <w:rPr>
          <w:rFonts w:hint="eastAsia"/>
        </w:rPr>
        <w:t>.</w:t>
      </w:r>
      <w:r w:rsidRPr="000C3211">
        <w:t xml:space="preserve"> 4</w:t>
      </w:r>
      <w:r>
        <w:rPr>
          <w:rFonts w:hint="eastAsia"/>
        </w:rPr>
        <w:t>,</w:t>
      </w:r>
      <w:r w:rsidRPr="000C3211">
        <w:t xml:space="preserve"> 37</w:t>
      </w:r>
      <w:r w:rsidR="001976B3" w:rsidRPr="000C3211">
        <w:t>–</w:t>
      </w:r>
      <w:r w:rsidRPr="000C3211">
        <w:t>40.</w:t>
      </w:r>
    </w:p>
    <w:p w14:paraId="4FC1B265" w14:textId="77777777" w:rsidR="005B25A3" w:rsidRPr="000C3211" w:rsidRDefault="005B25A3" w:rsidP="005B25A3">
      <w:proofErr w:type="spellStart"/>
      <w:r w:rsidRPr="000C3211">
        <w:t>Parada</w:t>
      </w:r>
      <w:proofErr w:type="spellEnd"/>
      <w:r w:rsidRPr="000C3211">
        <w:t xml:space="preserve"> </w:t>
      </w:r>
      <w:proofErr w:type="spellStart"/>
      <w:r w:rsidRPr="000C3211">
        <w:t>Daza</w:t>
      </w:r>
      <w:proofErr w:type="spellEnd"/>
      <w:r w:rsidRPr="000C3211">
        <w:t>, J. R.</w:t>
      </w:r>
      <w:r>
        <w:rPr>
          <w:rFonts w:hint="eastAsia"/>
        </w:rPr>
        <w:t>,</w:t>
      </w:r>
      <w:r w:rsidRPr="000C3211">
        <w:t xml:space="preserve"> 2004. The utility function and the emotional well-being function. EJBO - Electronic Journal of Business Ethics and Organization Studies</w:t>
      </w:r>
      <w:r>
        <w:rPr>
          <w:rFonts w:hint="eastAsia"/>
        </w:rPr>
        <w:t>.</w:t>
      </w:r>
      <w:r w:rsidRPr="000C3211">
        <w:t xml:space="preserve"> </w:t>
      </w:r>
      <w:r>
        <w:t>9</w:t>
      </w:r>
      <w:r w:rsidRPr="000C3211">
        <w:t>(2).</w:t>
      </w:r>
    </w:p>
    <w:p w14:paraId="54E5A6D4" w14:textId="77777777" w:rsidR="005B25A3" w:rsidRDefault="005B25A3" w:rsidP="005B25A3">
      <w:proofErr w:type="spellStart"/>
      <w:r w:rsidRPr="000C3211">
        <w:t>Persson</w:t>
      </w:r>
      <w:proofErr w:type="spellEnd"/>
      <w:r w:rsidRPr="000C3211">
        <w:t>, J.</w:t>
      </w:r>
      <w:r>
        <w:rPr>
          <w:rFonts w:hint="eastAsia"/>
        </w:rPr>
        <w:t>,</w:t>
      </w:r>
      <w:r w:rsidRPr="000C3211">
        <w:t xml:space="preserve"> 1996. </w:t>
      </w:r>
      <w:proofErr w:type="spellStart"/>
      <w:r w:rsidRPr="000C3211">
        <w:t>Vargens</w:t>
      </w:r>
      <w:proofErr w:type="spellEnd"/>
      <w:r w:rsidRPr="000C3211">
        <w:t xml:space="preserve"> </w:t>
      </w:r>
      <w:proofErr w:type="spellStart"/>
      <w:r w:rsidRPr="000C3211">
        <w:t>populationsdynamik-ett</w:t>
      </w:r>
      <w:proofErr w:type="spellEnd"/>
      <w:r w:rsidRPr="000C3211">
        <w:t xml:space="preserve"> </w:t>
      </w:r>
      <w:proofErr w:type="spellStart"/>
      <w:r w:rsidRPr="000C3211">
        <w:t>svenskt</w:t>
      </w:r>
      <w:proofErr w:type="spellEnd"/>
      <w:r w:rsidRPr="000C3211">
        <w:t xml:space="preserve"> </w:t>
      </w:r>
      <w:proofErr w:type="spellStart"/>
      <w:r w:rsidRPr="000C3211">
        <w:t>perspektiv</w:t>
      </w:r>
      <w:proofErr w:type="spellEnd"/>
      <w:r w:rsidRPr="000C3211">
        <w:t xml:space="preserve"> (The population dynamics of the wolf -A Swedish perspective). Report 1996:7, Dept. of Animal Ecology, Swedish University of Agricultural Sciences, </w:t>
      </w:r>
      <w:proofErr w:type="spellStart"/>
      <w:r w:rsidRPr="000C3211">
        <w:t>Umeå</w:t>
      </w:r>
      <w:proofErr w:type="spellEnd"/>
      <w:r w:rsidRPr="000C3211">
        <w:t>.</w:t>
      </w:r>
    </w:p>
    <w:p w14:paraId="29D527CB" w14:textId="3B8D678F" w:rsidR="001E08D2" w:rsidRDefault="001E08D2" w:rsidP="005B25A3">
      <w:bookmarkStart w:id="853" w:name="OLE_LINK1"/>
      <w:bookmarkStart w:id="854" w:name="OLE_LINK2"/>
      <w:proofErr w:type="spellStart"/>
      <w:r w:rsidRPr="001E08D2">
        <w:t>Pohja-Mykrä</w:t>
      </w:r>
      <w:proofErr w:type="spellEnd"/>
      <w:r w:rsidRPr="001E08D2">
        <w:t>, M.</w:t>
      </w:r>
      <w:r>
        <w:rPr>
          <w:rFonts w:hint="eastAsia"/>
        </w:rPr>
        <w:t>,</w:t>
      </w:r>
      <w:r w:rsidRPr="001E08D2">
        <w:t xml:space="preserve"> 2016</w:t>
      </w:r>
      <w:bookmarkEnd w:id="853"/>
      <w:bookmarkEnd w:id="854"/>
      <w:r>
        <w:rPr>
          <w:rFonts w:hint="eastAsia"/>
        </w:rPr>
        <w:t>.</w:t>
      </w:r>
      <w:r>
        <w:t xml:space="preserve"> </w:t>
      </w:r>
      <w:r w:rsidRPr="001E08D2">
        <w:t>Felony or act of justice? Illegal killing of large carnivores as defiance of authorities</w:t>
      </w:r>
      <w:r>
        <w:rPr>
          <w:rFonts w:hint="eastAsia"/>
        </w:rPr>
        <w:t>.</w:t>
      </w:r>
      <w:r w:rsidRPr="001E08D2">
        <w:t xml:space="preserve"> Journal of Rural Studies</w:t>
      </w:r>
      <w:r>
        <w:rPr>
          <w:rFonts w:hint="eastAsia"/>
        </w:rPr>
        <w:t xml:space="preserve">. 44, </w:t>
      </w:r>
      <w:r w:rsidRPr="001E08D2">
        <w:t>46-54</w:t>
      </w:r>
      <w:r>
        <w:rPr>
          <w:rFonts w:hint="eastAsia"/>
        </w:rPr>
        <w:t>.</w:t>
      </w:r>
    </w:p>
    <w:p w14:paraId="04A8530D" w14:textId="2A6429D0" w:rsidR="00C03997" w:rsidRPr="000C3211" w:rsidRDefault="00C03997" w:rsidP="005B25A3">
      <w:r>
        <w:rPr>
          <w:rFonts w:hint="eastAsia"/>
        </w:rPr>
        <w:t xml:space="preserve">Price, M., 2013. </w:t>
      </w:r>
      <w:r w:rsidRPr="00C03997">
        <w:t>Sweden wolf cull divides wilderness opinion</w:t>
      </w:r>
      <w:r>
        <w:rPr>
          <w:rFonts w:hint="eastAsia"/>
        </w:rPr>
        <w:t xml:space="preserve">. BBC News. </w:t>
      </w:r>
      <w:hyperlink r:id="rId27" w:history="1">
        <w:r w:rsidRPr="00303BE3">
          <w:rPr>
            <w:rStyle w:val="Hyperlink"/>
          </w:rPr>
          <w:t>http://www.bbc.com/news/world-europe-21352209</w:t>
        </w:r>
      </w:hyperlink>
      <w:r>
        <w:rPr>
          <w:rFonts w:hint="eastAsia"/>
        </w:rPr>
        <w:t>. (</w:t>
      </w:r>
      <w:proofErr w:type="gramStart"/>
      <w:r w:rsidRPr="00C03997">
        <w:t>accessed</w:t>
      </w:r>
      <w:proofErr w:type="gramEnd"/>
      <w:r w:rsidRPr="00C03997">
        <w:t xml:space="preserve"> 1</w:t>
      </w:r>
      <w:r>
        <w:rPr>
          <w:rFonts w:hint="eastAsia"/>
        </w:rPr>
        <w:t>7</w:t>
      </w:r>
      <w:r w:rsidRPr="00C03997">
        <w:t>.</w:t>
      </w:r>
      <w:r>
        <w:rPr>
          <w:rFonts w:hint="eastAsia"/>
        </w:rPr>
        <w:t>03</w:t>
      </w:r>
      <w:r w:rsidRPr="00C03997">
        <w:t>.</w:t>
      </w:r>
      <w:r>
        <w:rPr>
          <w:rFonts w:hint="eastAsia"/>
        </w:rPr>
        <w:t>08 ).</w:t>
      </w:r>
    </w:p>
    <w:p w14:paraId="2AA85D38" w14:textId="1D41817F" w:rsidR="005B25A3" w:rsidRPr="000C3211" w:rsidRDefault="005B25A3" w:rsidP="005B25A3">
      <w:proofErr w:type="spellStart"/>
      <w:r w:rsidRPr="000C3211">
        <w:t>Randhir</w:t>
      </w:r>
      <w:proofErr w:type="spellEnd"/>
      <w:r w:rsidRPr="000C3211">
        <w:t>, T. O., Shriver</w:t>
      </w:r>
      <w:r>
        <w:rPr>
          <w:rFonts w:hint="eastAsia"/>
        </w:rPr>
        <w:t>,</w:t>
      </w:r>
      <w:r w:rsidRPr="000C3211">
        <w:t xml:space="preserve"> D. M.</w:t>
      </w:r>
      <w:r>
        <w:rPr>
          <w:rFonts w:hint="eastAsia"/>
        </w:rPr>
        <w:t>,</w:t>
      </w:r>
      <w:r w:rsidRPr="000C3211">
        <w:t xml:space="preserve"> 2009</w:t>
      </w:r>
      <w:r>
        <w:rPr>
          <w:rFonts w:hint="eastAsia"/>
        </w:rPr>
        <w:t xml:space="preserve">. </w:t>
      </w:r>
      <w:r w:rsidRPr="000C3211">
        <w:t>Multi</w:t>
      </w:r>
      <w:r w:rsidR="007062A9">
        <w:t>-</w:t>
      </w:r>
      <w:r w:rsidRPr="000C3211">
        <w:t>attribute optimization of restoration options: Designing incentives for watershed management</w:t>
      </w:r>
      <w:r>
        <w:rPr>
          <w:rFonts w:hint="eastAsia"/>
        </w:rPr>
        <w:t>.</w:t>
      </w:r>
      <w:r w:rsidRPr="000C3211">
        <w:t xml:space="preserve"> Water Resour</w:t>
      </w:r>
      <w:r w:rsidR="007062A9">
        <w:t>ces</w:t>
      </w:r>
      <w:r w:rsidRPr="000C3211">
        <w:t xml:space="preserve"> Res</w:t>
      </w:r>
      <w:r w:rsidR="007062A9">
        <w:t>earch</w:t>
      </w:r>
      <w:r w:rsidRPr="000C3211">
        <w:t xml:space="preserve"> 45, W03405</w:t>
      </w:r>
      <w:r>
        <w:rPr>
          <w:rFonts w:hint="eastAsia"/>
        </w:rPr>
        <w:t>.</w:t>
      </w:r>
      <w:r w:rsidRPr="000C3211">
        <w:t xml:space="preserve"> </w:t>
      </w:r>
      <w:proofErr w:type="gramStart"/>
      <w:r w:rsidRPr="000C3211">
        <w:t>doi:</w:t>
      </w:r>
      <w:proofErr w:type="gramEnd"/>
      <w:r w:rsidRPr="000C3211">
        <w:t>10.1029/2008WR007169.</w:t>
      </w:r>
    </w:p>
    <w:p w14:paraId="180CFD12" w14:textId="75119935" w:rsidR="005B25A3" w:rsidRPr="000C3211" w:rsidRDefault="005B25A3" w:rsidP="005B25A3">
      <w:r w:rsidRPr="000C3211">
        <w:t>Rogers, H., 2014. Wolf attacks on livestock, and its impact on attitudes towards wolves in Sweden. First cycle, G2E. Dept. of Animal Environment and Health</w:t>
      </w:r>
      <w:r>
        <w:rPr>
          <w:rFonts w:hint="eastAsia"/>
        </w:rPr>
        <w:t xml:space="preserve">, Swedish University of Agricultural </w:t>
      </w:r>
      <w:r>
        <w:t>Sciences</w:t>
      </w:r>
      <w:r>
        <w:rPr>
          <w:rFonts w:hint="eastAsia"/>
        </w:rPr>
        <w:t>, Sweden.</w:t>
      </w:r>
    </w:p>
    <w:p w14:paraId="45555934" w14:textId="3F2F8FAC" w:rsidR="005B25A3" w:rsidRPr="000C3211" w:rsidRDefault="005B25A3" w:rsidP="005B25A3">
      <w:pPr>
        <w:rPr>
          <w:lang w:val="sv-SE"/>
        </w:rPr>
      </w:pPr>
      <w:r w:rsidRPr="001C3D8B">
        <w:rPr>
          <w:lang w:val="sv-SE"/>
        </w:rPr>
        <w:t xml:space="preserve">Røskaft, E., Bjerke, T., Kaltenborn, B. P., Linnell, J. D. C., 2003. </w:t>
      </w:r>
      <w:r w:rsidRPr="000C3211">
        <w:t xml:space="preserve">Patterns of </w:t>
      </w:r>
      <w:proofErr w:type="spellStart"/>
      <w:r w:rsidRPr="000C3211">
        <w:t>self reported</w:t>
      </w:r>
      <w:proofErr w:type="spellEnd"/>
      <w:r w:rsidRPr="000C3211">
        <w:t xml:space="preserve"> fear towards large carnivores among the Norwegian public. </w:t>
      </w:r>
      <w:r w:rsidRPr="000C3211">
        <w:rPr>
          <w:lang w:val="sv-SE"/>
        </w:rPr>
        <w:t>Evol Human Behav</w:t>
      </w:r>
      <w:r>
        <w:rPr>
          <w:rFonts w:hint="eastAsia"/>
          <w:lang w:val="sv-SE"/>
        </w:rPr>
        <w:t>.</w:t>
      </w:r>
      <w:r w:rsidRPr="000C3211">
        <w:rPr>
          <w:lang w:val="sv-SE"/>
        </w:rPr>
        <w:t xml:space="preserve"> 24</w:t>
      </w:r>
      <w:r>
        <w:rPr>
          <w:rFonts w:hint="eastAsia"/>
          <w:lang w:val="sv-SE"/>
        </w:rPr>
        <w:t xml:space="preserve">, </w:t>
      </w:r>
      <w:r w:rsidRPr="000C3211">
        <w:rPr>
          <w:lang w:val="sv-SE"/>
        </w:rPr>
        <w:t>184</w:t>
      </w:r>
      <w:r w:rsidR="001976B3" w:rsidRPr="001C3D8B">
        <w:rPr>
          <w:lang w:val="sv-SE"/>
        </w:rPr>
        <w:t>–</w:t>
      </w:r>
      <w:r w:rsidRPr="000C3211">
        <w:rPr>
          <w:lang w:val="sv-SE"/>
        </w:rPr>
        <w:t>198.</w:t>
      </w:r>
    </w:p>
    <w:p w14:paraId="764C0C89" w14:textId="1EA79845" w:rsidR="005B25A3" w:rsidRPr="000C3211" w:rsidRDefault="005B25A3" w:rsidP="005B25A3">
      <w:r w:rsidRPr="000C3211">
        <w:rPr>
          <w:lang w:val="sv-SE"/>
        </w:rPr>
        <w:t xml:space="preserve">Røskaft, E., B. Händel, T. Bjerke, and B. P. Kaltenborn. </w:t>
      </w:r>
      <w:r w:rsidRPr="000C3211">
        <w:t>2007. Human attitudes towards large carnivores in Norway. Wildlife Biology 13:172</w:t>
      </w:r>
      <w:r w:rsidR="001976B3" w:rsidRPr="000C3211">
        <w:t>–</w:t>
      </w:r>
      <w:r w:rsidRPr="000C3211">
        <w:t>185.</w:t>
      </w:r>
    </w:p>
    <w:p w14:paraId="5E89CC25" w14:textId="77777777" w:rsidR="005B25A3" w:rsidRDefault="005B25A3" w:rsidP="005B25A3">
      <w:pPr>
        <w:rPr>
          <w:lang w:val="sv-SE"/>
        </w:rPr>
      </w:pPr>
      <w:r w:rsidRPr="00EA47CA">
        <w:rPr>
          <w:lang w:val="sv-SE"/>
          <w:rPrChange w:id="855" w:author="Huayi Lin" w:date="2017-12-01T15:19:00Z">
            <w:rPr/>
          </w:rPrChange>
        </w:rPr>
        <w:t xml:space="preserve">Sand, H., Liberg, O., Aronson, Å., Forslund, P., Flagstad, Ö., </w:t>
      </w:r>
      <w:proofErr w:type="spellStart"/>
      <w:r w:rsidRPr="00EA47CA">
        <w:rPr>
          <w:lang w:val="sv-SE"/>
          <w:rPrChange w:id="856" w:author="Huayi Lin" w:date="2017-12-01T15:19:00Z">
            <w:rPr/>
          </w:rPrChange>
        </w:rPr>
        <w:t>Wabakken</w:t>
      </w:r>
      <w:proofErr w:type="spellEnd"/>
      <w:r w:rsidRPr="00EA47CA">
        <w:rPr>
          <w:lang w:val="sv-SE"/>
          <w:rPrChange w:id="857" w:author="Huayi Lin" w:date="2017-12-01T15:19:00Z">
            <w:rPr/>
          </w:rPrChange>
        </w:rPr>
        <w:t xml:space="preserve">, P., Åkesson, M., </w:t>
      </w:r>
      <w:proofErr w:type="spellStart"/>
      <w:r w:rsidRPr="00EA47CA">
        <w:rPr>
          <w:lang w:val="sv-SE"/>
          <w:rPrChange w:id="858" w:author="Huayi Lin" w:date="2017-12-01T15:19:00Z">
            <w:rPr/>
          </w:rPrChange>
        </w:rPr>
        <w:t>Wikenros</w:t>
      </w:r>
      <w:proofErr w:type="spellEnd"/>
      <w:r w:rsidRPr="00EA47CA">
        <w:rPr>
          <w:lang w:val="sv-SE"/>
          <w:rPrChange w:id="859" w:author="Huayi Lin" w:date="2017-12-01T15:19:00Z">
            <w:rPr/>
          </w:rPrChange>
        </w:rPr>
        <w:t>, C., Karlsson, J.</w:t>
      </w:r>
      <w:proofErr w:type="gramStart"/>
      <w:r w:rsidRPr="00EA47CA">
        <w:rPr>
          <w:lang w:val="sv-SE"/>
          <w:rPrChange w:id="860" w:author="Huayi Lin" w:date="2017-12-01T15:19:00Z">
            <w:rPr/>
          </w:rPrChange>
        </w:rPr>
        <w:t>,  Ahlqvist</w:t>
      </w:r>
      <w:proofErr w:type="gramEnd"/>
      <w:r w:rsidRPr="00EA47CA">
        <w:rPr>
          <w:lang w:val="sv-SE"/>
          <w:rPrChange w:id="861" w:author="Huayi Lin" w:date="2017-12-01T15:19:00Z">
            <w:rPr/>
          </w:rPrChange>
        </w:rPr>
        <w:t xml:space="preserve">, P., 2014. </w:t>
      </w:r>
      <w:r w:rsidRPr="00F11F2A">
        <w:rPr>
          <w:lang w:val="sv-SE"/>
        </w:rPr>
        <w:t>Den Skandinaviska Vargen – en sammanställning av kunskapsläget från det skandinaviska vargforskningsprojektet SKANDULV 1998 – 2014</w:t>
      </w:r>
      <w:r>
        <w:rPr>
          <w:rFonts w:hint="eastAsia"/>
          <w:lang w:val="sv-SE"/>
        </w:rPr>
        <w:t>.</w:t>
      </w:r>
      <w:r w:rsidRPr="00F11F2A">
        <w:rPr>
          <w:lang w:val="sv-SE"/>
        </w:rPr>
        <w:t xml:space="preserve"> Rapport till Miljödirektoratet i Norge.</w:t>
      </w:r>
    </w:p>
    <w:p w14:paraId="4CD5F7A6" w14:textId="228A552A" w:rsidR="00606646" w:rsidRPr="00EF6DAD" w:rsidRDefault="00606646" w:rsidP="005B25A3">
      <w:r w:rsidRPr="00EA47CA">
        <w:rPr>
          <w:rPrChange w:id="862" w:author="Huayi Lin" w:date="2017-12-01T15:19:00Z">
            <w:rPr>
              <w:lang w:val="sv-SE"/>
            </w:rPr>
          </w:rPrChange>
        </w:rPr>
        <w:t>Schiller</w:t>
      </w:r>
      <w:r w:rsidRPr="00EA47CA">
        <w:rPr>
          <w:rFonts w:hint="eastAsia"/>
          <w:rPrChange w:id="863" w:author="Huayi Lin" w:date="2017-12-01T15:19:00Z">
            <w:rPr>
              <w:rFonts w:hint="eastAsia"/>
              <w:lang w:val="sv-SE"/>
            </w:rPr>
          </w:rPrChange>
        </w:rPr>
        <w:t>, B.</w:t>
      </w:r>
      <w:r w:rsidRPr="00EA47CA">
        <w:rPr>
          <w:rPrChange w:id="864" w:author="Huayi Lin" w:date="2017-12-01T15:19:00Z">
            <w:rPr>
              <w:lang w:val="sv-SE"/>
            </w:rPr>
          </w:rPrChange>
        </w:rPr>
        <w:t>, 2011</w:t>
      </w:r>
      <w:r w:rsidRPr="00EA47CA">
        <w:rPr>
          <w:rFonts w:hint="eastAsia"/>
          <w:rPrChange w:id="865" w:author="Huayi Lin" w:date="2017-12-01T15:19:00Z">
            <w:rPr>
              <w:rFonts w:hint="eastAsia"/>
              <w:lang w:val="sv-SE"/>
            </w:rPr>
          </w:rPrChange>
        </w:rPr>
        <w:t xml:space="preserve">. </w:t>
      </w:r>
      <w:r w:rsidRPr="00EA47CA">
        <w:rPr>
          <w:rPrChange w:id="866" w:author="Huayi Lin" w:date="2017-12-01T15:19:00Z">
            <w:rPr>
              <w:lang w:val="sv-SE"/>
            </w:rPr>
          </w:rPrChange>
        </w:rPr>
        <w:t>Sweden's wolf cull divides nation</w:t>
      </w:r>
      <w:r w:rsidRPr="00EA47CA">
        <w:rPr>
          <w:rFonts w:hint="eastAsia"/>
          <w:rPrChange w:id="867" w:author="Huayi Lin" w:date="2017-12-01T15:19:00Z">
            <w:rPr>
              <w:rFonts w:hint="eastAsia"/>
              <w:lang w:val="sv-SE"/>
            </w:rPr>
          </w:rPrChange>
        </w:rPr>
        <w:t xml:space="preserve">. </w:t>
      </w:r>
      <w:r>
        <w:rPr>
          <w:rFonts w:hint="eastAsia"/>
        </w:rPr>
        <w:t>[</w:t>
      </w:r>
      <w:proofErr w:type="gramStart"/>
      <w:r>
        <w:rPr>
          <w:rFonts w:hint="eastAsia"/>
        </w:rPr>
        <w:t>online</w:t>
      </w:r>
      <w:proofErr w:type="gramEnd"/>
      <w:r>
        <w:rPr>
          <w:rFonts w:hint="eastAsia"/>
        </w:rPr>
        <w:t xml:space="preserve">] </w:t>
      </w:r>
      <w:hyperlink r:id="rId28" w:history="1">
        <w:r w:rsidRPr="00D91FC2">
          <w:rPr>
            <w:rStyle w:val="Hyperlink"/>
          </w:rPr>
          <w:t>http://www.dw.com/en/swedens-wolf-cull-divides-nation/a-14802548</w:t>
        </w:r>
      </w:hyperlink>
      <w:r>
        <w:rPr>
          <w:rFonts w:hint="eastAsia"/>
        </w:rPr>
        <w:t>, (accessed 25 Oct 2017).</w:t>
      </w:r>
    </w:p>
    <w:p w14:paraId="67698254" w14:textId="77777777" w:rsidR="005B25A3" w:rsidRDefault="005B25A3" w:rsidP="005B25A3">
      <w:proofErr w:type="spellStart"/>
      <w:r w:rsidRPr="00EF6DAD">
        <w:t>Schwenk</w:t>
      </w:r>
      <w:proofErr w:type="spellEnd"/>
      <w:r w:rsidRPr="00EF6DAD">
        <w:t xml:space="preserve">, W.S., Donovan, T.M., Keeton, W.S., </w:t>
      </w:r>
      <w:proofErr w:type="spellStart"/>
      <w:r w:rsidRPr="00EF6DAD">
        <w:t>Nunery</w:t>
      </w:r>
      <w:proofErr w:type="spellEnd"/>
      <w:r w:rsidRPr="00EF6DAD">
        <w:t xml:space="preserve">, J.S., 2012. </w:t>
      </w:r>
      <w:r w:rsidRPr="000C3211">
        <w:t>Carbon storage, timber production, and biodiversity: Comparing ecosystem services with multi-criteria decision analysis. Ecol. Appl. 22, 1612–1627.</w:t>
      </w:r>
    </w:p>
    <w:p w14:paraId="55B9B704" w14:textId="173FCCD4" w:rsidR="005B25A3" w:rsidRPr="000C3211" w:rsidRDefault="005B25A3" w:rsidP="005B25A3">
      <w:proofErr w:type="spellStart"/>
      <w:r w:rsidRPr="000C3211">
        <w:t>Sjögren-Gulve</w:t>
      </w:r>
      <w:proofErr w:type="spellEnd"/>
      <w:r w:rsidRPr="000C3211">
        <w:t>, P.</w:t>
      </w:r>
      <w:r>
        <w:rPr>
          <w:rFonts w:hint="eastAsia"/>
        </w:rPr>
        <w:t>,</w:t>
      </w:r>
      <w:r w:rsidRPr="000C3211">
        <w:t xml:space="preserve"> </w:t>
      </w:r>
      <w:proofErr w:type="spellStart"/>
      <w:r w:rsidRPr="000C3211">
        <w:t>Hörnell-Willebrand</w:t>
      </w:r>
      <w:proofErr w:type="spellEnd"/>
      <w:r w:rsidRPr="000C3211">
        <w:t>, M.</w:t>
      </w:r>
      <w:r>
        <w:rPr>
          <w:rFonts w:hint="eastAsia"/>
        </w:rPr>
        <w:t>,</w:t>
      </w:r>
      <w:r w:rsidRPr="000C3211">
        <w:t xml:space="preserve"> 2015. </w:t>
      </w:r>
      <w:proofErr w:type="spellStart"/>
      <w:r w:rsidRPr="000C3211">
        <w:t>Favourable</w:t>
      </w:r>
      <w:proofErr w:type="spellEnd"/>
      <w:r w:rsidRPr="000C3211">
        <w:t xml:space="preserve"> </w:t>
      </w:r>
      <w:r w:rsidR="007062A9">
        <w:t>c</w:t>
      </w:r>
      <w:r w:rsidRPr="000C3211">
        <w:t xml:space="preserve">onservation </w:t>
      </w:r>
      <w:r w:rsidR="007062A9">
        <w:t>s</w:t>
      </w:r>
      <w:r w:rsidRPr="000C3211">
        <w:t>tatus of the wolf in Sweden - summary of an interim report. Presentation in Brussels</w:t>
      </w:r>
      <w:r>
        <w:rPr>
          <w:rFonts w:hint="eastAsia"/>
        </w:rPr>
        <w:t>,</w:t>
      </w:r>
      <w:r w:rsidRPr="000C3211">
        <w:t xml:space="preserve"> 21 Oct. 2015. Dept. of Research &amp; Assessment.</w:t>
      </w:r>
    </w:p>
    <w:p w14:paraId="50AF00E0" w14:textId="05A1A19C" w:rsidR="005B25A3" w:rsidRPr="000C3211" w:rsidRDefault="005B25A3" w:rsidP="005B25A3">
      <w:proofErr w:type="spellStart"/>
      <w:r w:rsidRPr="000C3211">
        <w:t>Sjölander-Lindqvist</w:t>
      </w:r>
      <w:proofErr w:type="spellEnd"/>
      <w:r w:rsidRPr="000C3211">
        <w:t>, A.</w:t>
      </w:r>
      <w:r>
        <w:rPr>
          <w:rFonts w:hint="eastAsia"/>
        </w:rPr>
        <w:t>,</w:t>
      </w:r>
      <w:r w:rsidRPr="000C3211">
        <w:t xml:space="preserve"> 2008. Local identity, science and politics indivisible: The Swedish wolf controversy deconstructed. Journal of Environmental Policy and Planning</w:t>
      </w:r>
      <w:r>
        <w:rPr>
          <w:rFonts w:hint="eastAsia"/>
        </w:rPr>
        <w:t>.</w:t>
      </w:r>
      <w:r w:rsidRPr="000C3211">
        <w:t xml:space="preserve"> 101, 71</w:t>
      </w:r>
      <w:r w:rsidR="001976B3" w:rsidRPr="000C3211">
        <w:t>–</w:t>
      </w:r>
      <w:r w:rsidRPr="000C3211">
        <w:t>94.</w:t>
      </w:r>
    </w:p>
    <w:p w14:paraId="64C164D8" w14:textId="2E778CAC" w:rsidR="005B25A3" w:rsidRPr="000C3211" w:rsidRDefault="005B25A3" w:rsidP="005B25A3">
      <w:proofErr w:type="spellStart"/>
      <w:r w:rsidRPr="000C3211">
        <w:lastRenderedPageBreak/>
        <w:t>Sjölander-Lindqvist</w:t>
      </w:r>
      <w:proofErr w:type="spellEnd"/>
      <w:r w:rsidRPr="000C3211">
        <w:t>, A., 2011. Predators in ‘</w:t>
      </w:r>
      <w:proofErr w:type="spellStart"/>
      <w:r w:rsidRPr="000C3211">
        <w:t>agri</w:t>
      </w:r>
      <w:proofErr w:type="spellEnd"/>
      <w:r w:rsidRPr="000C3211">
        <w:t>-environmental’ Sweden: Rural heritage and resistance against wolf propagation. Survival and Sustainability: Environmental Concerns in the 21st century</w:t>
      </w:r>
      <w:r w:rsidR="001976B3">
        <w:t>,</w:t>
      </w:r>
      <w:r w:rsidRPr="000C3211">
        <w:t xml:space="preserve"> 15</w:t>
      </w:r>
      <w:r w:rsidR="001976B3" w:rsidRPr="000C3211">
        <w:t>–</w:t>
      </w:r>
      <w:r w:rsidRPr="000C3211">
        <w:t>27.</w:t>
      </w:r>
    </w:p>
    <w:p w14:paraId="6A4699A5" w14:textId="77777777" w:rsidR="005B25A3" w:rsidRPr="001C3D8B" w:rsidRDefault="005B25A3" w:rsidP="005B25A3">
      <w:pPr>
        <w:rPr>
          <w:lang w:val="sv-SE"/>
        </w:rPr>
      </w:pPr>
      <w:bookmarkStart w:id="868" w:name="OLE_LINK11"/>
      <w:bookmarkStart w:id="869" w:name="OLE_LINK12"/>
      <w:proofErr w:type="spellStart"/>
      <w:r w:rsidRPr="00EA47CA">
        <w:rPr>
          <w:rPrChange w:id="870" w:author="Huayi Lin" w:date="2017-12-01T16:07:00Z">
            <w:rPr>
              <w:lang w:val="sv-SE"/>
            </w:rPr>
          </w:rPrChange>
        </w:rPr>
        <w:t>Sjölander-Lindqvist</w:t>
      </w:r>
      <w:proofErr w:type="spellEnd"/>
      <w:r w:rsidRPr="00EA47CA">
        <w:rPr>
          <w:rPrChange w:id="871" w:author="Huayi Lin" w:date="2017-12-01T16:07:00Z">
            <w:rPr>
              <w:lang w:val="sv-SE"/>
            </w:rPr>
          </w:rPrChange>
        </w:rPr>
        <w:t>, A., Cinque, S., 2014</w:t>
      </w:r>
      <w:bookmarkEnd w:id="868"/>
      <w:bookmarkEnd w:id="869"/>
      <w:r w:rsidRPr="00EA47CA">
        <w:rPr>
          <w:rPrChange w:id="872" w:author="Huayi Lin" w:date="2017-12-01T16:07:00Z">
            <w:rPr>
              <w:lang w:val="sv-SE"/>
            </w:rPr>
          </w:rPrChange>
        </w:rPr>
        <w:t xml:space="preserve">. </w:t>
      </w:r>
      <w:r w:rsidRPr="000C3211">
        <w:t xml:space="preserve">Dynamics of participation: Access, standing and influence in contested natural resource management. </w:t>
      </w:r>
      <w:r w:rsidRPr="001C3D8B">
        <w:rPr>
          <w:lang w:val="sv-SE"/>
        </w:rPr>
        <w:t>PARTECIPAZIONE E CONFLITTO. 7, 360-383.</w:t>
      </w:r>
    </w:p>
    <w:p w14:paraId="31812D5A" w14:textId="77777777" w:rsidR="005B25A3" w:rsidRPr="001C3D8B" w:rsidRDefault="005B25A3" w:rsidP="005B25A3">
      <w:bookmarkStart w:id="873" w:name="OLE_LINK13"/>
      <w:bookmarkStart w:id="874" w:name="OLE_LINK14"/>
      <w:r w:rsidRPr="001C3D8B">
        <w:rPr>
          <w:lang w:val="sv-SE"/>
        </w:rPr>
        <w:t>Sjölander-Lindqvist, A., Johansson, M., Sandström, C., 2015</w:t>
      </w:r>
      <w:bookmarkEnd w:id="873"/>
      <w:bookmarkEnd w:id="874"/>
      <w:r w:rsidRPr="001C3D8B">
        <w:rPr>
          <w:lang w:val="sv-SE"/>
        </w:rPr>
        <w:t xml:space="preserve">. </w:t>
      </w:r>
      <w:r w:rsidRPr="000C3211">
        <w:t xml:space="preserve">Individual and collective responses to large carnivore management: the roles of trust, representation, knowledge spheres, communication and leadership. </w:t>
      </w:r>
      <w:proofErr w:type="spellStart"/>
      <w:r w:rsidRPr="000C3211">
        <w:t>Wildl</w:t>
      </w:r>
      <w:proofErr w:type="spellEnd"/>
      <w:r w:rsidRPr="000C3211">
        <w:t xml:space="preserve">. </w:t>
      </w:r>
      <w:r w:rsidRPr="001C3D8B">
        <w:t>Biol. 21, 175–185.</w:t>
      </w:r>
    </w:p>
    <w:p w14:paraId="43B5AA70" w14:textId="69BB7348" w:rsidR="005B25A3" w:rsidRDefault="005B25A3" w:rsidP="005B25A3">
      <w:pPr>
        <w:rPr>
          <w:ins w:id="875" w:author="Huayi" w:date="2017-11-06T22:01:00Z"/>
        </w:rPr>
      </w:pPr>
      <w:proofErr w:type="spellStart"/>
      <w:r w:rsidRPr="000C3211">
        <w:t>Stohr</w:t>
      </w:r>
      <w:proofErr w:type="spellEnd"/>
      <w:r w:rsidRPr="000C3211">
        <w:t>, C., Coimbra, E.</w:t>
      </w:r>
      <w:r>
        <w:rPr>
          <w:rFonts w:hint="eastAsia"/>
        </w:rPr>
        <w:t>,</w:t>
      </w:r>
      <w:r w:rsidRPr="000C3211">
        <w:t xml:space="preserve"> 2013. The </w:t>
      </w:r>
      <w:r w:rsidR="007062A9">
        <w:t>g</w:t>
      </w:r>
      <w:r w:rsidRPr="000C3211">
        <w:t xml:space="preserve">overnance of the </w:t>
      </w:r>
      <w:r w:rsidR="007062A9">
        <w:t>w</w:t>
      </w:r>
      <w:r w:rsidRPr="000C3211">
        <w:t>olf-</w:t>
      </w:r>
      <w:r w:rsidR="007062A9">
        <w:t>h</w:t>
      </w:r>
      <w:r w:rsidRPr="000C3211">
        <w:t xml:space="preserve">uman </w:t>
      </w:r>
      <w:r w:rsidR="007062A9">
        <w:t>r</w:t>
      </w:r>
      <w:r w:rsidRPr="000C3211">
        <w:t xml:space="preserve">elationship in Europe. Review of European </w:t>
      </w:r>
      <w:r w:rsidR="007062A9">
        <w:t>s</w:t>
      </w:r>
      <w:r w:rsidRPr="000C3211">
        <w:t>tudies</w:t>
      </w:r>
      <w:r>
        <w:rPr>
          <w:rFonts w:hint="eastAsia"/>
        </w:rPr>
        <w:t>.</w:t>
      </w:r>
      <w:r w:rsidRPr="000C3211">
        <w:t xml:space="preserve"> 5</w:t>
      </w:r>
      <w:r>
        <w:rPr>
          <w:rFonts w:hint="eastAsia"/>
        </w:rPr>
        <w:t>, 1-18</w:t>
      </w:r>
      <w:r w:rsidRPr="000C3211">
        <w:t xml:space="preserve">. </w:t>
      </w:r>
      <w:hyperlink r:id="rId29" w:history="1">
        <w:r w:rsidRPr="00F11F2A">
          <w:t>doi:10.5539/res.v5n4p1</w:t>
        </w:r>
      </w:hyperlink>
      <w:r w:rsidRPr="000C3211">
        <w:t>.</w:t>
      </w:r>
    </w:p>
    <w:p w14:paraId="5E259F74" w14:textId="1B517BDE" w:rsidR="006A797F" w:rsidRPr="000C3211" w:rsidRDefault="006A797F" w:rsidP="005B25A3">
      <w:ins w:id="876" w:author="Huayi" w:date="2017-11-06T22:01:00Z">
        <w:r>
          <w:rPr>
            <w:rFonts w:hint="eastAsia"/>
          </w:rPr>
          <w:t xml:space="preserve">The Local, (2014). </w:t>
        </w:r>
        <w:r w:rsidRPr="006A797F">
          <w:t>Swedish wolf hunt put on hold after protests</w:t>
        </w:r>
        <w:r>
          <w:rPr>
            <w:rFonts w:hint="eastAsia"/>
          </w:rPr>
          <w:t xml:space="preserve">. </w:t>
        </w:r>
      </w:ins>
      <w:ins w:id="877" w:author="Huayi" w:date="2017-11-06T22:02:00Z">
        <w:r>
          <w:rPr>
            <w:rFonts w:hint="eastAsia"/>
          </w:rPr>
          <w:t>[</w:t>
        </w:r>
      </w:ins>
      <w:proofErr w:type="gramStart"/>
      <w:ins w:id="878" w:author="Huayi" w:date="2017-11-06T22:01:00Z">
        <w:r>
          <w:rPr>
            <w:rFonts w:hint="eastAsia"/>
          </w:rPr>
          <w:t>online</w:t>
        </w:r>
      </w:ins>
      <w:proofErr w:type="gramEnd"/>
      <w:ins w:id="879" w:author="Huayi" w:date="2017-11-06T22:02:00Z">
        <w:r>
          <w:rPr>
            <w:rFonts w:hint="eastAsia"/>
          </w:rPr>
          <w:t>]</w:t>
        </w:r>
      </w:ins>
      <w:ins w:id="880" w:author="Huayi" w:date="2017-11-06T22:01:00Z">
        <w:r>
          <w:rPr>
            <w:rFonts w:hint="eastAsia"/>
          </w:rPr>
          <w:t xml:space="preserve"> </w:t>
        </w:r>
      </w:ins>
      <w:ins w:id="881" w:author="Huayi" w:date="2017-11-06T22:02:00Z">
        <w:r>
          <w:fldChar w:fldCharType="begin"/>
        </w:r>
        <w:r>
          <w:instrText xml:space="preserve"> HYPERLINK "</w:instrText>
        </w:r>
        <w:r w:rsidRPr="006A797F">
          <w:instrText>https://www.thelocal.se/20141223/wolf-hunt-put-on-hold-after-protests</w:instrText>
        </w:r>
        <w:r>
          <w:instrText xml:space="preserve">" </w:instrText>
        </w:r>
        <w:r>
          <w:fldChar w:fldCharType="separate"/>
        </w:r>
        <w:r w:rsidRPr="002F4C6B">
          <w:rPr>
            <w:rStyle w:val="Hyperlink"/>
          </w:rPr>
          <w:t>https://www.thelocal.se/20141223/wolf-hunt-put-on-hold-after-protests</w:t>
        </w:r>
        <w:r>
          <w:fldChar w:fldCharType="end"/>
        </w:r>
        <w:r>
          <w:rPr>
            <w:rFonts w:hint="eastAsia"/>
          </w:rPr>
          <w:t>. (accessed 06 Nov 2017)</w:t>
        </w:r>
        <w:r w:rsidR="001D7566">
          <w:rPr>
            <w:rFonts w:hint="eastAsia"/>
          </w:rPr>
          <w:t>.</w:t>
        </w:r>
      </w:ins>
    </w:p>
    <w:p w14:paraId="7B9663DF" w14:textId="77777777" w:rsidR="005B25A3" w:rsidRPr="000C3211" w:rsidRDefault="005B25A3" w:rsidP="005B25A3">
      <w:bookmarkStart w:id="882" w:name="OLE_LINK15"/>
      <w:bookmarkStart w:id="883" w:name="OLE_LINK16"/>
      <w:r w:rsidRPr="000C3211">
        <w:t xml:space="preserve">Treves, A., </w:t>
      </w:r>
      <w:proofErr w:type="spellStart"/>
      <w:r w:rsidRPr="000C3211">
        <w:t>Jurewicz</w:t>
      </w:r>
      <w:proofErr w:type="spellEnd"/>
      <w:r w:rsidRPr="000C3211">
        <w:t>, R.L., Naughton-Treves, L.</w:t>
      </w:r>
      <w:r>
        <w:rPr>
          <w:rFonts w:hint="eastAsia"/>
        </w:rPr>
        <w:t>,</w:t>
      </w:r>
      <w:r w:rsidRPr="000C3211">
        <w:t xml:space="preserve"> </w:t>
      </w:r>
      <w:proofErr w:type="spellStart"/>
      <w:r w:rsidRPr="000C3211">
        <w:t>Wilcove</w:t>
      </w:r>
      <w:proofErr w:type="spellEnd"/>
      <w:r w:rsidRPr="000C3211">
        <w:t>, D.S.</w:t>
      </w:r>
      <w:r>
        <w:rPr>
          <w:rFonts w:hint="eastAsia"/>
        </w:rPr>
        <w:t>,</w:t>
      </w:r>
      <w:r w:rsidRPr="000C3211">
        <w:t xml:space="preserve"> 2009</w:t>
      </w:r>
      <w:bookmarkEnd w:id="882"/>
      <w:bookmarkEnd w:id="883"/>
      <w:r>
        <w:rPr>
          <w:rFonts w:hint="eastAsia"/>
        </w:rPr>
        <w:t>.</w:t>
      </w:r>
      <w:r w:rsidRPr="000C3211">
        <w:t xml:space="preserve"> The price of tolerance: wolf damage payments after recovery. Biodiversity and Conservation</w:t>
      </w:r>
      <w:r>
        <w:rPr>
          <w:rFonts w:hint="eastAsia"/>
        </w:rPr>
        <w:t>.</w:t>
      </w:r>
      <w:r w:rsidRPr="000C3211">
        <w:t xml:space="preserve"> 18</w:t>
      </w:r>
      <w:r>
        <w:rPr>
          <w:rFonts w:hint="eastAsia"/>
        </w:rPr>
        <w:t>,</w:t>
      </w:r>
      <w:r w:rsidRPr="000C3211">
        <w:t xml:space="preserve"> 4003–4021.</w:t>
      </w:r>
    </w:p>
    <w:p w14:paraId="5382637D" w14:textId="14C6A498" w:rsidR="005B25A3" w:rsidRPr="000C3211" w:rsidRDefault="005B25A3" w:rsidP="005B25A3">
      <w:r w:rsidRPr="00EA47CA">
        <w:t xml:space="preserve">Treves, A., </w:t>
      </w:r>
      <w:proofErr w:type="spellStart"/>
      <w:r w:rsidRPr="00EA47CA">
        <w:t>Karanth</w:t>
      </w:r>
      <w:proofErr w:type="spellEnd"/>
      <w:r w:rsidRPr="00EA47CA">
        <w:t xml:space="preserve">, K. U., 2003. </w:t>
      </w:r>
      <w:r w:rsidRPr="000C3211">
        <w:t xml:space="preserve">Human-carnivore conflict and perspectives on carnivore management worldwide. </w:t>
      </w:r>
      <w:proofErr w:type="spellStart"/>
      <w:r w:rsidRPr="000C3211">
        <w:t>Conserv</w:t>
      </w:r>
      <w:proofErr w:type="spellEnd"/>
      <w:r w:rsidRPr="000C3211">
        <w:t>. Biol. 17</w:t>
      </w:r>
      <w:r>
        <w:rPr>
          <w:rFonts w:hint="eastAsia"/>
        </w:rPr>
        <w:t xml:space="preserve">, </w:t>
      </w:r>
      <w:r w:rsidRPr="000C3211">
        <w:t>1491–1499.</w:t>
      </w:r>
    </w:p>
    <w:p w14:paraId="4C2F8774" w14:textId="51AE2F1B" w:rsidR="005B25A3" w:rsidRPr="000C3211" w:rsidRDefault="005B25A3" w:rsidP="005B25A3">
      <w:r w:rsidRPr="000C3211">
        <w:t>T</w:t>
      </w:r>
      <w:r w:rsidR="001976B3">
        <w:t>reves</w:t>
      </w:r>
      <w:r w:rsidRPr="000C3211">
        <w:t>, A., N</w:t>
      </w:r>
      <w:r w:rsidR="001976B3">
        <w:t>aughton-Treves</w:t>
      </w:r>
      <w:r w:rsidRPr="000C3211">
        <w:t>, L.</w:t>
      </w:r>
      <w:r>
        <w:rPr>
          <w:rFonts w:hint="eastAsia"/>
        </w:rPr>
        <w:t>,</w:t>
      </w:r>
      <w:r w:rsidRPr="000C3211">
        <w:t xml:space="preserve"> S</w:t>
      </w:r>
      <w:r w:rsidR="001976B3">
        <w:t>helley</w:t>
      </w:r>
      <w:r w:rsidRPr="000C3211">
        <w:t>, V.</w:t>
      </w:r>
      <w:r>
        <w:rPr>
          <w:rFonts w:hint="eastAsia"/>
        </w:rPr>
        <w:t>,</w:t>
      </w:r>
      <w:r w:rsidRPr="000C3211">
        <w:t xml:space="preserve"> 2013, Longitudinal </w:t>
      </w:r>
      <w:r w:rsidR="001976B3">
        <w:t>a</w:t>
      </w:r>
      <w:r w:rsidRPr="000C3211">
        <w:t xml:space="preserve">nalysis of </w:t>
      </w:r>
      <w:r w:rsidR="001976B3">
        <w:t>a</w:t>
      </w:r>
      <w:r w:rsidRPr="000C3211">
        <w:t xml:space="preserve">ttitudes </w:t>
      </w:r>
      <w:r w:rsidR="001976B3">
        <w:t>t</w:t>
      </w:r>
      <w:r w:rsidRPr="000C3211">
        <w:t xml:space="preserve">oward </w:t>
      </w:r>
      <w:r w:rsidR="001976B3">
        <w:t>w</w:t>
      </w:r>
      <w:r w:rsidRPr="000C3211">
        <w:t>olves. Conservation Biology</w:t>
      </w:r>
      <w:r>
        <w:rPr>
          <w:rFonts w:hint="eastAsia"/>
        </w:rPr>
        <w:t>.</w:t>
      </w:r>
      <w:r w:rsidRPr="000C3211">
        <w:t xml:space="preserve"> 27</w:t>
      </w:r>
      <w:r>
        <w:rPr>
          <w:rFonts w:hint="eastAsia"/>
        </w:rPr>
        <w:t>,</w:t>
      </w:r>
      <w:r w:rsidRPr="000C3211">
        <w:t xml:space="preserve"> 315–323. </w:t>
      </w:r>
      <w:proofErr w:type="spellStart"/>
      <w:proofErr w:type="gramStart"/>
      <w:r w:rsidRPr="000C3211">
        <w:t>doi</w:t>
      </w:r>
      <w:proofErr w:type="spellEnd"/>
      <w:proofErr w:type="gramEnd"/>
      <w:r w:rsidRPr="000C3211">
        <w:t>: 10.1111/cobi.12009.</w:t>
      </w:r>
    </w:p>
    <w:p w14:paraId="566C4D33" w14:textId="2251FC52" w:rsidR="005B25A3" w:rsidRDefault="005B25A3" w:rsidP="005B25A3">
      <w:proofErr w:type="spellStart"/>
      <w:r w:rsidRPr="000C3211">
        <w:t>Viltskadecenter</w:t>
      </w:r>
      <w:proofErr w:type="spellEnd"/>
      <w:r w:rsidRPr="000C3211">
        <w:t xml:space="preserve">, 2014. </w:t>
      </w:r>
      <w:hyperlink r:id="rId30" w:anchor="varg/" w:history="1">
        <w:r w:rsidR="001976B3" w:rsidRPr="00492468">
          <w:rPr>
            <w:rStyle w:val="Hyperlink"/>
          </w:rPr>
          <w:t>www.viltskadecenter.se/index.php?option=com_content&amp;task=view&amp;id=83&amp;Itemid=875#varg/</w:t>
        </w:r>
      </w:hyperlink>
      <w:r>
        <w:rPr>
          <w:rFonts w:hint="eastAsia"/>
        </w:rPr>
        <w:t xml:space="preserve"> </w:t>
      </w:r>
      <w:r w:rsidRPr="0057361D">
        <w:t>(accessed 16.01.04).</w:t>
      </w:r>
    </w:p>
    <w:p w14:paraId="13DA7220" w14:textId="3D64E641" w:rsidR="005B25A3" w:rsidRDefault="005B25A3" w:rsidP="005B25A3">
      <w:r w:rsidRPr="00977CB0">
        <w:rPr>
          <w:lang w:val="sv-SE"/>
        </w:rPr>
        <w:t xml:space="preserve">von Essen, E., Allen, M. P., 2015. </w:t>
      </w:r>
      <w:r w:rsidRPr="00390661">
        <w:t xml:space="preserve">Reconsidering </w:t>
      </w:r>
      <w:r w:rsidR="007062A9">
        <w:t>i</w:t>
      </w:r>
      <w:r w:rsidRPr="00390661">
        <w:t xml:space="preserve">llegal </w:t>
      </w:r>
      <w:r w:rsidR="007062A9">
        <w:t>h</w:t>
      </w:r>
      <w:r w:rsidRPr="00390661">
        <w:t xml:space="preserve">unting as a </w:t>
      </w:r>
      <w:r w:rsidR="007062A9">
        <w:t>c</w:t>
      </w:r>
      <w:r w:rsidRPr="00390661">
        <w:t xml:space="preserve">rime of </w:t>
      </w:r>
      <w:r w:rsidR="007062A9">
        <w:t>d</w:t>
      </w:r>
      <w:r w:rsidRPr="00390661">
        <w:t xml:space="preserve">issent: Implication for </w:t>
      </w:r>
      <w:r w:rsidR="007062A9">
        <w:t>j</w:t>
      </w:r>
      <w:r w:rsidRPr="00390661">
        <w:t xml:space="preserve">ustice and </w:t>
      </w:r>
      <w:r w:rsidR="007062A9">
        <w:t>d</w:t>
      </w:r>
      <w:r w:rsidRPr="00390661">
        <w:t xml:space="preserve">eliberative </w:t>
      </w:r>
      <w:r w:rsidR="007062A9">
        <w:t>u</w:t>
      </w:r>
      <w:r w:rsidRPr="00390661">
        <w:t xml:space="preserve">ptake. Criminal Law and Philosophy. </w:t>
      </w:r>
      <w:proofErr w:type="gramStart"/>
      <w:r w:rsidRPr="00390661">
        <w:t>doi:</w:t>
      </w:r>
      <w:proofErr w:type="gramEnd"/>
      <w:r w:rsidRPr="00390661">
        <w:t>10.1007/s11572-014-9364-8.</w:t>
      </w:r>
    </w:p>
    <w:p w14:paraId="3E58EBE0" w14:textId="174A7C76" w:rsidR="005B25A3" w:rsidRPr="000C3211" w:rsidRDefault="005B25A3" w:rsidP="005B25A3">
      <w:proofErr w:type="gramStart"/>
      <w:r w:rsidRPr="00390661">
        <w:t>von</w:t>
      </w:r>
      <w:proofErr w:type="gramEnd"/>
      <w:r w:rsidRPr="00390661">
        <w:t xml:space="preserve"> Essen, E., Hansen, H. P., </w:t>
      </w:r>
      <w:proofErr w:type="spellStart"/>
      <w:r w:rsidRPr="00390661">
        <w:t>Nordström</w:t>
      </w:r>
      <w:proofErr w:type="spellEnd"/>
      <w:r w:rsidRPr="00390661">
        <w:t xml:space="preserve"> </w:t>
      </w:r>
      <w:proofErr w:type="spellStart"/>
      <w:r w:rsidRPr="00390661">
        <w:t>Källström</w:t>
      </w:r>
      <w:proofErr w:type="spellEnd"/>
      <w:r w:rsidRPr="00390661">
        <w:t xml:space="preserve">, H., Peterson, M. N., Peterson, T. R., 2015. The </w:t>
      </w:r>
      <w:proofErr w:type="spellStart"/>
      <w:r w:rsidRPr="00390661">
        <w:t>radicalisation</w:t>
      </w:r>
      <w:proofErr w:type="spellEnd"/>
      <w:r w:rsidRPr="00390661">
        <w:t xml:space="preserve"> of rural resistance: How hunting counter</w:t>
      </w:r>
      <w:r w:rsidR="001976B3">
        <w:t xml:space="preserve"> </w:t>
      </w:r>
      <w:r w:rsidRPr="00390661">
        <w:t>publics in the Nordic countries contribute to illegal hunting. Journal of Rural Studies. 39, 199–209. doi:10.1016/j.jrurstud.2014.11.001.</w:t>
      </w:r>
    </w:p>
    <w:p w14:paraId="745DB754" w14:textId="6A6A6527" w:rsidR="005B25A3" w:rsidRPr="000C3211" w:rsidRDefault="005B25A3" w:rsidP="005B25A3">
      <w:r w:rsidRPr="000C3211">
        <w:t>Williams, C.K., Ericsson, G.</w:t>
      </w:r>
      <w:r>
        <w:rPr>
          <w:rFonts w:hint="eastAsia"/>
        </w:rPr>
        <w:t>,</w:t>
      </w:r>
      <w:r w:rsidRPr="000C3211">
        <w:t xml:space="preserve"> </w:t>
      </w:r>
      <w:proofErr w:type="spellStart"/>
      <w:r w:rsidRPr="000C3211">
        <w:t>Heberlein</w:t>
      </w:r>
      <w:proofErr w:type="spellEnd"/>
      <w:r w:rsidRPr="000C3211">
        <w:t>, T.A.</w:t>
      </w:r>
      <w:r>
        <w:rPr>
          <w:rFonts w:hint="eastAsia"/>
        </w:rPr>
        <w:t xml:space="preserve">, </w:t>
      </w:r>
      <w:r w:rsidRPr="000C3211">
        <w:t xml:space="preserve">2002. A </w:t>
      </w:r>
      <w:r w:rsidR="007062A9">
        <w:t>q</w:t>
      </w:r>
      <w:r w:rsidRPr="000C3211">
        <w:t xml:space="preserve">uantitative </w:t>
      </w:r>
      <w:r w:rsidR="001976B3">
        <w:t>s</w:t>
      </w:r>
      <w:r w:rsidRPr="000C3211">
        <w:t xml:space="preserve">ummary of </w:t>
      </w:r>
      <w:r w:rsidR="001976B3">
        <w:t>a</w:t>
      </w:r>
      <w:r w:rsidRPr="000C3211">
        <w:t xml:space="preserve">ttitudes </w:t>
      </w:r>
      <w:r w:rsidR="001976B3">
        <w:t>t</w:t>
      </w:r>
      <w:r w:rsidRPr="000C3211">
        <w:t xml:space="preserve">oward </w:t>
      </w:r>
      <w:r w:rsidR="001976B3">
        <w:t>w</w:t>
      </w:r>
      <w:r w:rsidRPr="000C3211">
        <w:t xml:space="preserve">olves and </w:t>
      </w:r>
      <w:r w:rsidR="001976B3">
        <w:t>t</w:t>
      </w:r>
      <w:r w:rsidRPr="000C3211">
        <w:t xml:space="preserve">heir </w:t>
      </w:r>
      <w:r w:rsidR="001976B3">
        <w:t>r</w:t>
      </w:r>
      <w:r w:rsidRPr="000C3211">
        <w:t>eintroduction, 1972-2000. Wildlife Society Bulletin</w:t>
      </w:r>
      <w:r>
        <w:rPr>
          <w:rFonts w:hint="eastAsia"/>
        </w:rPr>
        <w:t>.</w:t>
      </w:r>
      <w:r w:rsidRPr="000C3211">
        <w:t xml:space="preserve"> 30</w:t>
      </w:r>
      <w:r>
        <w:rPr>
          <w:rFonts w:hint="eastAsia"/>
        </w:rPr>
        <w:t>,</w:t>
      </w:r>
      <w:r w:rsidRPr="000C3211">
        <w:t xml:space="preserve"> </w:t>
      </w:r>
      <w:r w:rsidRPr="0057361D">
        <w:t>575</w:t>
      </w:r>
      <w:r w:rsidR="001976B3" w:rsidRPr="000C3211">
        <w:t>–</w:t>
      </w:r>
      <w:r w:rsidRPr="0057361D">
        <w:t>584</w:t>
      </w:r>
      <w:r w:rsidRPr="000C3211">
        <w:t>.</w:t>
      </w:r>
    </w:p>
    <w:p w14:paraId="0107865E" w14:textId="177D8672" w:rsidR="00F256F3" w:rsidRDefault="005B25A3" w:rsidP="00D905C7">
      <w:r w:rsidRPr="000C3211">
        <w:t>Wilson, E</w:t>
      </w:r>
      <w:r>
        <w:rPr>
          <w:rFonts w:hint="eastAsia"/>
        </w:rPr>
        <w:t>.</w:t>
      </w:r>
      <w:r w:rsidRPr="000C3211">
        <w:t xml:space="preserve"> O.</w:t>
      </w:r>
      <w:r>
        <w:rPr>
          <w:rFonts w:hint="eastAsia"/>
        </w:rPr>
        <w:t>,</w:t>
      </w:r>
      <w:r w:rsidRPr="000C3211">
        <w:t xml:space="preserve"> 1984. </w:t>
      </w:r>
      <w:proofErr w:type="spellStart"/>
      <w:r w:rsidRPr="000C3211">
        <w:t>Biophilia</w:t>
      </w:r>
      <w:proofErr w:type="spellEnd"/>
      <w:r w:rsidRPr="000C3211">
        <w:t>. Cambridge: Harvard University Press. ISBN 0-674-07442-4.</w:t>
      </w:r>
    </w:p>
    <w:p w14:paraId="150BBC2F" w14:textId="77777777" w:rsidR="000E6828" w:rsidRPr="000E6828" w:rsidRDefault="00C41655" w:rsidP="005C74EC">
      <w:pPr>
        <w:pStyle w:val="Bibliography"/>
      </w:pPr>
      <w:r>
        <w:fldChar w:fldCharType="begin"/>
      </w:r>
      <w:r>
        <w:instrText xml:space="preserve"> ADDIN ZOTERO_BIBL {"custom":[]} CSL_BIBLIOGRAPHY </w:instrText>
      </w:r>
      <w:r>
        <w:fldChar w:fldCharType="separate"/>
      </w:r>
      <w:r w:rsidR="000E6828" w:rsidRPr="000E6828">
        <w:t xml:space="preserve">Eriksson, M. (2016). Rurality and Collective Attitude Effects on Wolf Policy. </w:t>
      </w:r>
      <w:r w:rsidR="000E6828" w:rsidRPr="000E6828">
        <w:rPr>
          <w:i/>
          <w:iCs/>
        </w:rPr>
        <w:t>Sustainability</w:t>
      </w:r>
      <w:r w:rsidR="000E6828" w:rsidRPr="000E6828">
        <w:t xml:space="preserve">, </w:t>
      </w:r>
      <w:r w:rsidR="000E6828" w:rsidRPr="000E6828">
        <w:rPr>
          <w:i/>
          <w:iCs/>
        </w:rPr>
        <w:t>8</w:t>
      </w:r>
      <w:r w:rsidR="000E6828" w:rsidRPr="000E6828">
        <w:t>(8), 711. https://doi.org/10.3390/su8080711</w:t>
      </w:r>
    </w:p>
    <w:p w14:paraId="7E3F132A" w14:textId="77777777" w:rsidR="000E6828" w:rsidRPr="000E6828" w:rsidRDefault="000E6828" w:rsidP="005C74EC">
      <w:pPr>
        <w:pStyle w:val="Bibliography"/>
      </w:pPr>
      <w:r w:rsidRPr="000E6828">
        <w:lastRenderedPageBreak/>
        <w:t xml:space="preserve">Essen, E. von. (2016). </w:t>
      </w:r>
      <w:r w:rsidRPr="000E6828">
        <w:rPr>
          <w:i/>
          <w:iCs/>
        </w:rPr>
        <w:t>In the gap between legality and legitimacy</w:t>
      </w:r>
      <w:r w:rsidRPr="000E6828">
        <w:t>. Retrieved from http://pub.epsilon.slu.se/13567/</w:t>
      </w:r>
    </w:p>
    <w:p w14:paraId="54CF2605" w14:textId="77777777" w:rsidR="000E6828" w:rsidRPr="000E6828" w:rsidRDefault="000E6828" w:rsidP="005C74EC">
      <w:pPr>
        <w:pStyle w:val="Bibliography"/>
      </w:pPr>
      <w:r w:rsidRPr="000E6828">
        <w:t xml:space="preserve">Peter, C., &amp; Swilling, M. (2014). Linking Complexity and Sustainability Theories: Implications for Modeling Sustainability Transitions. </w:t>
      </w:r>
      <w:r w:rsidRPr="000E6828">
        <w:rPr>
          <w:i/>
          <w:iCs/>
        </w:rPr>
        <w:t>Sustainability</w:t>
      </w:r>
      <w:r w:rsidRPr="000E6828">
        <w:t xml:space="preserve">, </w:t>
      </w:r>
      <w:r w:rsidRPr="000E6828">
        <w:rPr>
          <w:i/>
          <w:iCs/>
        </w:rPr>
        <w:t>6</w:t>
      </w:r>
      <w:r w:rsidRPr="000E6828">
        <w:t>(3), 1594–1622. https://doi.org/10.3390/su6031594</w:t>
      </w:r>
    </w:p>
    <w:p w14:paraId="29F28015" w14:textId="77777777" w:rsidR="000E6828" w:rsidRPr="00EA47CA" w:rsidRDefault="000E6828" w:rsidP="005C74EC">
      <w:pPr>
        <w:pStyle w:val="Bibliography"/>
        <w:rPr>
          <w:lang w:val="sv-SE"/>
          <w:rPrChange w:id="884" w:author="Huayi Lin" w:date="2017-12-01T16:07:00Z">
            <w:rPr/>
          </w:rPrChange>
        </w:rPr>
      </w:pPr>
      <w:r w:rsidRPr="000E6828">
        <w:t>Voinov, A., &amp; Bousquet, F. (2010). Modelling with stakeholders</w:t>
      </w:r>
      <w:r w:rsidRPr="005C74EC">
        <w:rPr>
          <w:rFonts w:ascii="SimSun" w:eastAsia="SimSun" w:hAnsi="SimSun" w:cs="SimSun" w:hint="eastAsia"/>
        </w:rPr>
        <w:t>☆</w:t>
      </w:r>
      <w:r w:rsidRPr="000E6828">
        <w:t xml:space="preserve">. </w:t>
      </w:r>
      <w:proofErr w:type="spellStart"/>
      <w:r w:rsidRPr="00EA47CA">
        <w:rPr>
          <w:i/>
          <w:iCs/>
          <w:lang w:val="sv-SE"/>
          <w:rPrChange w:id="885" w:author="Huayi Lin" w:date="2017-12-01T16:07:00Z">
            <w:rPr>
              <w:i/>
              <w:iCs/>
            </w:rPr>
          </w:rPrChange>
        </w:rPr>
        <w:t>Environmental</w:t>
      </w:r>
      <w:proofErr w:type="spellEnd"/>
      <w:r w:rsidRPr="00EA47CA">
        <w:rPr>
          <w:i/>
          <w:iCs/>
          <w:lang w:val="sv-SE"/>
          <w:rPrChange w:id="886" w:author="Huayi Lin" w:date="2017-12-01T16:07:00Z">
            <w:rPr>
              <w:i/>
              <w:iCs/>
            </w:rPr>
          </w:rPrChange>
        </w:rPr>
        <w:t xml:space="preserve"> </w:t>
      </w:r>
      <w:proofErr w:type="spellStart"/>
      <w:r w:rsidRPr="00EA47CA">
        <w:rPr>
          <w:i/>
          <w:iCs/>
          <w:lang w:val="sv-SE"/>
          <w:rPrChange w:id="887" w:author="Huayi Lin" w:date="2017-12-01T16:07:00Z">
            <w:rPr>
              <w:i/>
              <w:iCs/>
            </w:rPr>
          </w:rPrChange>
        </w:rPr>
        <w:t>Modelling</w:t>
      </w:r>
      <w:proofErr w:type="spellEnd"/>
      <w:r w:rsidRPr="00EA47CA">
        <w:rPr>
          <w:i/>
          <w:iCs/>
          <w:lang w:val="sv-SE"/>
          <w:rPrChange w:id="888" w:author="Huayi Lin" w:date="2017-12-01T16:07:00Z">
            <w:rPr>
              <w:i/>
              <w:iCs/>
            </w:rPr>
          </w:rPrChange>
        </w:rPr>
        <w:t xml:space="preserve"> &amp; Software</w:t>
      </w:r>
      <w:r w:rsidRPr="00EA47CA">
        <w:rPr>
          <w:lang w:val="sv-SE"/>
          <w:rPrChange w:id="889" w:author="Huayi Lin" w:date="2017-12-01T16:07:00Z">
            <w:rPr/>
          </w:rPrChange>
        </w:rPr>
        <w:t xml:space="preserve">, </w:t>
      </w:r>
      <w:r w:rsidRPr="00EA47CA">
        <w:rPr>
          <w:i/>
          <w:iCs/>
          <w:lang w:val="sv-SE"/>
          <w:rPrChange w:id="890" w:author="Huayi Lin" w:date="2017-12-01T16:07:00Z">
            <w:rPr>
              <w:i/>
              <w:iCs/>
            </w:rPr>
          </w:rPrChange>
        </w:rPr>
        <w:t>25</w:t>
      </w:r>
      <w:r w:rsidRPr="00EA47CA">
        <w:rPr>
          <w:lang w:val="sv-SE"/>
          <w:rPrChange w:id="891" w:author="Huayi Lin" w:date="2017-12-01T16:07:00Z">
            <w:rPr/>
          </w:rPrChange>
        </w:rPr>
        <w:t>(11), 1268–1281. https</w:t>
      </w:r>
      <w:proofErr w:type="gramStart"/>
      <w:r w:rsidRPr="00EA47CA">
        <w:rPr>
          <w:lang w:val="sv-SE"/>
          <w:rPrChange w:id="892" w:author="Huayi Lin" w:date="2017-12-01T16:07:00Z">
            <w:rPr/>
          </w:rPrChange>
        </w:rPr>
        <w:t>://</w:t>
      </w:r>
      <w:proofErr w:type="gramEnd"/>
      <w:r w:rsidRPr="00EA47CA">
        <w:rPr>
          <w:lang w:val="sv-SE"/>
          <w:rPrChange w:id="893" w:author="Huayi Lin" w:date="2017-12-01T16:07:00Z">
            <w:rPr/>
          </w:rPrChange>
        </w:rPr>
        <w:t>doi.org/10.1016/j.envsoft.2010.03.007</w:t>
      </w:r>
    </w:p>
    <w:p w14:paraId="57287F8B" w14:textId="77777777" w:rsidR="000E6828" w:rsidRPr="000E6828" w:rsidRDefault="000E6828" w:rsidP="005C74EC">
      <w:pPr>
        <w:pStyle w:val="Bibliography"/>
      </w:pPr>
      <w:r w:rsidRPr="005C74EC">
        <w:rPr>
          <w:lang w:val="sv-SE"/>
        </w:rPr>
        <w:t xml:space="preserve">von Essen, E., Hansen, H. P., Nordström Källström, H., Peterson, M. N., &amp; Peterson, T. R. (2015). </w:t>
      </w:r>
      <w:r w:rsidRPr="000E6828">
        <w:t xml:space="preserve">The radicalisation of rural resistance: How hunting counterpublics in the Nordic countries contribute to illegal hunting. </w:t>
      </w:r>
      <w:r w:rsidRPr="000E6828">
        <w:rPr>
          <w:i/>
          <w:iCs/>
        </w:rPr>
        <w:t>Journal of Rural Studies</w:t>
      </w:r>
      <w:r w:rsidRPr="000E6828">
        <w:t xml:space="preserve">, </w:t>
      </w:r>
      <w:r w:rsidRPr="000E6828">
        <w:rPr>
          <w:i/>
          <w:iCs/>
        </w:rPr>
        <w:t>39</w:t>
      </w:r>
      <w:r w:rsidRPr="000E6828">
        <w:t>, 199–209. https://doi.org/10.1016/j.jrurstud.2014.11.001</w:t>
      </w:r>
    </w:p>
    <w:p w14:paraId="47B1D023" w14:textId="77777777" w:rsidR="000E6828" w:rsidRPr="000E6828" w:rsidRDefault="000E6828" w:rsidP="005C74EC">
      <w:pPr>
        <w:pStyle w:val="Bibliography"/>
      </w:pPr>
      <w:r w:rsidRPr="000E6828">
        <w:t xml:space="preserve">Wiek, A., Farioli, F., Fukushi, K., &amp; Yarime, M. (2012). Sustainability science: bridging the gap between science and society. </w:t>
      </w:r>
      <w:r w:rsidRPr="000E6828">
        <w:rPr>
          <w:i/>
          <w:iCs/>
        </w:rPr>
        <w:t>Sustainability Science</w:t>
      </w:r>
      <w:r w:rsidRPr="000E6828">
        <w:t xml:space="preserve">, </w:t>
      </w:r>
      <w:r w:rsidRPr="000E6828">
        <w:rPr>
          <w:i/>
          <w:iCs/>
        </w:rPr>
        <w:t>7</w:t>
      </w:r>
      <w:r w:rsidRPr="000E6828">
        <w:t>(S1), 1–4. https://doi.org/10.1007/s11625-011-0154-0</w:t>
      </w:r>
    </w:p>
    <w:p w14:paraId="1E6833DF" w14:textId="018BA6D2" w:rsidR="00C41655" w:rsidRDefault="00C41655" w:rsidP="00D905C7">
      <w:r>
        <w:fldChar w:fldCharType="end"/>
      </w:r>
    </w:p>
    <w:p w14:paraId="0A5A3D0C" w14:textId="7E50DB2C" w:rsidR="00DC688E" w:rsidRDefault="00DC688E" w:rsidP="00D905C7">
      <w:r>
        <w:rPr>
          <w:rFonts w:hint="eastAsia"/>
        </w:rPr>
        <w:t>Appendix</w:t>
      </w:r>
    </w:p>
    <w:p w14:paraId="72720B0C" w14:textId="55D58F0F" w:rsidR="00DC688E" w:rsidRPr="00533040" w:rsidRDefault="00DC688E" w:rsidP="00DC688E">
      <w:pPr>
        <w:pStyle w:val="Caption"/>
        <w:keepNext/>
        <w:rPr>
          <w:color w:val="auto"/>
        </w:rPr>
      </w:pPr>
      <w:r w:rsidRPr="00533040">
        <w:rPr>
          <w:color w:val="auto"/>
        </w:rPr>
        <w:t xml:space="preserve">Table </w:t>
      </w:r>
      <w:r w:rsidR="00347D3B">
        <w:rPr>
          <w:color w:val="auto"/>
        </w:rPr>
        <w:t>4</w:t>
      </w:r>
      <w:r w:rsidR="0013094C" w:rsidRPr="00533040">
        <w:rPr>
          <w:color w:val="auto"/>
        </w:rPr>
        <w:t xml:space="preserve">. </w:t>
      </w:r>
      <w:r w:rsidRPr="00533040">
        <w:rPr>
          <w:color w:val="auto"/>
        </w:rPr>
        <w:t xml:space="preserve">Parametrization of partial satisfaction functions. Each partial </w:t>
      </w:r>
      <w:del w:id="894" w:author="Windows User" w:date="2017-11-28T19:51:00Z">
        <w:r w:rsidRPr="00533040" w:rsidDel="00BB1042">
          <w:rPr>
            <w:color w:val="auto"/>
          </w:rPr>
          <w:delText>satisdaction</w:delText>
        </w:r>
      </w:del>
      <w:ins w:id="895" w:author="Windows User" w:date="2017-11-28T19:51:00Z">
        <w:r w:rsidR="00BB1042" w:rsidRPr="00533040">
          <w:rPr>
            <w:color w:val="auto"/>
          </w:rPr>
          <w:t>satisfaction</w:t>
        </w:r>
      </w:ins>
      <w:r w:rsidRPr="00533040">
        <w:rPr>
          <w:color w:val="auto"/>
        </w:rPr>
        <w:t xml:space="preserve"> factor is a function of wolfs population size </w:t>
      </w:r>
      <w:r w:rsidRPr="00533040">
        <w:rPr>
          <w:i w:val="0"/>
          <w:color w:val="auto"/>
        </w:rPr>
        <w:t>n.</w:t>
      </w:r>
    </w:p>
    <w:tbl>
      <w:tblPr>
        <w:tblStyle w:val="TableGrid"/>
        <w:tblW w:w="0" w:type="auto"/>
        <w:tblLook w:val="04A0" w:firstRow="1" w:lastRow="0" w:firstColumn="1" w:lastColumn="0" w:noHBand="0" w:noVBand="1"/>
      </w:tblPr>
      <w:tblGrid>
        <w:gridCol w:w="1921"/>
        <w:gridCol w:w="2933"/>
        <w:gridCol w:w="3442"/>
      </w:tblGrid>
      <w:tr w:rsidR="00DC688E" w:rsidRPr="003E604F" w14:paraId="70DB349E" w14:textId="77777777" w:rsidTr="0027591E">
        <w:tc>
          <w:tcPr>
            <w:tcW w:w="1921" w:type="dxa"/>
          </w:tcPr>
          <w:p w14:paraId="1C1ED12F" w14:textId="77777777" w:rsidR="00DC688E" w:rsidRPr="003E604F" w:rsidRDefault="00DC688E" w:rsidP="0027591E">
            <w:pPr>
              <w:rPr>
                <w:szCs w:val="21"/>
              </w:rPr>
            </w:pPr>
            <w:r w:rsidRPr="003E604F">
              <w:rPr>
                <w:szCs w:val="21"/>
              </w:rPr>
              <w:t>Partial Satisfaction factor</w:t>
            </w:r>
          </w:p>
        </w:tc>
        <w:tc>
          <w:tcPr>
            <w:tcW w:w="2933" w:type="dxa"/>
          </w:tcPr>
          <w:p w14:paraId="654BBB48" w14:textId="77777777" w:rsidR="00DC688E" w:rsidRPr="003E604F" w:rsidRDefault="00DC688E" w:rsidP="0027591E">
            <w:pPr>
              <w:rPr>
                <w:szCs w:val="21"/>
              </w:rPr>
            </w:pPr>
            <w:r w:rsidRPr="003E604F">
              <w:rPr>
                <w:rFonts w:hint="eastAsia"/>
                <w:szCs w:val="21"/>
              </w:rPr>
              <w:t>Formula</w:t>
            </w:r>
          </w:p>
        </w:tc>
        <w:tc>
          <w:tcPr>
            <w:tcW w:w="3442" w:type="dxa"/>
          </w:tcPr>
          <w:p w14:paraId="255CB6BD" w14:textId="77777777" w:rsidR="00DC688E" w:rsidRPr="003E604F" w:rsidRDefault="00DC688E" w:rsidP="0027591E">
            <w:pPr>
              <w:rPr>
                <w:szCs w:val="21"/>
              </w:rPr>
            </w:pPr>
            <w:r w:rsidRPr="003E604F">
              <w:rPr>
                <w:rFonts w:hint="eastAsia"/>
                <w:szCs w:val="21"/>
              </w:rPr>
              <w:t>Choice of parameters</w:t>
            </w:r>
          </w:p>
        </w:tc>
      </w:tr>
      <w:tr w:rsidR="00347D3B" w:rsidRPr="003E604F" w14:paraId="7EDFF973" w14:textId="77777777" w:rsidTr="0027591E">
        <w:tc>
          <w:tcPr>
            <w:tcW w:w="1921" w:type="dxa"/>
          </w:tcPr>
          <w:p w14:paraId="247E87F0" w14:textId="77777777" w:rsidR="00347D3B" w:rsidRPr="003E604F" w:rsidRDefault="00347D3B" w:rsidP="00347D3B">
            <w:pPr>
              <w:rPr>
                <w:szCs w:val="21"/>
              </w:rPr>
            </w:pPr>
            <w:r w:rsidRPr="003E604F">
              <w:rPr>
                <w:szCs w:val="21"/>
              </w:rPr>
              <w:t>Biodiversity</w:t>
            </w:r>
          </w:p>
        </w:tc>
        <w:bookmarkStart w:id="896" w:name="OLE_LINK3"/>
        <w:tc>
          <w:tcPr>
            <w:tcW w:w="2933" w:type="dxa"/>
          </w:tcPr>
          <w:p w14:paraId="2531C34D" w14:textId="4FEB353A" w:rsidR="00347D3B" w:rsidRPr="003E604F" w:rsidRDefault="000016D8" w:rsidP="00347D3B">
            <w:pPr>
              <w:rPr>
                <w:szCs w:val="21"/>
              </w:rPr>
            </w:pPr>
            <m:oMathPara>
              <m:oMath>
                <m:sSub>
                  <m:sSubPr>
                    <m:ctrlPr>
                      <w:rPr>
                        <w:rFonts w:ascii="Cambria Math" w:hAnsi="Cambria Math"/>
                        <w:szCs w:val="21"/>
                      </w:rPr>
                    </m:ctrlPr>
                  </m:sSubPr>
                  <m:e>
                    <m:r>
                      <m:rPr>
                        <m:sty m:val="p"/>
                      </m:rPr>
                      <w:rPr>
                        <w:rFonts w:ascii="Cambria Math" w:hAnsi="Cambria Math"/>
                        <w:szCs w:val="21"/>
                      </w:rPr>
                      <m:t>S</m:t>
                    </m:r>
                  </m:e>
                  <m:sub>
                    <m:r>
                      <w:rPr>
                        <w:rFonts w:ascii="Cambria Math" w:hAnsi="Cambria Math"/>
                        <w:szCs w:val="21"/>
                      </w:rPr>
                      <m:t>Bd</m:t>
                    </m:r>
                  </m:sub>
                </m:sSub>
                <m:d>
                  <m:dPr>
                    <m:ctrlPr>
                      <w:rPr>
                        <w:rFonts w:ascii="Cambria Math" w:hAnsi="Cambria Math"/>
                        <w:szCs w:val="21"/>
                      </w:rPr>
                    </m:ctrlPr>
                  </m:dPr>
                  <m:e>
                    <m:r>
                      <w:rPr>
                        <w:rFonts w:ascii="Cambria Math" w:hAnsi="Cambria Math"/>
                        <w:szCs w:val="21"/>
                      </w:rPr>
                      <m:t>n</m:t>
                    </m:r>
                  </m:e>
                </m:d>
                <m:r>
                  <m:rPr>
                    <m:sty m:val="p"/>
                  </m:rP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m:t>
                    </m:r>
                    <m:sSup>
                      <m:sSupPr>
                        <m:ctrlPr>
                          <w:rPr>
                            <w:rFonts w:ascii="Cambria Math" w:hAnsi="Cambria Math"/>
                            <w:szCs w:val="21"/>
                          </w:rPr>
                        </m:ctrlPr>
                      </m:sSupPr>
                      <m:e>
                        <m:r>
                          <w:rPr>
                            <w:rFonts w:ascii="Cambria Math" w:hAnsi="Cambria Math"/>
                            <w:szCs w:val="21"/>
                          </w:rPr>
                          <m:t>e</m:t>
                        </m:r>
                      </m:e>
                      <m:sup>
                        <m:r>
                          <w:rPr>
                            <w:rFonts w:ascii="Cambria Math" w:hAnsi="Cambria Math"/>
                            <w:szCs w:val="21"/>
                          </w:rPr>
                          <m:t>-a</m:t>
                        </m:r>
                        <m:d>
                          <m:dPr>
                            <m:ctrlPr>
                              <w:rPr>
                                <w:rFonts w:ascii="Cambria Math" w:hAnsi="Cambria Math"/>
                                <w:i/>
                                <w:szCs w:val="21"/>
                              </w:rPr>
                            </m:ctrlPr>
                          </m:dPr>
                          <m:e>
                            <m:r>
                              <w:rPr>
                                <w:rFonts w:ascii="Cambria Math" w:hAnsi="Cambria Math"/>
                                <w:szCs w:val="21"/>
                              </w:rPr>
                              <m:t>n-μ</m:t>
                            </m:r>
                          </m:e>
                        </m:d>
                      </m:sup>
                    </m:sSup>
                  </m:den>
                </m:f>
              </m:oMath>
            </m:oMathPara>
            <w:bookmarkEnd w:id="896"/>
          </w:p>
        </w:tc>
        <w:tc>
          <w:tcPr>
            <w:tcW w:w="3442" w:type="dxa"/>
          </w:tcPr>
          <w:p w14:paraId="31523517" w14:textId="77777777" w:rsidR="00347D3B" w:rsidRDefault="00347D3B" w:rsidP="00347D3B">
            <w:pPr>
              <w:rPr>
                <w:lang w:val="en-US"/>
              </w:rPr>
            </w:pPr>
            <w:r w:rsidRPr="00B40DE5">
              <w:rPr>
                <w:lang w:val="en-US"/>
              </w:rPr>
              <w:t xml:space="preserve">Factor of biodiversity is modelled with use of sigmoid function. </w:t>
            </w:r>
            <m:oMath>
              <m:r>
                <w:rPr>
                  <w:rFonts w:ascii="Cambria Math" w:hAnsi="Cambria Math"/>
                </w:rPr>
                <m:t>μ</m:t>
              </m:r>
            </m:oMath>
            <w:r w:rsidRPr="00B0069D">
              <w:rPr>
                <w:lang w:val="en-US"/>
              </w:rPr>
              <w:t xml:space="preserve"> </w:t>
            </w:r>
            <w:proofErr w:type="gramStart"/>
            <w:r>
              <w:rPr>
                <w:lang w:val="en-US"/>
              </w:rPr>
              <w:t>is</w:t>
            </w:r>
            <w:proofErr w:type="gramEnd"/>
            <w:r>
              <w:rPr>
                <w:lang w:val="en-US"/>
              </w:rPr>
              <w:t xml:space="preserve"> the location parameter (point at which value of the function is equal to 0.5). We assume</w:t>
            </w:r>
            <m:oMath>
              <m:r>
                <w:rPr>
                  <w:rFonts w:ascii="Cambria Math" w:hAnsi="Cambria Math"/>
                  <w:lang w:val="en-US"/>
                </w:rPr>
                <m:t xml:space="preserve"> μ</m:t>
              </m:r>
              <m:r>
                <w:rPr>
                  <w:rFonts w:ascii="Cambria Math" w:hAnsi="Cambria Math" w:hint="eastAsia"/>
                  <w:lang w:val="en-US"/>
                </w:rPr>
                <m:t>=500</m:t>
              </m:r>
            </m:oMath>
            <w:r w:rsidRPr="00B0069D">
              <w:rPr>
                <w:lang w:val="en-US"/>
              </w:rPr>
              <w:t xml:space="preserve"> </w:t>
            </w:r>
            <w:r>
              <w:rPr>
                <w:lang w:val="en-US"/>
              </w:rPr>
              <w:t xml:space="preserve">which is </w:t>
            </w:r>
            <w:r w:rsidRPr="00896976">
              <w:rPr>
                <w:lang w:val="en-US"/>
              </w:rPr>
              <w:t>the</w:t>
            </w:r>
            <w:r w:rsidRPr="00896976">
              <w:rPr>
                <w:rFonts w:hint="eastAsia"/>
                <w:lang w:val="en-US"/>
              </w:rPr>
              <w:t xml:space="preserve"> </w:t>
            </w:r>
            <w:r>
              <w:rPr>
                <w:lang w:val="en-US"/>
              </w:rPr>
              <w:t>Favorable Reference Population</w:t>
            </w:r>
            <w:r w:rsidRPr="00896976">
              <w:rPr>
                <w:vertAlign w:val="superscript"/>
                <w:lang w:val="en-US"/>
              </w:rPr>
              <w:footnoteReference w:id="6"/>
            </w:r>
            <w:r>
              <w:rPr>
                <w:lang w:val="en-US"/>
              </w:rPr>
              <w:t>.</w:t>
            </w:r>
          </w:p>
          <w:p w14:paraId="011E34E6" w14:textId="7D5BD123" w:rsidR="00347D3B" w:rsidRPr="00B0069D" w:rsidRDefault="00347D3B" w:rsidP="00347D3B">
            <w:pPr>
              <w:rPr>
                <w:szCs w:val="21"/>
                <w:lang w:val="en-US"/>
              </w:rPr>
            </w:pPr>
            <m:oMath>
              <m:r>
                <w:rPr>
                  <w:rFonts w:ascii="Cambria Math" w:hAnsi="Cambria Math"/>
                </w:rPr>
                <m:t>a</m:t>
              </m:r>
            </m:oMath>
            <w:r w:rsidRPr="00B40DE5">
              <w:rPr>
                <w:lang w:val="en-US"/>
              </w:rPr>
              <w:t xml:space="preserve"> </w:t>
            </w:r>
            <w:proofErr w:type="gramStart"/>
            <w:r w:rsidRPr="00B40DE5">
              <w:rPr>
                <w:lang w:val="en-US"/>
              </w:rPr>
              <w:t>is</w:t>
            </w:r>
            <w:proofErr w:type="gramEnd"/>
            <w:r w:rsidRPr="00B40DE5">
              <w:rPr>
                <w:lang w:val="en-US"/>
              </w:rPr>
              <w:t xml:space="preserve"> the shape parameter regulating speed of increase of sigmoid function. Here we </w:t>
            </w:r>
            <w:proofErr w:type="gramStart"/>
            <w:r w:rsidRPr="00B40DE5">
              <w:rPr>
                <w:lang w:val="en-US"/>
              </w:rPr>
              <w:t xml:space="preserve">assume </w:t>
            </w:r>
            <w:proofErr w:type="gramEnd"/>
            <m:oMath>
              <m:r>
                <w:rPr>
                  <w:rFonts w:ascii="Cambria Math" w:hAnsi="Cambria Math"/>
                </w:rPr>
                <m:t>a</m:t>
              </m:r>
              <m:r>
                <w:rPr>
                  <w:rFonts w:ascii="Cambria Math" w:hAnsi="Cambria Math"/>
                  <w:lang w:val="en-US"/>
                </w:rPr>
                <m:t>= 0.01358</m:t>
              </m:r>
            </m:oMath>
            <w:r w:rsidRPr="00B40DE5">
              <w:rPr>
                <w:lang w:val="en-US"/>
              </w:rPr>
              <w:t xml:space="preserve">, so that </w:t>
            </w:r>
            <w:r w:rsidRPr="00B0069D">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Bd</m:t>
                  </m:r>
                </m:sub>
              </m:sSub>
              <m:d>
                <m:dPr>
                  <m:ctrlPr>
                    <w:rPr>
                      <w:rFonts w:ascii="Cambria Math" w:hAnsi="Cambria Math"/>
                      <w:i/>
                    </w:rPr>
                  </m:ctrlPr>
                </m:dPr>
                <m:e>
                  <m:r>
                    <w:rPr>
                      <w:rFonts w:ascii="Cambria Math" w:hAnsi="Cambria Math"/>
                      <w:lang w:val="en-US"/>
                    </w:rPr>
                    <m:t>0</m:t>
                  </m:r>
                </m:e>
              </m:d>
              <m:r>
                <w:rPr>
                  <w:rFonts w:ascii="Cambria Math" w:hAnsi="Cambria Math"/>
                  <w:lang w:val="en-US"/>
                </w:rPr>
                <m:t>=0.01</m:t>
              </m:r>
              <m:r>
                <m:rPr>
                  <m:sty m:val="p"/>
                </m:rPr>
                <w:rPr>
                  <w:rFonts w:ascii="Cambria Math" w:hAnsi="Cambria Math"/>
                  <w:lang w:val="en-US"/>
                </w:rPr>
                <w:softHyphen/>
              </m:r>
              <m:r>
                <m:rPr>
                  <m:sty m:val="p"/>
                </m:rPr>
                <w:rPr>
                  <w:rFonts w:ascii="Cambria Math" w:hAnsi="Cambria Math"/>
                  <w:lang w:val="en-US"/>
                </w:rPr>
                <w:softHyphen/>
              </m:r>
            </m:oMath>
            <w:r>
              <w:rPr>
                <w:lang w:val="en-US"/>
              </w:rPr>
              <w:t xml:space="preserve"> and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Bd</m:t>
                  </m:r>
                </m:sub>
              </m:sSub>
              <m:d>
                <m:dPr>
                  <m:ctrlPr>
                    <w:rPr>
                      <w:rFonts w:ascii="Cambria Math" w:hAnsi="Cambria Math"/>
                      <w:i/>
                    </w:rPr>
                  </m:ctrlPr>
                </m:dPr>
                <m:e>
                  <m:r>
                    <w:rPr>
                      <w:rFonts w:ascii="Cambria Math" w:hAnsi="Cambria Math"/>
                      <w:lang w:val="en-US"/>
                    </w:rPr>
                    <m:t>μ</m:t>
                  </m:r>
                </m:e>
              </m:d>
              <m:r>
                <w:rPr>
                  <w:rFonts w:ascii="Cambria Math" w:hAnsi="Cambria Math"/>
                  <w:lang w:val="en-US"/>
                </w:rPr>
                <m:t>=0.9</m:t>
              </m:r>
            </m:oMath>
            <w:r w:rsidRPr="00B40DE5">
              <w:rPr>
                <w:lang w:val="en-US"/>
              </w:rPr>
              <w:t>.</w:t>
            </w:r>
          </w:p>
        </w:tc>
      </w:tr>
      <w:tr w:rsidR="00DC688E" w:rsidRPr="003E604F" w14:paraId="61B914FD" w14:textId="77777777" w:rsidTr="0027591E">
        <w:tc>
          <w:tcPr>
            <w:tcW w:w="1921" w:type="dxa"/>
          </w:tcPr>
          <w:p w14:paraId="71719CD3" w14:textId="77777777" w:rsidR="00DC688E" w:rsidRPr="003E604F" w:rsidRDefault="00DC688E" w:rsidP="0027591E">
            <w:pPr>
              <w:rPr>
                <w:szCs w:val="21"/>
              </w:rPr>
            </w:pPr>
            <w:r w:rsidRPr="003E604F">
              <w:rPr>
                <w:szCs w:val="21"/>
              </w:rPr>
              <w:t>Biophilia</w:t>
            </w:r>
          </w:p>
        </w:tc>
        <w:tc>
          <w:tcPr>
            <w:tcW w:w="2933" w:type="dxa"/>
          </w:tcPr>
          <w:p w14:paraId="2E9A2D2F" w14:textId="77777777" w:rsidR="00DC688E" w:rsidRPr="003E604F" w:rsidRDefault="000016D8" w:rsidP="0027591E">
            <w:pPr>
              <w:widowControl/>
              <w:spacing w:after="200" w:line="276" w:lineRule="auto"/>
              <w:jc w:val="left"/>
              <w:rPr>
                <w:rFonts w:ascii="Calibri" w:hAnsi="Calibri"/>
                <w:szCs w:val="21"/>
              </w:rPr>
            </w:pPr>
            <m:oMathPara>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Bph</m:t>
                    </m:r>
                  </m:sub>
                </m:sSub>
                <m:d>
                  <m:dPr>
                    <m:ctrlPr>
                      <w:rPr>
                        <w:rFonts w:ascii="Cambria Math" w:hAnsi="Cambria Math"/>
                        <w:szCs w:val="21"/>
                      </w:rPr>
                    </m:ctrlPr>
                  </m:dPr>
                  <m:e>
                    <m:r>
                      <w:rPr>
                        <w:rFonts w:ascii="Cambria Math" w:hAnsi="Cambria Math"/>
                        <w:szCs w:val="21"/>
                      </w:rPr>
                      <m:t>n</m:t>
                    </m:r>
                  </m:e>
                </m:d>
                <m:r>
                  <w:rPr>
                    <w:rFonts w:ascii="Cambria Math" w:hAnsi="Cambria Math"/>
                    <w:szCs w:val="21"/>
                  </w:rPr>
                  <m:t>=1</m:t>
                </m:r>
                <m:r>
                  <m:rPr>
                    <m:sty m:val="p"/>
                  </m:rP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1</m:t>
                        </m:r>
                      </m:sub>
                    </m:sSub>
                    <m:r>
                      <w:rPr>
                        <w:rFonts w:ascii="Cambria Math" w:hAnsi="Cambria Math"/>
                        <w:szCs w:val="21"/>
                      </w:rPr>
                      <m:t>n</m:t>
                    </m:r>
                  </m:sup>
                </m:sSup>
              </m:oMath>
            </m:oMathPara>
          </w:p>
        </w:tc>
        <w:tc>
          <w:tcPr>
            <w:tcW w:w="3442" w:type="dxa"/>
          </w:tcPr>
          <w:p w14:paraId="6BC43884" w14:textId="77777777" w:rsidR="00DC688E" w:rsidRPr="00B0069D" w:rsidRDefault="000016D8" w:rsidP="0027591E">
            <w:pPr>
              <w:rPr>
                <w:szCs w:val="21"/>
                <w:lang w:val="en-US"/>
              </w:rPr>
            </w:pPr>
            <m:oMath>
              <m:sSub>
                <m:sSubPr>
                  <m:ctrlPr>
                    <w:rPr>
                      <w:rFonts w:ascii="Cambria Math" w:hAnsi="Cambria Math"/>
                      <w:i/>
                    </w:rPr>
                  </m:ctrlPr>
                </m:sSubPr>
                <m:e>
                  <m:r>
                    <w:rPr>
                      <w:rFonts w:ascii="Cambria Math" w:hAnsi="Cambria Math"/>
                    </w:rPr>
                    <m:t>c</m:t>
                  </m:r>
                </m:e>
                <m:sub>
                  <m:r>
                    <w:rPr>
                      <w:rFonts w:ascii="Cambria Math" w:hAnsi="Cambria Math" w:hint="eastAsia"/>
                      <w:lang w:val="en-US"/>
                    </w:rPr>
                    <m:t>7</m:t>
                  </m:r>
                </m:sub>
              </m:sSub>
            </m:oMath>
            <w:r w:rsidR="00DC688E" w:rsidRPr="00B0069D">
              <w:rPr>
                <w:lang w:val="en-US"/>
              </w:rPr>
              <w:t xml:space="preserve"> is the coefficient describing how quickly the satisfaction function grows from zero (</w:t>
            </w:r>
            <m:oMath>
              <m:sSup>
                <m:sSupPr>
                  <m:ctrlPr>
                    <w:rPr>
                      <w:rFonts w:ascii="Cambria Math" w:hAnsi="Cambria Math"/>
                      <w:i/>
                    </w:rPr>
                  </m:ctrlPr>
                </m:sSupPr>
                <m:e>
                  <m:r>
                    <w:rPr>
                      <w:rFonts w:ascii="Cambria Math" w:hAnsi="Cambria Math"/>
                    </w:rPr>
                    <m:t>s</m:t>
                  </m:r>
                </m:e>
                <m:sup>
                  <m:r>
                    <w:rPr>
                      <w:rFonts w:ascii="Cambria Math" w:hAnsi="Cambria Math" w:hint="eastAsia"/>
                      <w:lang w:val="en-US"/>
                    </w:rPr>
                    <m:t>'</m:t>
                  </m:r>
                </m:sup>
              </m:sSup>
              <m:d>
                <m:dPr>
                  <m:ctrlPr>
                    <w:rPr>
                      <w:rFonts w:ascii="Cambria Math" w:hAnsi="Cambria Math"/>
                      <w:i/>
                    </w:rPr>
                  </m:ctrlPr>
                </m:dPr>
                <m:e>
                  <m:r>
                    <w:rPr>
                      <w:rFonts w:ascii="Cambria Math" w:hAnsi="Cambria Math" w:hint="eastAsia"/>
                      <w:lang w:val="en-US"/>
                    </w:rPr>
                    <m:t>0</m:t>
                  </m:r>
                </m:e>
              </m:d>
              <m:r>
                <w:rPr>
                  <w:rFonts w:ascii="Cambria Math" w:hAnsi="Cambria Math" w:hint="eastAsia"/>
                  <w:lang w:val="en-US"/>
                </w:rPr>
                <m:t>=</m:t>
              </m:r>
              <m:sSub>
                <m:sSubPr>
                  <m:ctrlPr>
                    <w:rPr>
                      <w:rFonts w:ascii="Cambria Math" w:hAnsi="Cambria Math"/>
                      <w:i/>
                    </w:rPr>
                  </m:ctrlPr>
                </m:sSubPr>
                <m:e>
                  <m:r>
                    <w:rPr>
                      <w:rFonts w:ascii="Cambria Math" w:hAnsi="Cambria Math"/>
                    </w:rPr>
                    <m:t>c</m:t>
                  </m:r>
                </m:e>
                <m:sub>
                  <m:r>
                    <w:rPr>
                      <w:rFonts w:ascii="Cambria Math" w:hAnsi="Cambria Math" w:hint="eastAsia"/>
                      <w:lang w:val="en-US"/>
                    </w:rPr>
                    <m:t>1</m:t>
                  </m:r>
                </m:sub>
              </m:sSub>
              <m:r>
                <w:rPr>
                  <w:rFonts w:ascii="Cambria Math" w:hAnsi="Cambria Math" w:hint="eastAsia"/>
                  <w:lang w:val="en-US"/>
                </w:rPr>
                <m:t>=0.009</m:t>
              </m:r>
            </m:oMath>
            <w:r w:rsidR="00DC688E" w:rsidRPr="00B0069D">
              <w:rPr>
                <w:lang w:val="en-US"/>
              </w:rPr>
              <w:t>).</w:t>
            </w:r>
          </w:p>
        </w:tc>
      </w:tr>
      <w:tr w:rsidR="00DC688E" w:rsidRPr="003E604F" w14:paraId="61CA4D5F" w14:textId="77777777" w:rsidTr="0027591E">
        <w:tc>
          <w:tcPr>
            <w:tcW w:w="1921" w:type="dxa"/>
          </w:tcPr>
          <w:p w14:paraId="1467237A" w14:textId="77777777" w:rsidR="00DC688E" w:rsidRPr="003E604F" w:rsidRDefault="00DC688E" w:rsidP="0027591E">
            <w:pPr>
              <w:rPr>
                <w:szCs w:val="21"/>
              </w:rPr>
            </w:pPr>
            <w:r w:rsidRPr="003E604F">
              <w:rPr>
                <w:szCs w:val="21"/>
              </w:rPr>
              <w:lastRenderedPageBreak/>
              <w:t>Loss of livestock</w:t>
            </w:r>
          </w:p>
        </w:tc>
        <w:tc>
          <w:tcPr>
            <w:tcW w:w="2933" w:type="dxa"/>
          </w:tcPr>
          <w:p w14:paraId="53C8B292" w14:textId="77777777" w:rsidR="00DC688E" w:rsidRPr="003E604F" w:rsidRDefault="000016D8" w:rsidP="0027591E">
            <w:pPr>
              <w:rPr>
                <w:szCs w:val="21"/>
              </w:rPr>
            </w:pPr>
            <m:oMathPara>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Loss_liv</m:t>
                    </m:r>
                  </m:sub>
                </m:sSub>
                <m:d>
                  <m:dPr>
                    <m:ctrlPr>
                      <w:rPr>
                        <w:rFonts w:ascii="Cambria Math" w:hAnsi="Cambria Math"/>
                        <w:szCs w:val="21"/>
                      </w:rPr>
                    </m:ctrlPr>
                  </m:dPr>
                  <m:e>
                    <m:r>
                      <w:rPr>
                        <w:rFonts w:ascii="Cambria Math" w:hAnsi="Cambria Math"/>
                        <w:szCs w:val="21"/>
                      </w:rPr>
                      <m:t>n</m:t>
                    </m:r>
                  </m:e>
                </m:d>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sup>
                </m:sSup>
              </m:oMath>
            </m:oMathPara>
          </w:p>
        </w:tc>
        <w:tc>
          <w:tcPr>
            <w:tcW w:w="3442" w:type="dxa"/>
          </w:tcPr>
          <w:p w14:paraId="55776E2B" w14:textId="77777777" w:rsidR="00DC688E" w:rsidRPr="00B0069D" w:rsidRDefault="00DC688E" w:rsidP="0027591E">
            <w:pPr>
              <w:rPr>
                <w:szCs w:val="21"/>
                <w:lang w:val="en-US"/>
              </w:rPr>
            </w:pPr>
            <w:r w:rsidRPr="00B0069D">
              <w:rPr>
                <w:i/>
                <w:lang w:val="en-US"/>
              </w:rPr>
              <w:t>c</w:t>
            </w:r>
            <w:r w:rsidRPr="00B0069D">
              <w:rPr>
                <w:vertAlign w:val="subscript"/>
                <w:lang w:val="en-US"/>
              </w:rPr>
              <w:t>2</w:t>
            </w:r>
            <w:r w:rsidRPr="00B0069D">
              <w:rPr>
                <w:lang w:val="en-US"/>
              </w:rPr>
              <w:t xml:space="preserve"> =0.00001 is the coefficient describing how quickly the satisfaction function decreases from zero.</w:t>
            </w:r>
          </w:p>
        </w:tc>
      </w:tr>
      <w:tr w:rsidR="00DC688E" w:rsidRPr="003E604F" w14:paraId="6E6FFDB4" w14:textId="77777777" w:rsidTr="0027591E">
        <w:tc>
          <w:tcPr>
            <w:tcW w:w="1921" w:type="dxa"/>
          </w:tcPr>
          <w:p w14:paraId="290728FA" w14:textId="77777777" w:rsidR="00DC688E" w:rsidRPr="003E604F" w:rsidRDefault="00DC688E" w:rsidP="0027591E">
            <w:pPr>
              <w:rPr>
                <w:szCs w:val="21"/>
              </w:rPr>
            </w:pPr>
            <w:r w:rsidRPr="003E604F">
              <w:rPr>
                <w:szCs w:val="21"/>
              </w:rPr>
              <w:t>Loss of reindeer</w:t>
            </w:r>
          </w:p>
        </w:tc>
        <w:tc>
          <w:tcPr>
            <w:tcW w:w="2933" w:type="dxa"/>
          </w:tcPr>
          <w:p w14:paraId="12BBD524" w14:textId="77777777" w:rsidR="00DC688E" w:rsidRPr="003E604F" w:rsidRDefault="000016D8" w:rsidP="0027591E">
            <w:pPr>
              <w:rPr>
                <w:szCs w:val="21"/>
              </w:rPr>
            </w:pPr>
            <m:oMathPara>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Loss_rei</m:t>
                    </m:r>
                  </m:sub>
                </m:sSub>
                <m:d>
                  <m:dPr>
                    <m:ctrlPr>
                      <w:rPr>
                        <w:rFonts w:ascii="Cambria Math" w:hAnsi="Cambria Math"/>
                        <w:szCs w:val="21"/>
                      </w:rPr>
                    </m:ctrlPr>
                  </m:dPr>
                  <m:e>
                    <m:r>
                      <w:rPr>
                        <w:rFonts w:ascii="Cambria Math" w:hAnsi="Cambria Math"/>
                        <w:szCs w:val="21"/>
                      </w:rPr>
                      <m:t>n</m:t>
                    </m:r>
                  </m:e>
                </m:d>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sup>
                </m:sSup>
              </m:oMath>
            </m:oMathPara>
          </w:p>
        </w:tc>
        <w:tc>
          <w:tcPr>
            <w:tcW w:w="3442" w:type="dxa"/>
          </w:tcPr>
          <w:p w14:paraId="4AEC8325" w14:textId="77777777" w:rsidR="00DC688E" w:rsidRPr="00B0069D" w:rsidRDefault="00DC688E" w:rsidP="0027591E">
            <w:pPr>
              <w:rPr>
                <w:szCs w:val="21"/>
                <w:lang w:val="en-US"/>
              </w:rPr>
            </w:pPr>
            <w:proofErr w:type="gramStart"/>
            <w:r w:rsidRPr="00B0069D">
              <w:rPr>
                <w:i/>
                <w:lang w:val="en-US"/>
              </w:rPr>
              <w:t>c</w:t>
            </w:r>
            <w:r w:rsidRPr="00B0069D">
              <w:rPr>
                <w:vertAlign w:val="subscript"/>
                <w:lang w:val="en-US"/>
              </w:rPr>
              <w:t xml:space="preserve">3 </w:t>
            </w:r>
            <w:r w:rsidRPr="00B0069D">
              <w:rPr>
                <w:lang w:val="en-US"/>
              </w:rPr>
              <w:t xml:space="preserve"> =</w:t>
            </w:r>
            <w:proofErr w:type="gramEnd"/>
            <w:r w:rsidRPr="00B0069D">
              <w:rPr>
                <w:lang w:val="en-US"/>
              </w:rPr>
              <w:t>0.00005 is the coefficient describing how quickly the satisfaction function decreases from zero.</w:t>
            </w:r>
          </w:p>
        </w:tc>
      </w:tr>
      <w:tr w:rsidR="00DC688E" w:rsidRPr="003E604F" w14:paraId="3178A362" w14:textId="77777777" w:rsidTr="0027591E">
        <w:tc>
          <w:tcPr>
            <w:tcW w:w="1921" w:type="dxa"/>
          </w:tcPr>
          <w:p w14:paraId="5964C55F" w14:textId="77777777" w:rsidR="00DC688E" w:rsidRPr="003E604F" w:rsidRDefault="00DC688E" w:rsidP="0027591E">
            <w:pPr>
              <w:rPr>
                <w:szCs w:val="21"/>
              </w:rPr>
            </w:pPr>
            <w:r w:rsidRPr="003E604F">
              <w:rPr>
                <w:szCs w:val="21"/>
              </w:rPr>
              <w:t>Loss of hunting dogs</w:t>
            </w:r>
          </w:p>
        </w:tc>
        <w:tc>
          <w:tcPr>
            <w:tcW w:w="2933" w:type="dxa"/>
          </w:tcPr>
          <w:p w14:paraId="09F4A568" w14:textId="77777777" w:rsidR="00DC688E" w:rsidRPr="003E604F" w:rsidRDefault="000016D8" w:rsidP="0027591E">
            <w:pPr>
              <w:rPr>
                <w:szCs w:val="21"/>
              </w:rPr>
            </w:pPr>
            <m:oMathPara>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Loss_hun</m:t>
                    </m:r>
                  </m:sub>
                </m:sSub>
                <m:d>
                  <m:dPr>
                    <m:ctrlPr>
                      <w:rPr>
                        <w:rFonts w:ascii="Cambria Math" w:hAnsi="Cambria Math"/>
                        <w:szCs w:val="21"/>
                      </w:rPr>
                    </m:ctrlPr>
                  </m:dPr>
                  <m:e>
                    <m:r>
                      <w:rPr>
                        <w:rFonts w:ascii="Cambria Math" w:hAnsi="Cambria Math"/>
                        <w:szCs w:val="21"/>
                      </w:rPr>
                      <m:t>n</m:t>
                    </m:r>
                  </m:e>
                </m:d>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4</m:t>
                        </m:r>
                      </m:sub>
                    </m:sSub>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sup>
                </m:sSup>
              </m:oMath>
            </m:oMathPara>
          </w:p>
        </w:tc>
        <w:tc>
          <w:tcPr>
            <w:tcW w:w="3442" w:type="dxa"/>
          </w:tcPr>
          <w:p w14:paraId="097A3CBC" w14:textId="77777777" w:rsidR="00DC688E" w:rsidRPr="00B0069D" w:rsidRDefault="00DC688E" w:rsidP="0027591E">
            <w:pPr>
              <w:rPr>
                <w:szCs w:val="21"/>
                <w:lang w:val="en-US"/>
              </w:rPr>
            </w:pPr>
            <w:proofErr w:type="gramStart"/>
            <w:r w:rsidRPr="00B0069D">
              <w:rPr>
                <w:i/>
                <w:lang w:val="en-US"/>
              </w:rPr>
              <w:t>c</w:t>
            </w:r>
            <w:r w:rsidRPr="00B0069D">
              <w:rPr>
                <w:vertAlign w:val="subscript"/>
                <w:lang w:val="en-US"/>
              </w:rPr>
              <w:t xml:space="preserve">4  </w:t>
            </w:r>
            <w:r w:rsidRPr="00B0069D">
              <w:rPr>
                <w:lang w:val="en-US"/>
              </w:rPr>
              <w:t>=</w:t>
            </w:r>
            <w:proofErr w:type="gramEnd"/>
            <w:r w:rsidRPr="00B0069D">
              <w:rPr>
                <w:lang w:val="en-US"/>
              </w:rPr>
              <w:t>0.0001 is the coefficient describing how quickly the satisfaction function decreases from zero.</w:t>
            </w:r>
          </w:p>
        </w:tc>
      </w:tr>
      <w:tr w:rsidR="00DC688E" w:rsidRPr="003E604F" w14:paraId="1659DBE4" w14:textId="77777777" w:rsidTr="0027591E">
        <w:tc>
          <w:tcPr>
            <w:tcW w:w="1921" w:type="dxa"/>
          </w:tcPr>
          <w:p w14:paraId="7C20AB15" w14:textId="77777777" w:rsidR="00DC688E" w:rsidRPr="003E604F" w:rsidRDefault="00DC688E" w:rsidP="0027591E">
            <w:pPr>
              <w:rPr>
                <w:szCs w:val="21"/>
              </w:rPr>
            </w:pPr>
            <w:r w:rsidRPr="003E604F">
              <w:rPr>
                <w:szCs w:val="21"/>
              </w:rPr>
              <w:t>Tax</w:t>
            </w:r>
          </w:p>
        </w:tc>
        <w:tc>
          <w:tcPr>
            <w:tcW w:w="2933" w:type="dxa"/>
          </w:tcPr>
          <w:p w14:paraId="0C504595" w14:textId="77777777" w:rsidR="00DC688E" w:rsidRPr="003E604F" w:rsidRDefault="000016D8" w:rsidP="0027591E">
            <w:pPr>
              <w:rPr>
                <w:szCs w:val="21"/>
              </w:rPr>
            </w:pPr>
            <m:oMathPara>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d>
                  <m:dPr>
                    <m:ctrlPr>
                      <w:rPr>
                        <w:rFonts w:ascii="Cambria Math" w:hAnsi="Cambria Math"/>
                        <w:szCs w:val="21"/>
                      </w:rPr>
                    </m:ctrlPr>
                  </m:dPr>
                  <m:e>
                    <m:r>
                      <w:rPr>
                        <w:rFonts w:ascii="Cambria Math" w:hAnsi="Cambria Math"/>
                        <w:szCs w:val="21"/>
                      </w:rPr>
                      <m:t>n</m:t>
                    </m:r>
                  </m:e>
                </m:d>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5</m:t>
                        </m:r>
                      </m:sub>
                    </m:sSub>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sup>
                </m:sSup>
              </m:oMath>
            </m:oMathPara>
          </w:p>
        </w:tc>
        <w:tc>
          <w:tcPr>
            <w:tcW w:w="3442" w:type="dxa"/>
          </w:tcPr>
          <w:p w14:paraId="7E8A2FD4" w14:textId="77777777" w:rsidR="00DC688E" w:rsidRPr="00B0069D" w:rsidRDefault="00DC688E" w:rsidP="0027591E">
            <w:pPr>
              <w:rPr>
                <w:szCs w:val="21"/>
                <w:lang w:val="en-US"/>
              </w:rPr>
            </w:pPr>
            <w:r w:rsidRPr="00B0069D">
              <w:rPr>
                <w:i/>
                <w:lang w:val="en-US"/>
              </w:rPr>
              <w:t>c</w:t>
            </w:r>
            <w:r w:rsidRPr="00B0069D">
              <w:rPr>
                <w:vertAlign w:val="subscript"/>
                <w:lang w:val="en-US"/>
              </w:rPr>
              <w:t xml:space="preserve">5 </w:t>
            </w:r>
            <w:r w:rsidRPr="00B0069D">
              <w:rPr>
                <w:lang w:val="en-US"/>
              </w:rPr>
              <w:t>= 0.0000005 is the coefficient describing how quickly the satisfaction function decreases from zero.</w:t>
            </w:r>
          </w:p>
        </w:tc>
      </w:tr>
      <w:tr w:rsidR="00DC688E" w:rsidRPr="003E604F" w14:paraId="2D759580" w14:textId="77777777" w:rsidTr="0027591E">
        <w:tc>
          <w:tcPr>
            <w:tcW w:w="1921" w:type="dxa"/>
          </w:tcPr>
          <w:p w14:paraId="105587AF" w14:textId="77777777" w:rsidR="00DC688E" w:rsidRPr="003E604F" w:rsidRDefault="00DC688E" w:rsidP="0027591E">
            <w:pPr>
              <w:rPr>
                <w:szCs w:val="21"/>
              </w:rPr>
            </w:pPr>
            <w:r w:rsidRPr="003E604F">
              <w:rPr>
                <w:szCs w:val="21"/>
              </w:rPr>
              <w:t>Preventative measures</w:t>
            </w:r>
          </w:p>
        </w:tc>
        <w:tc>
          <w:tcPr>
            <w:tcW w:w="2933" w:type="dxa"/>
          </w:tcPr>
          <w:p w14:paraId="3C42ED7C" w14:textId="77777777" w:rsidR="00DC688E" w:rsidRPr="003E604F" w:rsidRDefault="000016D8" w:rsidP="0027591E">
            <w:pPr>
              <w:rPr>
                <w:szCs w:val="21"/>
              </w:rPr>
            </w:pPr>
            <m:oMathPara>
              <m:oMath>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Pre</m:t>
                    </m:r>
                  </m:sub>
                </m:sSub>
                <m:d>
                  <m:dPr>
                    <m:ctrlPr>
                      <w:rPr>
                        <w:rFonts w:ascii="Cambria Math" w:hAnsi="Cambria Math"/>
                        <w:szCs w:val="21"/>
                      </w:rPr>
                    </m:ctrlPr>
                  </m:dPr>
                  <m:e>
                    <m:r>
                      <w:rPr>
                        <w:rFonts w:ascii="Cambria Math" w:hAnsi="Cambria Math" w:hint="eastAsia"/>
                        <w:szCs w:val="21"/>
                      </w:rPr>
                      <m:t>n</m:t>
                    </m:r>
                  </m:e>
                </m:d>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6</m:t>
                        </m:r>
                      </m:sub>
                    </m:sSub>
                    <m:sSup>
                      <m:sSupPr>
                        <m:ctrlPr>
                          <w:rPr>
                            <w:rFonts w:ascii="Cambria Math" w:hAnsi="Cambria Math"/>
                            <w:i/>
                            <w:szCs w:val="21"/>
                          </w:rPr>
                        </m:ctrlPr>
                      </m:sSupPr>
                      <m:e>
                        <m:r>
                          <w:rPr>
                            <w:rFonts w:ascii="Cambria Math" w:hAnsi="Cambria Math" w:hint="eastAsia"/>
                            <w:szCs w:val="21"/>
                          </w:rPr>
                          <m:t>n</m:t>
                        </m:r>
                      </m:e>
                      <m:sup>
                        <m:r>
                          <w:rPr>
                            <w:rFonts w:ascii="Cambria Math" w:hAnsi="Cambria Math" w:hint="eastAsia"/>
                            <w:szCs w:val="21"/>
                          </w:rPr>
                          <m:t>2</m:t>
                        </m:r>
                      </m:sup>
                    </m:sSup>
                  </m:sup>
                </m:sSup>
              </m:oMath>
            </m:oMathPara>
          </w:p>
        </w:tc>
        <w:tc>
          <w:tcPr>
            <w:tcW w:w="3442" w:type="dxa"/>
          </w:tcPr>
          <w:p w14:paraId="6E9D8EA0" w14:textId="77777777" w:rsidR="00DC688E" w:rsidRPr="00B0069D" w:rsidRDefault="000016D8" w:rsidP="0027591E">
            <w:pPr>
              <w:rPr>
                <w:szCs w:val="21"/>
                <w:lang w:val="en-US"/>
              </w:rPr>
            </w:pPr>
            <m:oMath>
              <m:sSub>
                <m:sSubPr>
                  <m:ctrlPr>
                    <w:rPr>
                      <w:rFonts w:ascii="Cambria Math" w:hAnsi="Cambria Math"/>
                      <w:i/>
                    </w:rPr>
                  </m:ctrlPr>
                </m:sSubPr>
                <m:e>
                  <m:r>
                    <w:rPr>
                      <w:rFonts w:ascii="Cambria Math" w:hAnsi="Cambria Math" w:hint="eastAsia"/>
                    </w:rPr>
                    <m:t>c</m:t>
                  </m:r>
                </m:e>
                <m:sub>
                  <m:r>
                    <w:rPr>
                      <w:rFonts w:ascii="Cambria Math" w:hAnsi="Cambria Math" w:hint="eastAsia"/>
                      <w:lang w:val="en-US"/>
                    </w:rPr>
                    <m:t>6</m:t>
                  </m:r>
                </m:sub>
              </m:sSub>
            </m:oMath>
            <w:r w:rsidR="00DC688E" w:rsidRPr="00B0069D">
              <w:rPr>
                <w:lang w:val="en-US"/>
              </w:rPr>
              <w:t xml:space="preserve"> =000001 is the coefficient describing how quickly the satisfaction function decreases from zero).</w:t>
            </w:r>
          </w:p>
        </w:tc>
      </w:tr>
      <w:tr w:rsidR="00DC688E" w:rsidRPr="003E604F" w14:paraId="683AFBBC" w14:textId="77777777" w:rsidTr="0027591E">
        <w:tc>
          <w:tcPr>
            <w:tcW w:w="1921" w:type="dxa"/>
          </w:tcPr>
          <w:p w14:paraId="12F50F44" w14:textId="77777777" w:rsidR="00DC688E" w:rsidRPr="003E604F" w:rsidRDefault="00DC688E" w:rsidP="0027591E">
            <w:pPr>
              <w:rPr>
                <w:szCs w:val="21"/>
              </w:rPr>
            </w:pPr>
            <w:r w:rsidRPr="003E604F">
              <w:rPr>
                <w:szCs w:val="21"/>
              </w:rPr>
              <w:t>Ecotourism</w:t>
            </w:r>
          </w:p>
        </w:tc>
        <w:tc>
          <w:tcPr>
            <w:tcW w:w="2933" w:type="dxa"/>
          </w:tcPr>
          <w:p w14:paraId="5E576D48" w14:textId="77777777" w:rsidR="00DC688E" w:rsidRPr="003E604F" w:rsidRDefault="000016D8" w:rsidP="0027591E">
            <w:pPr>
              <w:rPr>
                <w:szCs w:val="21"/>
              </w:rPr>
            </w:pPr>
            <m:oMathPara>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Eco</m:t>
                    </m:r>
                  </m:sub>
                </m:sSub>
                <m:d>
                  <m:dPr>
                    <m:ctrlPr>
                      <w:rPr>
                        <w:rFonts w:ascii="Cambria Math" w:hAnsi="Cambria Math"/>
                        <w:szCs w:val="21"/>
                      </w:rPr>
                    </m:ctrlPr>
                  </m:dPr>
                  <m:e>
                    <m:r>
                      <w:rPr>
                        <w:rFonts w:ascii="Cambria Math" w:hAnsi="Cambria Math"/>
                        <w:szCs w:val="21"/>
                      </w:rPr>
                      <m:t>n</m:t>
                    </m:r>
                  </m:e>
                </m:d>
                <m:r>
                  <w:rPr>
                    <w:rFonts w:ascii="Cambria Math" w:hAnsi="Cambria Math"/>
                    <w:szCs w:val="21"/>
                  </w:rPr>
                  <m:t>=1</m:t>
                </m:r>
                <m:r>
                  <m:rPr>
                    <m:sty m:val="p"/>
                  </m:rP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7</m:t>
                        </m:r>
                      </m:sub>
                    </m:sSub>
                    <m:r>
                      <w:rPr>
                        <w:rFonts w:ascii="Cambria Math" w:hAnsi="Cambria Math"/>
                        <w:szCs w:val="21"/>
                      </w:rPr>
                      <m:t>n</m:t>
                    </m:r>
                  </m:sup>
                </m:sSup>
              </m:oMath>
            </m:oMathPara>
          </w:p>
        </w:tc>
        <w:tc>
          <w:tcPr>
            <w:tcW w:w="3442" w:type="dxa"/>
          </w:tcPr>
          <w:p w14:paraId="5B084B3B" w14:textId="77777777" w:rsidR="00DC688E" w:rsidRPr="00B0069D" w:rsidRDefault="000016D8" w:rsidP="0027591E">
            <w:pPr>
              <w:rPr>
                <w:szCs w:val="21"/>
                <w:lang w:val="en-US"/>
              </w:rPr>
            </w:pPr>
            <m:oMath>
              <m:sSub>
                <m:sSubPr>
                  <m:ctrlPr>
                    <w:rPr>
                      <w:rFonts w:ascii="Cambria Math" w:hAnsi="Cambria Math"/>
                      <w:i/>
                    </w:rPr>
                  </m:ctrlPr>
                </m:sSubPr>
                <m:e>
                  <m:r>
                    <w:rPr>
                      <w:rFonts w:ascii="Cambria Math" w:hAnsi="Cambria Math"/>
                    </w:rPr>
                    <m:t>c</m:t>
                  </m:r>
                </m:e>
                <m:sub>
                  <m:r>
                    <w:rPr>
                      <w:rFonts w:ascii="Cambria Math" w:hAnsi="Cambria Math" w:hint="eastAsia"/>
                      <w:lang w:val="en-US"/>
                    </w:rPr>
                    <m:t>6</m:t>
                  </m:r>
                </m:sub>
              </m:sSub>
            </m:oMath>
            <w:r w:rsidR="00DC688E" w:rsidRPr="00B0069D">
              <w:rPr>
                <w:lang w:val="en-US"/>
              </w:rPr>
              <w:t xml:space="preserve"> is the coefficient describing how quickly the satisfaction function grows from zero (</w:t>
            </w:r>
            <m:oMath>
              <m:sSup>
                <m:sSupPr>
                  <m:ctrlPr>
                    <w:rPr>
                      <w:rFonts w:ascii="Cambria Math" w:hAnsi="Cambria Math"/>
                      <w:i/>
                    </w:rPr>
                  </m:ctrlPr>
                </m:sSupPr>
                <m:e>
                  <m:r>
                    <w:rPr>
                      <w:rFonts w:ascii="Cambria Math" w:hAnsi="Cambria Math"/>
                    </w:rPr>
                    <m:t>S</m:t>
                  </m:r>
                </m:e>
                <m:sup>
                  <m:r>
                    <w:rPr>
                      <w:rFonts w:ascii="Cambria Math" w:hAnsi="Cambria Math" w:hint="eastAsia"/>
                      <w:lang w:val="en-US"/>
                    </w:rPr>
                    <m:t>'</m:t>
                  </m:r>
                </m:sup>
              </m:sSup>
              <m:d>
                <m:dPr>
                  <m:ctrlPr>
                    <w:rPr>
                      <w:rFonts w:ascii="Cambria Math" w:hAnsi="Cambria Math"/>
                      <w:i/>
                    </w:rPr>
                  </m:ctrlPr>
                </m:dPr>
                <m:e>
                  <m:r>
                    <w:rPr>
                      <w:rFonts w:ascii="Cambria Math" w:hAnsi="Cambria Math" w:hint="eastAsia"/>
                      <w:lang w:val="en-US"/>
                    </w:rPr>
                    <m:t>0</m:t>
                  </m:r>
                </m:e>
              </m:d>
              <m:r>
                <w:rPr>
                  <w:rFonts w:ascii="Cambria Math" w:hAnsi="Cambria Math" w:hint="eastAsia"/>
                  <w:lang w:val="en-US"/>
                </w:rPr>
                <m:t>=</m:t>
              </m:r>
              <m:sSub>
                <m:sSubPr>
                  <m:ctrlPr>
                    <w:rPr>
                      <w:rFonts w:ascii="Cambria Math" w:hAnsi="Cambria Math"/>
                      <w:i/>
                    </w:rPr>
                  </m:ctrlPr>
                </m:sSubPr>
                <m:e>
                  <m:r>
                    <w:rPr>
                      <w:rFonts w:ascii="Cambria Math" w:hAnsi="Cambria Math"/>
                    </w:rPr>
                    <m:t>c</m:t>
                  </m:r>
                </m:e>
                <m:sub>
                  <m:r>
                    <w:rPr>
                      <w:rFonts w:ascii="Cambria Math" w:hAnsi="Cambria Math" w:hint="eastAsia"/>
                      <w:lang w:val="en-US"/>
                    </w:rPr>
                    <m:t>7</m:t>
                  </m:r>
                </m:sub>
              </m:sSub>
              <m:r>
                <w:rPr>
                  <w:rFonts w:ascii="Cambria Math" w:hAnsi="Cambria Math" w:hint="eastAsia"/>
                  <w:lang w:val="en-US"/>
                </w:rPr>
                <m:t>=0.009</m:t>
              </m:r>
            </m:oMath>
            <w:r w:rsidR="00DC688E" w:rsidRPr="00B0069D">
              <w:rPr>
                <w:lang w:val="en-US"/>
              </w:rPr>
              <w:t>).</w:t>
            </w:r>
          </w:p>
        </w:tc>
      </w:tr>
      <w:tr w:rsidR="00DC688E" w:rsidRPr="003E604F" w14:paraId="20FF594E" w14:textId="77777777" w:rsidTr="0027591E">
        <w:tc>
          <w:tcPr>
            <w:tcW w:w="1921" w:type="dxa"/>
          </w:tcPr>
          <w:p w14:paraId="39D84B51" w14:textId="77777777" w:rsidR="00DC688E" w:rsidRPr="003E604F" w:rsidRDefault="00DC688E" w:rsidP="0027591E">
            <w:pPr>
              <w:rPr>
                <w:szCs w:val="21"/>
              </w:rPr>
            </w:pPr>
            <w:r w:rsidRPr="003E604F">
              <w:rPr>
                <w:szCs w:val="21"/>
              </w:rPr>
              <w:t>Fear</w:t>
            </w:r>
          </w:p>
        </w:tc>
        <w:tc>
          <w:tcPr>
            <w:tcW w:w="2933" w:type="dxa"/>
          </w:tcPr>
          <w:p w14:paraId="39CE2B1B" w14:textId="77777777" w:rsidR="00DC688E" w:rsidRPr="003E604F" w:rsidRDefault="000016D8" w:rsidP="0027591E">
            <w:pPr>
              <w:rPr>
                <w:i/>
                <w:szCs w:val="21"/>
              </w:rPr>
            </w:pPr>
            <m:oMathPara>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F</m:t>
                    </m:r>
                  </m:sub>
                </m:sSub>
                <m:d>
                  <m:dPr>
                    <m:ctrlPr>
                      <w:rPr>
                        <w:rFonts w:ascii="Cambria Math" w:hAnsi="Cambria Math"/>
                        <w:i/>
                        <w:szCs w:val="21"/>
                      </w:rPr>
                    </m:ctrlPr>
                  </m:dPr>
                  <m:e>
                    <m:r>
                      <w:rPr>
                        <w:rFonts w:ascii="Cambria Math" w:hAnsi="Cambria Math"/>
                        <w:szCs w:val="21"/>
                      </w:rPr>
                      <m:t>n</m:t>
                    </m:r>
                  </m:e>
                </m:d>
                <m:r>
                  <w:rPr>
                    <w:rFonts w:ascii="Cambria Math" w:hAnsi="Cambria Math"/>
                    <w:szCs w:val="21"/>
                  </w:rPr>
                  <m:t>=1-kn</m:t>
                </m:r>
              </m:oMath>
            </m:oMathPara>
          </w:p>
        </w:tc>
        <w:tc>
          <w:tcPr>
            <w:tcW w:w="3442" w:type="dxa"/>
          </w:tcPr>
          <w:p w14:paraId="35588BFE" w14:textId="77777777" w:rsidR="00DC688E" w:rsidRPr="00B0069D" w:rsidRDefault="00DC688E" w:rsidP="0027591E">
            <w:pPr>
              <w:rPr>
                <w:szCs w:val="21"/>
                <w:lang w:val="en-US"/>
              </w:rPr>
            </w:pPr>
            <m:oMath>
              <m:r>
                <w:rPr>
                  <w:rFonts w:ascii="Cambria Math" w:hAnsi="Cambria Math"/>
                </w:rPr>
                <m:t>k</m:t>
              </m:r>
            </m:oMath>
            <w:r w:rsidRPr="00B0069D">
              <w:rPr>
                <w:lang w:val="en-US"/>
              </w:rPr>
              <w:t xml:space="preserve"> is the coefficient describing how quickly the satisfaction function decreases from zero (</w:t>
            </w:r>
            <m:oMath>
              <m:sSup>
                <m:sSupPr>
                  <m:ctrlPr>
                    <w:rPr>
                      <w:rFonts w:ascii="Cambria Math" w:hAnsi="Cambria Math"/>
                      <w:i/>
                    </w:rPr>
                  </m:ctrlPr>
                </m:sSupPr>
                <m:e>
                  <m:r>
                    <w:rPr>
                      <w:rFonts w:ascii="Cambria Math" w:hAnsi="Cambria Math"/>
                    </w:rPr>
                    <m:t>S</m:t>
                  </m:r>
                </m:e>
                <m:sup>
                  <m:r>
                    <w:rPr>
                      <w:rFonts w:ascii="Cambria Math" w:hAnsi="Cambria Math" w:hint="eastAsia"/>
                      <w:lang w:val="en-US"/>
                    </w:rPr>
                    <m:t>'</m:t>
                  </m:r>
                </m:sup>
              </m:sSup>
              <m:d>
                <m:dPr>
                  <m:ctrlPr>
                    <w:rPr>
                      <w:rFonts w:ascii="Cambria Math" w:hAnsi="Cambria Math"/>
                      <w:i/>
                    </w:rPr>
                  </m:ctrlPr>
                </m:dPr>
                <m:e>
                  <m:r>
                    <w:rPr>
                      <w:rFonts w:ascii="Cambria Math" w:hAnsi="Cambria Math" w:hint="eastAsia"/>
                      <w:lang w:val="en-US"/>
                    </w:rPr>
                    <m:t>0</m:t>
                  </m:r>
                </m:e>
              </m:d>
              <m:r>
                <w:rPr>
                  <w:rFonts w:ascii="Cambria Math" w:hAnsi="Cambria Math" w:hint="eastAsia"/>
                  <w:lang w:val="en-US"/>
                </w:rPr>
                <m:t>=</m:t>
              </m:r>
              <m:r>
                <w:rPr>
                  <w:rFonts w:ascii="Cambria Math" w:hAnsi="Cambria Math"/>
                </w:rPr>
                <m:t>k</m:t>
              </m:r>
              <m:r>
                <w:rPr>
                  <w:rFonts w:ascii="Cambria Math" w:hAnsi="Cambria Math" w:hint="eastAsia"/>
                  <w:lang w:val="en-US"/>
                </w:rPr>
                <m:t>=0.000769</m:t>
              </m:r>
            </m:oMath>
            <w:r w:rsidRPr="00B0069D">
              <w:rPr>
                <w:lang w:val="en-US"/>
              </w:rPr>
              <w:t xml:space="preserve">). The value of </w:t>
            </w:r>
            <m:oMath>
              <m:r>
                <w:rPr>
                  <w:rFonts w:ascii="Cambria Math" w:hAnsi="Cambria Math"/>
                </w:rPr>
                <m:t>k</m:t>
              </m:r>
            </m:oMath>
            <w:r w:rsidRPr="00B0069D">
              <w:rPr>
                <w:lang w:val="en-US"/>
              </w:rPr>
              <w:t xml:space="preserve"> is set arbitrarily to fit the curve.</w:t>
            </w:r>
          </w:p>
        </w:tc>
      </w:tr>
      <w:tr w:rsidR="00DC688E" w:rsidRPr="003E604F" w14:paraId="47B24784" w14:textId="77777777" w:rsidTr="0027591E">
        <w:tc>
          <w:tcPr>
            <w:tcW w:w="1921" w:type="dxa"/>
          </w:tcPr>
          <w:p w14:paraId="7F11CA7E" w14:textId="77777777" w:rsidR="00DC688E" w:rsidRPr="003E604F" w:rsidRDefault="00DC688E" w:rsidP="0027591E">
            <w:pPr>
              <w:rPr>
                <w:szCs w:val="21"/>
              </w:rPr>
            </w:pPr>
            <w:r w:rsidRPr="003E604F">
              <w:rPr>
                <w:szCs w:val="21"/>
              </w:rPr>
              <w:t>Hunting culture</w:t>
            </w:r>
          </w:p>
        </w:tc>
        <w:tc>
          <w:tcPr>
            <w:tcW w:w="2933" w:type="dxa"/>
          </w:tcPr>
          <w:p w14:paraId="689236B6" w14:textId="77777777" w:rsidR="00DC688E" w:rsidRPr="003E604F" w:rsidRDefault="000016D8" w:rsidP="0027591E">
            <w:pPr>
              <w:rPr>
                <w:szCs w:val="21"/>
              </w:rPr>
            </w:pPr>
            <m:oMathPara>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Hun_cul</m:t>
                    </m:r>
                  </m:sub>
                </m:sSub>
                <m:d>
                  <m:dPr>
                    <m:ctrlPr>
                      <w:rPr>
                        <w:rFonts w:ascii="Cambria Math" w:hAnsi="Cambria Math"/>
                        <w:szCs w:val="21"/>
                      </w:rPr>
                    </m:ctrlPr>
                  </m:dPr>
                  <m:e>
                    <m:r>
                      <w:rPr>
                        <w:rFonts w:ascii="Cambria Math" w:hAnsi="Cambria Math"/>
                        <w:szCs w:val="21"/>
                      </w:rPr>
                      <m:t>n</m:t>
                    </m:r>
                  </m:e>
                </m:d>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8</m:t>
                        </m:r>
                      </m:sub>
                    </m:sSub>
                    <m:r>
                      <w:rPr>
                        <w:rFonts w:ascii="Cambria Math" w:hAnsi="Cambria Math"/>
                        <w:szCs w:val="21"/>
                      </w:rPr>
                      <m:t>n</m:t>
                    </m:r>
                  </m:sup>
                </m:sSup>
              </m:oMath>
            </m:oMathPara>
          </w:p>
        </w:tc>
        <w:tc>
          <w:tcPr>
            <w:tcW w:w="3442" w:type="dxa"/>
          </w:tcPr>
          <w:p w14:paraId="4C49D662" w14:textId="77777777" w:rsidR="00DC688E" w:rsidRPr="00B0069D" w:rsidRDefault="000016D8" w:rsidP="0027591E">
            <w:pPr>
              <w:rPr>
                <w:szCs w:val="21"/>
                <w:lang w:val="en-US"/>
              </w:rPr>
            </w:pPr>
            <m:oMath>
              <m:sSub>
                <m:sSubPr>
                  <m:ctrlPr>
                    <w:rPr>
                      <w:rFonts w:ascii="Cambria Math" w:hAnsi="Cambria Math"/>
                      <w:i/>
                    </w:rPr>
                  </m:ctrlPr>
                </m:sSubPr>
                <m:e>
                  <m:r>
                    <w:rPr>
                      <w:rFonts w:ascii="Cambria Math" w:hAnsi="Cambria Math"/>
                    </w:rPr>
                    <m:t>c</m:t>
                  </m:r>
                </m:e>
                <m:sub>
                  <m:r>
                    <w:rPr>
                      <w:rFonts w:ascii="Cambria Math" w:hAnsi="Cambria Math" w:hint="eastAsia"/>
                      <w:lang w:val="en-US"/>
                    </w:rPr>
                    <m:t>8</m:t>
                  </m:r>
                </m:sub>
              </m:sSub>
            </m:oMath>
            <w:r w:rsidR="00DC688E" w:rsidRPr="00B0069D">
              <w:rPr>
                <w:lang w:val="en-US"/>
              </w:rPr>
              <w:t xml:space="preserve"> is the coefficient describing how quickly the satisfaction function decreases from zero (</w:t>
            </w:r>
            <m:oMath>
              <m:sSup>
                <m:sSupPr>
                  <m:ctrlPr>
                    <w:rPr>
                      <w:rFonts w:ascii="Cambria Math" w:hAnsi="Cambria Math"/>
                      <w:i/>
                    </w:rPr>
                  </m:ctrlPr>
                </m:sSupPr>
                <m:e>
                  <m:r>
                    <w:rPr>
                      <w:rFonts w:ascii="Cambria Math" w:hAnsi="Cambria Math"/>
                    </w:rPr>
                    <m:t>S</m:t>
                  </m:r>
                </m:e>
                <m:sup>
                  <m:r>
                    <w:rPr>
                      <w:rFonts w:ascii="Cambria Math" w:hAnsi="Cambria Math" w:hint="eastAsia"/>
                      <w:lang w:val="en-US"/>
                    </w:rPr>
                    <m:t>'</m:t>
                  </m:r>
                </m:sup>
              </m:sSup>
              <m:d>
                <m:dPr>
                  <m:ctrlPr>
                    <w:rPr>
                      <w:rFonts w:ascii="Cambria Math" w:hAnsi="Cambria Math"/>
                      <w:i/>
                    </w:rPr>
                  </m:ctrlPr>
                </m:dPr>
                <m:e>
                  <m:r>
                    <w:rPr>
                      <w:rFonts w:ascii="Cambria Math" w:hAnsi="Cambria Math" w:hint="eastAsia"/>
                      <w:lang w:val="en-US"/>
                    </w:rPr>
                    <m:t>0</m:t>
                  </m:r>
                </m:e>
              </m:d>
              <m:r>
                <w:rPr>
                  <w:rFonts w:ascii="Cambria Math" w:hAnsi="Cambria Math" w:hint="eastAsia"/>
                  <w:lang w:val="en-US"/>
                </w:rPr>
                <m:t>=</m:t>
              </m:r>
              <m:sSub>
                <m:sSubPr>
                  <m:ctrlPr>
                    <w:rPr>
                      <w:rFonts w:ascii="Cambria Math" w:hAnsi="Cambria Math"/>
                      <w:i/>
                    </w:rPr>
                  </m:ctrlPr>
                </m:sSubPr>
                <m:e>
                  <m:r>
                    <w:rPr>
                      <w:rFonts w:ascii="Cambria Math" w:hAnsi="Cambria Math"/>
                    </w:rPr>
                    <m:t>c</m:t>
                  </m:r>
                </m:e>
                <m:sub>
                  <m:r>
                    <w:rPr>
                      <w:rFonts w:ascii="Cambria Math" w:hAnsi="Cambria Math" w:hint="eastAsia"/>
                      <w:lang w:val="en-US"/>
                    </w:rPr>
                    <m:t>8</m:t>
                  </m:r>
                </m:sub>
              </m:sSub>
              <m:r>
                <w:rPr>
                  <w:rFonts w:ascii="Cambria Math" w:hAnsi="Cambria Math" w:hint="eastAsia"/>
                  <w:lang w:val="en-US"/>
                </w:rPr>
                <m:t>=0.01</m:t>
              </m:r>
            </m:oMath>
            <w:r w:rsidR="00DC688E" w:rsidRPr="00B0069D">
              <w:rPr>
                <w:lang w:val="en-US"/>
              </w:rPr>
              <w:t>).</w:t>
            </w:r>
          </w:p>
        </w:tc>
      </w:tr>
      <w:tr w:rsidR="00DC688E" w:rsidRPr="003E604F" w14:paraId="28DFF053" w14:textId="77777777" w:rsidTr="0027591E">
        <w:tc>
          <w:tcPr>
            <w:tcW w:w="1921" w:type="dxa"/>
          </w:tcPr>
          <w:p w14:paraId="1D6E6B99" w14:textId="77777777" w:rsidR="00DC688E" w:rsidRPr="003E604F" w:rsidRDefault="00DC688E" w:rsidP="0027591E">
            <w:pPr>
              <w:rPr>
                <w:szCs w:val="21"/>
              </w:rPr>
            </w:pPr>
            <w:r w:rsidRPr="003E604F">
              <w:rPr>
                <w:szCs w:val="21"/>
              </w:rPr>
              <w:t>Sami culture</w:t>
            </w:r>
          </w:p>
        </w:tc>
        <w:tc>
          <w:tcPr>
            <w:tcW w:w="2933" w:type="dxa"/>
          </w:tcPr>
          <w:p w14:paraId="30227B7D" w14:textId="77777777" w:rsidR="00DC688E" w:rsidRPr="003E604F" w:rsidRDefault="000016D8" w:rsidP="0027591E">
            <w:pPr>
              <w:rPr>
                <w:szCs w:val="21"/>
              </w:rPr>
            </w:pPr>
            <m:oMathPara>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Sam_cul</m:t>
                    </m:r>
                  </m:sub>
                </m:sSub>
                <m:d>
                  <m:dPr>
                    <m:ctrlPr>
                      <w:rPr>
                        <w:rFonts w:ascii="Cambria Math" w:hAnsi="Cambria Math"/>
                        <w:szCs w:val="21"/>
                      </w:rPr>
                    </m:ctrlPr>
                  </m:dPr>
                  <m:e>
                    <m:r>
                      <w:rPr>
                        <w:rFonts w:ascii="Cambria Math" w:hAnsi="Cambria Math"/>
                        <w:szCs w:val="21"/>
                      </w:rPr>
                      <m:t>n</m:t>
                    </m:r>
                  </m:e>
                </m:d>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9</m:t>
                        </m:r>
                      </m:sub>
                    </m:sSub>
                    <m:r>
                      <w:rPr>
                        <w:rFonts w:ascii="Cambria Math" w:hAnsi="Cambria Math"/>
                        <w:szCs w:val="21"/>
                      </w:rPr>
                      <m:t>n</m:t>
                    </m:r>
                  </m:sup>
                </m:sSup>
              </m:oMath>
            </m:oMathPara>
          </w:p>
        </w:tc>
        <w:tc>
          <w:tcPr>
            <w:tcW w:w="3442" w:type="dxa"/>
          </w:tcPr>
          <w:p w14:paraId="35E83903" w14:textId="77777777" w:rsidR="00DC688E" w:rsidRPr="00B0069D" w:rsidRDefault="000016D8" w:rsidP="0027591E">
            <w:pPr>
              <w:rPr>
                <w:szCs w:val="21"/>
                <w:lang w:val="en-US"/>
              </w:rPr>
            </w:pPr>
            <m:oMath>
              <m:sSub>
                <m:sSubPr>
                  <m:ctrlPr>
                    <w:rPr>
                      <w:rFonts w:ascii="Cambria Math" w:hAnsi="Cambria Math"/>
                      <w:i/>
                    </w:rPr>
                  </m:ctrlPr>
                </m:sSubPr>
                <m:e>
                  <m:r>
                    <w:rPr>
                      <w:rFonts w:ascii="Cambria Math" w:hAnsi="Cambria Math"/>
                    </w:rPr>
                    <m:t>c</m:t>
                  </m:r>
                </m:e>
                <m:sub>
                  <m:r>
                    <w:rPr>
                      <w:rFonts w:ascii="Cambria Math" w:hAnsi="Cambria Math" w:hint="eastAsia"/>
                      <w:lang w:val="en-US"/>
                    </w:rPr>
                    <m:t>9</m:t>
                  </m:r>
                </m:sub>
              </m:sSub>
            </m:oMath>
            <w:r w:rsidR="00DC688E" w:rsidRPr="00B0069D">
              <w:rPr>
                <w:lang w:val="en-US"/>
              </w:rPr>
              <w:t xml:space="preserve"> was the coefficient describing how quickly the satisfaction function decreases from zero (</w:t>
            </w:r>
            <m:oMath>
              <m:sSup>
                <m:sSupPr>
                  <m:ctrlPr>
                    <w:rPr>
                      <w:rFonts w:ascii="Cambria Math" w:hAnsi="Cambria Math"/>
                      <w:i/>
                    </w:rPr>
                  </m:ctrlPr>
                </m:sSupPr>
                <m:e>
                  <m:r>
                    <w:rPr>
                      <w:rFonts w:ascii="Cambria Math" w:hAnsi="Cambria Math"/>
                    </w:rPr>
                    <m:t>S</m:t>
                  </m:r>
                </m:e>
                <m:sup>
                  <m:r>
                    <w:rPr>
                      <w:rFonts w:ascii="Cambria Math" w:hAnsi="Cambria Math" w:hint="eastAsia"/>
                      <w:lang w:val="en-US"/>
                    </w:rPr>
                    <m:t>'</m:t>
                  </m:r>
                </m:sup>
              </m:sSup>
              <m:d>
                <m:dPr>
                  <m:ctrlPr>
                    <w:rPr>
                      <w:rFonts w:ascii="Cambria Math" w:hAnsi="Cambria Math"/>
                      <w:i/>
                    </w:rPr>
                  </m:ctrlPr>
                </m:dPr>
                <m:e>
                  <m:r>
                    <w:rPr>
                      <w:rFonts w:ascii="Cambria Math" w:hAnsi="Cambria Math" w:hint="eastAsia"/>
                      <w:lang w:val="en-US"/>
                    </w:rPr>
                    <m:t>0</m:t>
                  </m:r>
                </m:e>
              </m:d>
              <m:r>
                <w:rPr>
                  <w:rFonts w:ascii="Cambria Math" w:hAnsi="Cambria Math" w:hint="eastAsia"/>
                  <w:lang w:val="en-US"/>
                </w:rPr>
                <m:t>=</m:t>
              </m:r>
              <m:sSub>
                <m:sSubPr>
                  <m:ctrlPr>
                    <w:rPr>
                      <w:rFonts w:ascii="Cambria Math" w:hAnsi="Cambria Math"/>
                      <w:i/>
                    </w:rPr>
                  </m:ctrlPr>
                </m:sSubPr>
                <m:e>
                  <m:r>
                    <w:rPr>
                      <w:rFonts w:ascii="Cambria Math" w:hAnsi="Cambria Math"/>
                    </w:rPr>
                    <m:t>c</m:t>
                  </m:r>
                </m:e>
                <m:sub>
                  <m:r>
                    <w:rPr>
                      <w:rFonts w:ascii="Cambria Math" w:hAnsi="Cambria Math" w:hint="eastAsia"/>
                      <w:lang w:val="en-US"/>
                    </w:rPr>
                    <m:t>9</m:t>
                  </m:r>
                </m:sub>
              </m:sSub>
              <m:r>
                <w:rPr>
                  <w:rFonts w:ascii="Cambria Math" w:hAnsi="Cambria Math" w:hint="eastAsia"/>
                  <w:lang w:val="en-US"/>
                </w:rPr>
                <m:t>=0.003</m:t>
              </m:r>
            </m:oMath>
            <w:r w:rsidR="00DC688E" w:rsidRPr="00B0069D">
              <w:rPr>
                <w:lang w:val="en-US"/>
              </w:rPr>
              <w:t>).</w:t>
            </w:r>
          </w:p>
        </w:tc>
      </w:tr>
    </w:tbl>
    <w:p w14:paraId="29644431" w14:textId="77777777" w:rsidR="00DC688E" w:rsidRPr="00DC688E" w:rsidRDefault="00DC688E" w:rsidP="00D905C7"/>
    <w:sectPr w:rsidR="00DC688E" w:rsidRPr="00DC688E" w:rsidSect="0057671D">
      <w:footerReference w:type="default" r:id="rId31"/>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Elena Rovenskaya" w:date="2017-11-06T17:40:00Z" w:initials="ER">
    <w:p w14:paraId="0BEB0398" w14:textId="5B704D9C" w:rsidR="000016D8" w:rsidRDefault="000016D8">
      <w:pPr>
        <w:pStyle w:val="CommentText"/>
      </w:pPr>
      <w:r>
        <w:rPr>
          <w:rStyle w:val="CommentReference"/>
        </w:rPr>
        <w:annotationRef/>
      </w:r>
      <w:r>
        <w:t xml:space="preserve">Is it how it is called? Can a more formal name be given? </w:t>
      </w:r>
    </w:p>
  </w:comment>
  <w:comment w:id="50" w:author="Elena Rovenskaya" w:date="2017-11-06T17:40:00Z" w:initials="ER">
    <w:p w14:paraId="7D05F1EF" w14:textId="05289D63" w:rsidR="000016D8" w:rsidRDefault="000016D8">
      <w:pPr>
        <w:pStyle w:val="CommentText"/>
      </w:pPr>
      <w:r>
        <w:rPr>
          <w:rStyle w:val="CommentReference"/>
        </w:rPr>
        <w:annotationRef/>
      </w:r>
      <w:r>
        <w:t xml:space="preserve">Already asked this question: why this agency? Are they in charge? It should somehow be clear from this sentence, which is not the case now. Can you reformulate? </w:t>
      </w:r>
    </w:p>
  </w:comment>
  <w:comment w:id="91" w:author="Fath, Brian" w:date="2017-11-29T15:49:00Z" w:initials="FB">
    <w:p w14:paraId="0A9734C2" w14:textId="63472615" w:rsidR="000016D8" w:rsidRDefault="000016D8">
      <w:pPr>
        <w:pStyle w:val="CommentText"/>
      </w:pPr>
      <w:r>
        <w:rPr>
          <w:rStyle w:val="CommentReference"/>
        </w:rPr>
        <w:annotationRef/>
      </w:r>
      <w:r>
        <w:t>Add a sentence about the actual numerical results for the wolf population</w:t>
      </w:r>
    </w:p>
  </w:comment>
  <w:comment w:id="92" w:author="Huayi" w:date="2017-11-06T17:40:00Z" w:initials="h">
    <w:p w14:paraId="1DABAA8C" w14:textId="4B128FCF" w:rsidR="000016D8" w:rsidRDefault="000016D8">
      <w:pPr>
        <w:pStyle w:val="CommentText"/>
      </w:pPr>
      <w:r>
        <w:rPr>
          <w:rStyle w:val="CommentReference"/>
        </w:rPr>
        <w:annotationRef/>
      </w:r>
      <w:r>
        <w:rPr>
          <w:rFonts w:hint="eastAsia"/>
        </w:rPr>
        <w:t>The journal requires 4-6 keywords, so I deleted one keyword.</w:t>
      </w:r>
    </w:p>
  </w:comment>
  <w:comment w:id="111" w:author="Elena Rovenskaya" w:date="2017-11-06T17:40:00Z" w:initials="ER">
    <w:p w14:paraId="040E0248" w14:textId="58ECC502" w:rsidR="000016D8" w:rsidRDefault="000016D8">
      <w:pPr>
        <w:pStyle w:val="CommentText"/>
      </w:pPr>
      <w:r>
        <w:rPr>
          <w:rStyle w:val="CommentReference"/>
        </w:rPr>
        <w:annotationRef/>
      </w:r>
      <w:r>
        <w:t xml:space="preserve">Can the law be named more specifically? </w:t>
      </w:r>
    </w:p>
  </w:comment>
  <w:comment w:id="122" w:author="Elena Rovenskaya" w:date="2017-11-06T17:40:00Z" w:initials="ER">
    <w:p w14:paraId="636ADB45" w14:textId="273D656A" w:rsidR="000016D8" w:rsidRDefault="000016D8">
      <w:pPr>
        <w:pStyle w:val="CommentText"/>
      </w:pPr>
      <w:r>
        <w:rPr>
          <w:rStyle w:val="CommentReference"/>
        </w:rPr>
        <w:annotationRef/>
      </w:r>
      <w:r>
        <w:t xml:space="preserve">Petition with what content? </w:t>
      </w:r>
    </w:p>
  </w:comment>
  <w:comment w:id="299" w:author="Elena Rovenskaya" w:date="2017-11-06T17:40:00Z" w:initials="ER">
    <w:p w14:paraId="5A421AC3" w14:textId="13EECEA1" w:rsidR="000016D8" w:rsidRDefault="000016D8" w:rsidP="006C4818">
      <w:pPr>
        <w:pStyle w:val="CommentText"/>
      </w:pPr>
      <w:r>
        <w:rPr>
          <w:rStyle w:val="CommentReference"/>
        </w:rPr>
        <w:annotationRef/>
      </w:r>
      <w:r>
        <w:t xml:space="preserve">Can a good ref be found to support this sentence? It does not have to be on wolves in Sweden, can be in general supporting the statement </w:t>
      </w:r>
    </w:p>
  </w:comment>
  <w:comment w:id="353" w:author="Fath, Brian" w:date="2017-11-29T14:00:00Z" w:initials="FB">
    <w:p w14:paraId="53ED6F6A" w14:textId="4B2125A1" w:rsidR="000016D8" w:rsidRDefault="000016D8">
      <w:pPr>
        <w:pStyle w:val="CommentText"/>
      </w:pPr>
      <w:r>
        <w:rPr>
          <w:rStyle w:val="CommentReference"/>
        </w:rPr>
        <w:annotationRef/>
      </w:r>
      <w:r>
        <w:t>How many, when were they conducted, can you provide the data in supplemental material?</w:t>
      </w:r>
    </w:p>
  </w:comment>
  <w:comment w:id="354" w:author="Elena Rovenskaya" w:date="2017-11-06T17:40:00Z" w:initials="ER">
    <w:p w14:paraId="10B85598" w14:textId="2F760DB7" w:rsidR="000016D8" w:rsidRDefault="000016D8">
      <w:pPr>
        <w:pStyle w:val="CommentText"/>
      </w:pPr>
      <w:r>
        <w:rPr>
          <w:rStyle w:val="CommentReference"/>
        </w:rPr>
        <w:annotationRef/>
      </w:r>
      <w:r>
        <w:t xml:space="preserve">Details of these interviews should be provided – who was interviewed, which questions </w:t>
      </w:r>
    </w:p>
  </w:comment>
  <w:comment w:id="423" w:author="Elena Rovenskaya" w:date="2017-11-06T17:40:00Z" w:initials="ER">
    <w:p w14:paraId="60DCB131" w14:textId="4E73DFE9" w:rsidR="000016D8" w:rsidRDefault="000016D8">
      <w:pPr>
        <w:pStyle w:val="CommentText"/>
      </w:pPr>
      <w:r>
        <w:rPr>
          <w:rStyle w:val="CommentReference"/>
        </w:rPr>
        <w:annotationRef/>
      </w:r>
      <w:r>
        <w:t xml:space="preserve">If they do not fit, they should not be in this group. This part of the sentence is unclear, can you rephrase? </w:t>
      </w:r>
    </w:p>
  </w:comment>
  <w:comment w:id="428" w:author="Elena Rovenskaya" w:date="2017-11-06T17:40:00Z" w:initials="ER">
    <w:p w14:paraId="33BD513A" w14:textId="754CF5B4" w:rsidR="000016D8" w:rsidRDefault="000016D8">
      <w:pPr>
        <w:pStyle w:val="CommentText"/>
      </w:pPr>
      <w:r>
        <w:rPr>
          <w:rStyle w:val="CommentReference"/>
        </w:rPr>
        <w:annotationRef/>
      </w:r>
      <w:r>
        <w:t>?</w:t>
      </w:r>
    </w:p>
  </w:comment>
  <w:comment w:id="438" w:author="Elena Rovenskaya" w:date="2017-11-06T17:40:00Z" w:initials="ER">
    <w:p w14:paraId="138C83B6" w14:textId="1327C965" w:rsidR="000016D8" w:rsidRDefault="000016D8">
      <w:pPr>
        <w:pStyle w:val="CommentText"/>
      </w:pPr>
      <w:r>
        <w:rPr>
          <w:rStyle w:val="CommentReference"/>
        </w:rPr>
        <w:annotationRef/>
      </w:r>
      <w:proofErr w:type="gramStart"/>
      <w:r>
        <w:t>add</w:t>
      </w:r>
      <w:proofErr w:type="gramEnd"/>
      <w:r>
        <w:t xml:space="preserve"> one more column to indicate pro- and </w:t>
      </w:r>
      <w:proofErr w:type="spellStart"/>
      <w:r>
        <w:t>anti wolf</w:t>
      </w:r>
      <w:proofErr w:type="spellEnd"/>
      <w:r>
        <w:t xml:space="preserve"> groups. </w:t>
      </w:r>
    </w:p>
  </w:comment>
  <w:comment w:id="492" w:author="Elena Rovenskaya" w:date="2017-11-06T17:40:00Z" w:initials="ER">
    <w:p w14:paraId="4F265FEB" w14:textId="7E546E15" w:rsidR="000016D8" w:rsidRDefault="000016D8">
      <w:pPr>
        <w:pStyle w:val="CommentText"/>
      </w:pPr>
      <w:r>
        <w:rPr>
          <w:rStyle w:val="CommentReference"/>
        </w:rPr>
        <w:annotationRef/>
      </w:r>
      <w:r>
        <w:t xml:space="preserve">The sizes must be easy to find: there must be statistics of how many </w:t>
      </w:r>
      <w:proofErr w:type="spellStart"/>
      <w:r>
        <w:t>sami</w:t>
      </w:r>
      <w:proofErr w:type="spellEnd"/>
      <w:r>
        <w:t xml:space="preserve"> people live in traditional areas, how many hunters etc. so this sentence should be rephrased to be more clear</w:t>
      </w:r>
    </w:p>
  </w:comment>
  <w:comment w:id="504" w:author="Elena Rovenskaya" w:date="2017-11-06T17:40:00Z" w:initials="ER">
    <w:p w14:paraId="1D363196" w14:textId="794B0C5E" w:rsidR="000016D8" w:rsidRDefault="000016D8">
      <w:pPr>
        <w:pStyle w:val="CommentText"/>
      </w:pPr>
      <w:r>
        <w:rPr>
          <w:rStyle w:val="CommentReference"/>
        </w:rPr>
        <w:annotationRef/>
      </w:r>
      <w:r>
        <w:t xml:space="preserve">How about others? </w:t>
      </w:r>
    </w:p>
  </w:comment>
  <w:comment w:id="507" w:author="Elena Rovenskaya" w:date="2017-11-06T17:40:00Z" w:initials="ER">
    <w:p w14:paraId="2FD8DF27" w14:textId="4024EE89" w:rsidR="000016D8" w:rsidRDefault="000016D8">
      <w:pPr>
        <w:pStyle w:val="CommentText"/>
      </w:pPr>
      <w:r>
        <w:rPr>
          <w:rStyle w:val="CommentReference"/>
        </w:rPr>
        <w:annotationRef/>
      </w:r>
      <w:r>
        <w:t>Explain why</w:t>
      </w:r>
    </w:p>
  </w:comment>
  <w:comment w:id="512" w:author="Elena Rovenskaya" w:date="2017-11-06T17:40:00Z" w:initials="ER">
    <w:p w14:paraId="30640C5A" w14:textId="39A9A32C" w:rsidR="000016D8" w:rsidRDefault="000016D8">
      <w:pPr>
        <w:pStyle w:val="CommentText"/>
      </w:pPr>
      <w:r>
        <w:rPr>
          <w:rStyle w:val="CommentReference"/>
        </w:rPr>
        <w:annotationRef/>
      </w:r>
      <w:r>
        <w:t xml:space="preserve">! </w:t>
      </w:r>
      <w:proofErr w:type="gramStart"/>
      <w:r>
        <w:t>this</w:t>
      </w:r>
      <w:proofErr w:type="gramEnd"/>
      <w:r>
        <w:t xml:space="preserve"> contradicts to what we said above that the entire society is divided! Needs to be clarified </w:t>
      </w:r>
    </w:p>
  </w:comment>
  <w:comment w:id="490" w:author="Huayi" w:date="2017-11-06T21:50:00Z" w:initials="h">
    <w:p w14:paraId="70F3AABE" w14:textId="1FFDEE04" w:rsidR="000016D8" w:rsidRDefault="000016D8">
      <w:pPr>
        <w:pStyle w:val="CommentText"/>
      </w:pPr>
      <w:r>
        <w:rPr>
          <w:rStyle w:val="CommentReference"/>
        </w:rPr>
        <w:annotationRef/>
      </w:r>
      <w:r>
        <w:rPr>
          <w:rFonts w:hint="eastAsia"/>
        </w:rPr>
        <w:t xml:space="preserve"> I think this paragraph is not very important for the analysis of this paper, because we will not analyze the degree of the influence of their political power. </w:t>
      </w:r>
      <w:r>
        <w:t>I</w:t>
      </w:r>
      <w:r>
        <w:rPr>
          <w:rFonts w:hint="eastAsia"/>
        </w:rPr>
        <w:t>n addition, the paper has approached the word limitation (8000 words). So I suggest to delete this paragraph in order to save some space.</w:t>
      </w:r>
    </w:p>
  </w:comment>
  <w:comment w:id="537" w:author="Elena Rovenskaya" w:date="2017-11-06T17:40:00Z" w:initials="ER">
    <w:p w14:paraId="4E1FDBBC" w14:textId="7379AD32" w:rsidR="000016D8" w:rsidRDefault="000016D8">
      <w:pPr>
        <w:pStyle w:val="CommentText"/>
      </w:pPr>
      <w:r>
        <w:rPr>
          <w:rStyle w:val="CommentReference"/>
        </w:rPr>
        <w:annotationRef/>
      </w:r>
      <w:proofErr w:type="gramStart"/>
      <w:r>
        <w:t>regularly</w:t>
      </w:r>
      <w:proofErr w:type="gramEnd"/>
      <w:r>
        <w:t xml:space="preserve">? Can some facts be given here? </w:t>
      </w:r>
    </w:p>
  </w:comment>
  <w:comment w:id="567" w:author="Elena Rovenskaya" w:date="2017-11-06T17:40:00Z" w:initials="ER">
    <w:p w14:paraId="631D778D" w14:textId="4CD716C5" w:rsidR="000016D8" w:rsidRDefault="000016D8">
      <w:pPr>
        <w:pStyle w:val="CommentText"/>
      </w:pPr>
      <w:r>
        <w:rPr>
          <w:rStyle w:val="CommentReference"/>
        </w:rPr>
        <w:annotationRef/>
      </w:r>
      <w:r>
        <w:t xml:space="preserve">Why do we need these categories? How are they helpful? This analysis of various factors should inform our choice of partial satisfaction functions, but at this moment they do not! So this part is not connected with what is done in section 3 and partial satisfaction functions from section 3 are not supported by literature analysis. This should be reconciled. Maybe you could have here the three categories from section 3 – </w:t>
      </w:r>
      <w:proofErr w:type="spellStart"/>
      <w:r>
        <w:t>env</w:t>
      </w:r>
      <w:proofErr w:type="spellEnd"/>
      <w:r>
        <w:t xml:space="preserve">, econ, </w:t>
      </w:r>
      <w:proofErr w:type="spellStart"/>
      <w:r>
        <w:t>soc</w:t>
      </w:r>
      <w:proofErr w:type="spellEnd"/>
      <w:r>
        <w:t xml:space="preserve">? </w:t>
      </w:r>
    </w:p>
  </w:comment>
  <w:comment w:id="585" w:author="Elena Rovenskaya" w:date="2017-11-06T17:40:00Z" w:initials="ER">
    <w:p w14:paraId="55DC6CE4" w14:textId="2F8A7DAC" w:rsidR="000016D8" w:rsidRDefault="000016D8">
      <w:pPr>
        <w:pStyle w:val="CommentText"/>
      </w:pPr>
      <w:r>
        <w:rPr>
          <w:rStyle w:val="CommentReference"/>
        </w:rPr>
        <w:annotationRef/>
      </w:r>
      <w:r>
        <w:t xml:space="preserve">Perceived by whom? </w:t>
      </w:r>
    </w:p>
  </w:comment>
  <w:comment w:id="589" w:author="Elena Rovenskaya" w:date="2017-11-19T11:33:00Z" w:initials="ER">
    <w:p w14:paraId="3949CD71" w14:textId="77777777" w:rsidR="000016D8" w:rsidRDefault="000016D8" w:rsidP="00BD2804">
      <w:pPr>
        <w:pStyle w:val="CommentText"/>
      </w:pPr>
      <w:r>
        <w:rPr>
          <w:rStyle w:val="CommentReference"/>
        </w:rPr>
        <w:annotationRef/>
      </w:r>
      <w:r>
        <w:t xml:space="preserve">Perceived by whom? </w:t>
      </w:r>
    </w:p>
  </w:comment>
  <w:comment w:id="610" w:author="Elena Rovenskaya" w:date="2017-11-06T17:40:00Z" w:initials="ER">
    <w:p w14:paraId="2D89BE7A" w14:textId="441C6060" w:rsidR="000016D8" w:rsidRDefault="000016D8">
      <w:pPr>
        <w:pStyle w:val="CommentText"/>
      </w:pPr>
      <w:r>
        <w:rPr>
          <w:rStyle w:val="CommentReference"/>
        </w:rPr>
        <w:annotationRef/>
      </w:r>
      <w:r>
        <w:t xml:space="preserve">I am not sure it is a good name for all factors listed below. Don’t some of them belong to the third category?  </w:t>
      </w:r>
    </w:p>
  </w:comment>
  <w:comment w:id="644" w:author="Elena Rovenskaya" w:date="2017-11-06T17:40:00Z" w:initials="ER">
    <w:p w14:paraId="3ED257C2" w14:textId="228BBE41" w:rsidR="000016D8" w:rsidRDefault="000016D8">
      <w:pPr>
        <w:pStyle w:val="CommentText"/>
      </w:pPr>
      <w:r>
        <w:rPr>
          <w:rStyle w:val="CommentReference"/>
        </w:rPr>
        <w:annotationRef/>
      </w:r>
      <w:r>
        <w:t xml:space="preserve">Does it not belong to economic group? </w:t>
      </w:r>
    </w:p>
  </w:comment>
  <w:comment w:id="676" w:author="Fath, Brian" w:date="2017-11-29T15:49:00Z" w:initials="FB">
    <w:p w14:paraId="0C121460" w14:textId="14C3F8B5" w:rsidR="000016D8" w:rsidRDefault="000016D8">
      <w:pPr>
        <w:pStyle w:val="CommentText"/>
      </w:pPr>
      <w:r>
        <w:rPr>
          <w:rStyle w:val="CommentReference"/>
        </w:rPr>
        <w:annotationRef/>
      </w:r>
      <w:r>
        <w:t>This table is such an important part of the whole study but the figures are compressed so small.  Why?</w:t>
      </w:r>
    </w:p>
  </w:comment>
  <w:comment w:id="687" w:author="Fath, Brian" w:date="2017-11-29T14:21:00Z" w:initials="FB">
    <w:p w14:paraId="454F38A7" w14:textId="4CD79E26" w:rsidR="000016D8" w:rsidRDefault="000016D8">
      <w:pPr>
        <w:pStyle w:val="CommentText"/>
      </w:pPr>
      <w:r>
        <w:rPr>
          <w:rStyle w:val="CommentReference"/>
        </w:rPr>
        <w:annotationRef/>
      </w:r>
      <w:r>
        <w:t>This is regarding biodiversity.  I don’t understand this comment.</w:t>
      </w:r>
    </w:p>
  </w:comment>
  <w:comment w:id="758" w:author="Fath, Brian" w:date="2017-11-29T14:31:00Z" w:initials="FB">
    <w:p w14:paraId="18BCB2D9" w14:textId="6B6A5321" w:rsidR="000016D8" w:rsidRDefault="000016D8">
      <w:pPr>
        <w:pStyle w:val="CommentText"/>
      </w:pPr>
      <w:r>
        <w:rPr>
          <w:rStyle w:val="CommentReference"/>
        </w:rPr>
        <w:annotationRef/>
      </w:r>
      <w:r>
        <w:t>You will need to make sure these are readable in black and white</w:t>
      </w:r>
    </w:p>
  </w:comment>
  <w:comment w:id="813" w:author="Fath, Brian" w:date="2017-11-29T14:57:00Z" w:initials="FB">
    <w:p w14:paraId="117AF7E4" w14:textId="11B9ED55" w:rsidR="000016D8" w:rsidRDefault="000016D8">
      <w:pPr>
        <w:pStyle w:val="CommentText"/>
      </w:pPr>
      <w:r>
        <w:rPr>
          <w:rStyle w:val="CommentReference"/>
        </w:rPr>
        <w:annotationRef/>
      </w:r>
      <w:r>
        <w:t>Can you give examples?</w:t>
      </w:r>
    </w:p>
  </w:comment>
  <w:comment w:id="823" w:author="Fath, Brian" w:date="2017-11-29T15:50:00Z" w:initials="FB">
    <w:p w14:paraId="17AF4922" w14:textId="12A6C9AD" w:rsidR="000016D8" w:rsidRDefault="000016D8">
      <w:pPr>
        <w:pStyle w:val="CommentText"/>
      </w:pPr>
      <w:r>
        <w:rPr>
          <w:rStyle w:val="CommentReference"/>
        </w:rPr>
        <w:annotationRef/>
      </w:r>
      <w:r>
        <w:t>Here in the conclusion also add a sentence about the actual numerical results for the wolf population.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EB0398" w15:done="0"/>
  <w15:commentEx w15:paraId="7D05F1EF" w15:done="0"/>
  <w15:commentEx w15:paraId="0A9734C2" w15:done="0"/>
  <w15:commentEx w15:paraId="1DABAA8C" w15:done="0"/>
  <w15:commentEx w15:paraId="040E0248" w15:done="0"/>
  <w15:commentEx w15:paraId="636ADB45" w15:done="0"/>
  <w15:commentEx w15:paraId="5A421AC3" w15:done="0"/>
  <w15:commentEx w15:paraId="53ED6F6A" w15:done="0"/>
  <w15:commentEx w15:paraId="10B85598" w15:done="0"/>
  <w15:commentEx w15:paraId="60DCB131" w15:done="0"/>
  <w15:commentEx w15:paraId="33BD513A" w15:done="0"/>
  <w15:commentEx w15:paraId="138C83B6" w15:done="0"/>
  <w15:commentEx w15:paraId="4F265FEB" w15:done="0"/>
  <w15:commentEx w15:paraId="1D363196" w15:done="0"/>
  <w15:commentEx w15:paraId="2FD8DF27" w15:done="0"/>
  <w15:commentEx w15:paraId="30640C5A" w15:done="0"/>
  <w15:commentEx w15:paraId="70F3AABE" w15:done="0"/>
  <w15:commentEx w15:paraId="4E1FDBBC" w15:done="0"/>
  <w15:commentEx w15:paraId="631D778D" w15:done="0"/>
  <w15:commentEx w15:paraId="55DC6CE4" w15:done="0"/>
  <w15:commentEx w15:paraId="3949CD71" w15:done="0"/>
  <w15:commentEx w15:paraId="2D89BE7A" w15:done="0"/>
  <w15:commentEx w15:paraId="3ED257C2" w15:done="0"/>
  <w15:commentEx w15:paraId="0C121460" w15:done="0"/>
  <w15:commentEx w15:paraId="454F38A7" w15:done="0"/>
  <w15:commentEx w15:paraId="18BCB2D9" w15:done="0"/>
  <w15:commentEx w15:paraId="117AF7E4" w15:done="0"/>
  <w15:commentEx w15:paraId="17AF49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CC579" w14:textId="77777777" w:rsidR="00226D74" w:rsidRDefault="00226D74" w:rsidP="00C00E06">
      <w:pPr>
        <w:spacing w:after="0" w:line="240" w:lineRule="auto"/>
      </w:pPr>
      <w:r>
        <w:separator/>
      </w:r>
    </w:p>
  </w:endnote>
  <w:endnote w:type="continuationSeparator" w:id="0">
    <w:p w14:paraId="34D45ED2" w14:textId="77777777" w:rsidR="00226D74" w:rsidRDefault="00226D74" w:rsidP="00C0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756629"/>
      <w:docPartObj>
        <w:docPartGallery w:val="Page Numbers (Bottom of Page)"/>
        <w:docPartUnique/>
      </w:docPartObj>
    </w:sdtPr>
    <w:sdtContent>
      <w:p w14:paraId="370459F1" w14:textId="68597495" w:rsidR="000016D8" w:rsidRDefault="000016D8">
        <w:pPr>
          <w:pStyle w:val="Footer"/>
          <w:jc w:val="center"/>
        </w:pPr>
        <w:r>
          <w:fldChar w:fldCharType="begin"/>
        </w:r>
        <w:r>
          <w:instrText>PAGE   \* MERGEFORMAT</w:instrText>
        </w:r>
        <w:r>
          <w:fldChar w:fldCharType="separate"/>
        </w:r>
        <w:r w:rsidR="00762BAE" w:rsidRPr="00762BAE">
          <w:rPr>
            <w:noProof/>
            <w:lang w:val="sv-SE"/>
          </w:rPr>
          <w:t>22</w:t>
        </w:r>
        <w:r>
          <w:fldChar w:fldCharType="end"/>
        </w:r>
      </w:p>
    </w:sdtContent>
  </w:sdt>
  <w:p w14:paraId="3CFB4127" w14:textId="77777777" w:rsidR="000016D8" w:rsidRDefault="000016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986AD" w14:textId="77777777" w:rsidR="00226D74" w:rsidRDefault="00226D74" w:rsidP="00C00E06">
      <w:pPr>
        <w:spacing w:after="0" w:line="240" w:lineRule="auto"/>
      </w:pPr>
      <w:r>
        <w:separator/>
      </w:r>
    </w:p>
  </w:footnote>
  <w:footnote w:type="continuationSeparator" w:id="0">
    <w:p w14:paraId="269BD40F" w14:textId="77777777" w:rsidR="00226D74" w:rsidRDefault="00226D74" w:rsidP="00C00E06">
      <w:pPr>
        <w:spacing w:after="0" w:line="240" w:lineRule="auto"/>
      </w:pPr>
      <w:r>
        <w:continuationSeparator/>
      </w:r>
    </w:p>
  </w:footnote>
  <w:footnote w:id="1">
    <w:p w14:paraId="5DCAF87B" w14:textId="77777777" w:rsidR="000016D8" w:rsidRPr="009B0106" w:rsidRDefault="000016D8" w:rsidP="00011B57">
      <w:pPr>
        <w:pStyle w:val="FootnoteText"/>
      </w:pPr>
      <w:r>
        <w:rPr>
          <w:rStyle w:val="FootnoteReference"/>
        </w:rPr>
        <w:footnoteRef/>
      </w:r>
      <w:r>
        <w:t xml:space="preserve"> </w:t>
      </w:r>
      <w:r w:rsidRPr="00E30934">
        <w:t xml:space="preserve">Their functional forms and choice of parameters </w:t>
      </w:r>
      <w:r>
        <w:t>are discussed in the Appendix [number of the table here].</w:t>
      </w:r>
    </w:p>
  </w:footnote>
  <w:footnote w:id="2">
    <w:p w14:paraId="4EAB646B" w14:textId="223B92DB" w:rsidR="000016D8" w:rsidRPr="00656ADD" w:rsidRDefault="000016D8" w:rsidP="00011B57">
      <w:pPr>
        <w:pStyle w:val="FootnoteText"/>
      </w:pPr>
      <w:r>
        <w:rPr>
          <w:rStyle w:val="FootnoteReference"/>
        </w:rPr>
        <w:footnoteRef/>
      </w:r>
      <w:r>
        <w:t xml:space="preserve"> </w:t>
      </w:r>
      <w:r w:rsidRPr="00656ADD">
        <w:t>Favo</w:t>
      </w:r>
      <w:del w:id="670" w:author="Fath, Brian" w:date="2017-11-29T14:18:00Z">
        <w:r w:rsidRPr="00656ADD" w:rsidDel="007D27E8">
          <w:delText>u</w:delText>
        </w:r>
      </w:del>
      <w:r w:rsidRPr="00656ADD">
        <w:t>rable Reference Population (FRP) in a given biogeographical region is an indicator for the minimum population size necessary to ensure long-term viability of the species (European Commission, 2005). For the wolves in Sweden the FRP is conceived to be around 500 (</w:t>
      </w:r>
      <w:proofErr w:type="spellStart"/>
      <w:r w:rsidRPr="00656ADD">
        <w:t>Bruford</w:t>
      </w:r>
      <w:proofErr w:type="spellEnd"/>
      <w:r w:rsidRPr="00656ADD">
        <w:t xml:space="preserve">, 2015; </w:t>
      </w:r>
      <w:proofErr w:type="spellStart"/>
      <w:r w:rsidRPr="00656ADD">
        <w:t>Sjögren-Gulve</w:t>
      </w:r>
      <w:proofErr w:type="spellEnd"/>
      <w:r w:rsidRPr="00656ADD">
        <w:t xml:space="preserve"> &amp; </w:t>
      </w:r>
      <w:proofErr w:type="spellStart"/>
      <w:r w:rsidRPr="00656ADD">
        <w:t>Hörnell-Willebrand</w:t>
      </w:r>
      <w:proofErr w:type="spellEnd"/>
      <w:r w:rsidRPr="00656ADD">
        <w:t>, 2015).</w:t>
      </w:r>
    </w:p>
  </w:footnote>
  <w:footnote w:id="3">
    <w:p w14:paraId="466DDCB2" w14:textId="77777777" w:rsidR="000016D8" w:rsidRPr="00656ADD" w:rsidRDefault="000016D8" w:rsidP="002B25B2">
      <w:pPr>
        <w:pStyle w:val="FootnoteText"/>
      </w:pPr>
      <w:r>
        <w:rPr>
          <w:rStyle w:val="FootnoteReference"/>
        </w:rPr>
        <w:footnoteRef/>
      </w:r>
      <w:r>
        <w:t xml:space="preserve"> </w:t>
      </w:r>
      <w:r w:rsidRPr="00656ADD">
        <w:t>(</w:t>
      </w:r>
      <w:proofErr w:type="spellStart"/>
      <w:r w:rsidRPr="00656ADD">
        <w:t>Bruford</w:t>
      </w:r>
      <w:proofErr w:type="spellEnd"/>
      <w:r w:rsidRPr="00656ADD">
        <w:t xml:space="preserve">, 2015; </w:t>
      </w:r>
      <w:proofErr w:type="spellStart"/>
      <w:r w:rsidRPr="00656ADD">
        <w:t>Sjögren-Gulve</w:t>
      </w:r>
      <w:proofErr w:type="spellEnd"/>
      <w:r w:rsidRPr="00656ADD">
        <w:t xml:space="preserve"> &amp; </w:t>
      </w:r>
      <w:proofErr w:type="spellStart"/>
      <w:r w:rsidRPr="00656ADD">
        <w:t>Hörnell-Willebrand</w:t>
      </w:r>
      <w:proofErr w:type="spellEnd"/>
      <w:r w:rsidRPr="00656ADD">
        <w:t>, 2015).</w:t>
      </w:r>
    </w:p>
  </w:footnote>
  <w:footnote w:id="4">
    <w:p w14:paraId="0E00A177" w14:textId="77777777" w:rsidR="000016D8" w:rsidRPr="00311FA4" w:rsidRDefault="000016D8" w:rsidP="00347D3B">
      <w:pPr>
        <w:pStyle w:val="FootnoteText"/>
        <w:rPr>
          <w:lang w:val="en-GB"/>
        </w:rPr>
      </w:pPr>
      <w:r>
        <w:rPr>
          <w:rStyle w:val="FootnoteReference"/>
        </w:rPr>
        <w:footnoteRef/>
      </w:r>
      <w:r>
        <w:t xml:space="preserve"> </w:t>
      </w:r>
      <w:r w:rsidRPr="00311FA4">
        <w:rPr>
          <w:lang w:val="en-GB"/>
        </w:rPr>
        <w:t>Egalitarian solution maximizes satisf</w:t>
      </w:r>
      <w:r>
        <w:rPr>
          <w:lang w:val="en-GB"/>
        </w:rPr>
        <w:t>action level of the least satis</w:t>
      </w:r>
      <w:r w:rsidRPr="00311FA4">
        <w:rPr>
          <w:lang w:val="en-GB"/>
        </w:rPr>
        <w:t>fied stakeholder group</w:t>
      </w:r>
      <w:r>
        <w:rPr>
          <w:lang w:val="en-GB"/>
        </w:rPr>
        <w:t>.</w:t>
      </w:r>
    </w:p>
  </w:footnote>
  <w:footnote w:id="5">
    <w:p w14:paraId="493F094D" w14:textId="77777777" w:rsidR="000016D8" w:rsidRPr="00311FA4" w:rsidRDefault="000016D8" w:rsidP="00347D3B">
      <w:pPr>
        <w:pStyle w:val="FootnoteText"/>
        <w:rPr>
          <w:lang w:val="en-GB"/>
        </w:rPr>
      </w:pPr>
      <w:r>
        <w:rPr>
          <w:rStyle w:val="FootnoteReference"/>
        </w:rPr>
        <w:footnoteRef/>
      </w:r>
      <w:r>
        <w:t xml:space="preserve"> </w:t>
      </w:r>
      <w:r w:rsidRPr="00311FA4">
        <w:rPr>
          <w:lang w:val="en-GB"/>
        </w:rPr>
        <w:t>Utilitarian solution maximizes the sum (or the average)</w:t>
      </w:r>
      <w:r>
        <w:rPr>
          <w:lang w:val="en-GB"/>
        </w:rPr>
        <w:t>.</w:t>
      </w:r>
      <w:r w:rsidRPr="00311FA4">
        <w:rPr>
          <w:lang w:val="en-GB"/>
        </w:rPr>
        <w:t xml:space="preserve"> </w:t>
      </w:r>
    </w:p>
  </w:footnote>
  <w:footnote w:id="6">
    <w:p w14:paraId="4E6AE610" w14:textId="77777777" w:rsidR="000016D8" w:rsidRPr="00656ADD" w:rsidRDefault="000016D8" w:rsidP="00C6351B">
      <w:pPr>
        <w:pStyle w:val="FootnoteText"/>
      </w:pPr>
      <w:r>
        <w:rPr>
          <w:rStyle w:val="FootnoteReference"/>
        </w:rPr>
        <w:footnoteRef/>
      </w:r>
      <w:r>
        <w:t xml:space="preserve"> </w:t>
      </w:r>
      <w:r w:rsidRPr="00656ADD">
        <w:t>(</w:t>
      </w:r>
      <w:proofErr w:type="spellStart"/>
      <w:r w:rsidRPr="00656ADD">
        <w:t>Bruford</w:t>
      </w:r>
      <w:proofErr w:type="spellEnd"/>
      <w:r w:rsidRPr="00656ADD">
        <w:t xml:space="preserve">, 2015; </w:t>
      </w:r>
      <w:proofErr w:type="spellStart"/>
      <w:r w:rsidRPr="00656ADD">
        <w:t>Sjögren-Gulve</w:t>
      </w:r>
      <w:proofErr w:type="spellEnd"/>
      <w:r w:rsidRPr="00656ADD">
        <w:t xml:space="preserve"> &amp; </w:t>
      </w:r>
      <w:proofErr w:type="spellStart"/>
      <w:r w:rsidRPr="00656ADD">
        <w:t>Hörnell-Willebrand</w:t>
      </w:r>
      <w:proofErr w:type="spellEnd"/>
      <w:r w:rsidRPr="00656ADD">
        <w:t>,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01239"/>
    <w:multiLevelType w:val="multilevel"/>
    <w:tmpl w:val="6B889AB4"/>
    <w:lvl w:ilvl="0">
      <w:start w:val="2"/>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 w15:restartNumberingAfterBreak="0">
    <w:nsid w:val="26413998"/>
    <w:multiLevelType w:val="hybridMultilevel"/>
    <w:tmpl w:val="23C22854"/>
    <w:lvl w:ilvl="0" w:tplc="ACACCD9A">
      <w:start w:val="2"/>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15:restartNumberingAfterBreak="0">
    <w:nsid w:val="354E1DE7"/>
    <w:multiLevelType w:val="multilevel"/>
    <w:tmpl w:val="D5826BB0"/>
    <w:lvl w:ilvl="0">
      <w:start w:val="3"/>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715474B"/>
    <w:multiLevelType w:val="hybridMultilevel"/>
    <w:tmpl w:val="4D9A5C96"/>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4" w15:restartNumberingAfterBreak="0">
    <w:nsid w:val="4FC45715"/>
    <w:multiLevelType w:val="hybridMultilevel"/>
    <w:tmpl w:val="89F61F1A"/>
    <w:lvl w:ilvl="0" w:tplc="86E8E2E2">
      <w:start w:val="4"/>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2025ABB"/>
    <w:multiLevelType w:val="multilevel"/>
    <w:tmpl w:val="1F846AC2"/>
    <w:lvl w:ilvl="0">
      <w:start w:val="2"/>
      <w:numFmt w:val="decimal"/>
      <w:lvlText w:val="%1"/>
      <w:lvlJc w:val="left"/>
      <w:pPr>
        <w:ind w:left="360" w:hanging="360"/>
      </w:pPr>
      <w:rPr>
        <w:rFonts w:hint="default"/>
      </w:rPr>
    </w:lvl>
    <w:lvl w:ilvl="1">
      <w:start w:val="3"/>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200" w:hanging="1440"/>
      </w:pPr>
      <w:rPr>
        <w:rFonts w:hint="default"/>
      </w:rPr>
    </w:lvl>
  </w:abstractNum>
  <w:abstractNum w:abstractNumId="6" w15:restartNumberingAfterBreak="0">
    <w:nsid w:val="52CE7495"/>
    <w:multiLevelType w:val="hybridMultilevel"/>
    <w:tmpl w:val="2FBA5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94844"/>
    <w:multiLevelType w:val="multilevel"/>
    <w:tmpl w:val="4CDA9EA2"/>
    <w:lvl w:ilvl="0">
      <w:start w:val="1"/>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D001B43"/>
    <w:multiLevelType w:val="hybridMultilevel"/>
    <w:tmpl w:val="0C84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B450C"/>
    <w:multiLevelType w:val="multilevel"/>
    <w:tmpl w:val="4E0C92F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5050F8C"/>
    <w:multiLevelType w:val="multilevel"/>
    <w:tmpl w:val="B84A67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3"/>
  </w:num>
  <w:num w:numId="3">
    <w:abstractNumId w:val="5"/>
  </w:num>
  <w:num w:numId="4">
    <w:abstractNumId w:val="9"/>
  </w:num>
  <w:num w:numId="5">
    <w:abstractNumId w:val="2"/>
  </w:num>
  <w:num w:numId="6">
    <w:abstractNumId w:val="4"/>
  </w:num>
  <w:num w:numId="7">
    <w:abstractNumId w:val="7"/>
  </w:num>
  <w:num w:numId="8">
    <w:abstractNumId w:val="8"/>
  </w:num>
  <w:num w:numId="9">
    <w:abstractNumId w:val="6"/>
  </w:num>
  <w:num w:numId="10">
    <w:abstractNumId w:val="0"/>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Fath, Brian">
    <w15:presenceInfo w15:providerId="AD" w15:userId="S-1-5-21-392314591-786964143-316617838-12273"/>
  </w15:person>
  <w15:person w15:author="Huayi Lin">
    <w15:presenceInfo w15:providerId="AD" w15:userId="S-1-5-21-1060284298-1343024091-682003330-1181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bordersDoNotSurroundHeader/>
  <w:bordersDoNotSurroundFooter/>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70C"/>
    <w:rsid w:val="000016D8"/>
    <w:rsid w:val="00002FA4"/>
    <w:rsid w:val="000054AE"/>
    <w:rsid w:val="000056DA"/>
    <w:rsid w:val="00006054"/>
    <w:rsid w:val="00006DC1"/>
    <w:rsid w:val="000072C2"/>
    <w:rsid w:val="0000758C"/>
    <w:rsid w:val="00007BB3"/>
    <w:rsid w:val="00010291"/>
    <w:rsid w:val="00011B57"/>
    <w:rsid w:val="00012F2C"/>
    <w:rsid w:val="00013CF4"/>
    <w:rsid w:val="00013DE3"/>
    <w:rsid w:val="0001464A"/>
    <w:rsid w:val="00014BA8"/>
    <w:rsid w:val="0001527E"/>
    <w:rsid w:val="00016457"/>
    <w:rsid w:val="00017234"/>
    <w:rsid w:val="00017474"/>
    <w:rsid w:val="0001763F"/>
    <w:rsid w:val="00020082"/>
    <w:rsid w:val="000212A2"/>
    <w:rsid w:val="00022B00"/>
    <w:rsid w:val="00022EAB"/>
    <w:rsid w:val="0002304C"/>
    <w:rsid w:val="0002353E"/>
    <w:rsid w:val="00023DAD"/>
    <w:rsid w:val="00025B92"/>
    <w:rsid w:val="000272D9"/>
    <w:rsid w:val="0002758C"/>
    <w:rsid w:val="00027A44"/>
    <w:rsid w:val="00032129"/>
    <w:rsid w:val="00032713"/>
    <w:rsid w:val="00035E45"/>
    <w:rsid w:val="00036CE3"/>
    <w:rsid w:val="00037538"/>
    <w:rsid w:val="000404F9"/>
    <w:rsid w:val="000414AB"/>
    <w:rsid w:val="000418C5"/>
    <w:rsid w:val="00041C3C"/>
    <w:rsid w:val="000454C5"/>
    <w:rsid w:val="000463A1"/>
    <w:rsid w:val="00046750"/>
    <w:rsid w:val="00047767"/>
    <w:rsid w:val="00052F28"/>
    <w:rsid w:val="00053D93"/>
    <w:rsid w:val="00056763"/>
    <w:rsid w:val="00056CA9"/>
    <w:rsid w:val="0006132F"/>
    <w:rsid w:val="00061928"/>
    <w:rsid w:val="0006367B"/>
    <w:rsid w:val="00064815"/>
    <w:rsid w:val="00065AC4"/>
    <w:rsid w:val="00065BDD"/>
    <w:rsid w:val="00066153"/>
    <w:rsid w:val="00066AF5"/>
    <w:rsid w:val="00070BCE"/>
    <w:rsid w:val="00070C5E"/>
    <w:rsid w:val="00070E88"/>
    <w:rsid w:val="00072211"/>
    <w:rsid w:val="00073829"/>
    <w:rsid w:val="000745E2"/>
    <w:rsid w:val="00076ED4"/>
    <w:rsid w:val="00077260"/>
    <w:rsid w:val="00080048"/>
    <w:rsid w:val="0008031C"/>
    <w:rsid w:val="00081248"/>
    <w:rsid w:val="00081B95"/>
    <w:rsid w:val="00081FF6"/>
    <w:rsid w:val="00082A13"/>
    <w:rsid w:val="000830B0"/>
    <w:rsid w:val="00084CB4"/>
    <w:rsid w:val="00086919"/>
    <w:rsid w:val="000870FC"/>
    <w:rsid w:val="00090B03"/>
    <w:rsid w:val="0009240C"/>
    <w:rsid w:val="00092812"/>
    <w:rsid w:val="0009317A"/>
    <w:rsid w:val="0009355B"/>
    <w:rsid w:val="00093E95"/>
    <w:rsid w:val="0009414F"/>
    <w:rsid w:val="000958C8"/>
    <w:rsid w:val="00097B6E"/>
    <w:rsid w:val="000A09AC"/>
    <w:rsid w:val="000A15A1"/>
    <w:rsid w:val="000A2588"/>
    <w:rsid w:val="000A2ED2"/>
    <w:rsid w:val="000A3339"/>
    <w:rsid w:val="000A3F12"/>
    <w:rsid w:val="000A4C69"/>
    <w:rsid w:val="000A6627"/>
    <w:rsid w:val="000B025B"/>
    <w:rsid w:val="000B1E3F"/>
    <w:rsid w:val="000B2C0A"/>
    <w:rsid w:val="000B3BC5"/>
    <w:rsid w:val="000B52FB"/>
    <w:rsid w:val="000B6F52"/>
    <w:rsid w:val="000C0802"/>
    <w:rsid w:val="000C0D6A"/>
    <w:rsid w:val="000C1607"/>
    <w:rsid w:val="000C1962"/>
    <w:rsid w:val="000C2425"/>
    <w:rsid w:val="000C293A"/>
    <w:rsid w:val="000C3211"/>
    <w:rsid w:val="000C4105"/>
    <w:rsid w:val="000C41A9"/>
    <w:rsid w:val="000C5230"/>
    <w:rsid w:val="000C74BC"/>
    <w:rsid w:val="000D1854"/>
    <w:rsid w:val="000D2082"/>
    <w:rsid w:val="000D3F00"/>
    <w:rsid w:val="000D4F57"/>
    <w:rsid w:val="000D5AB6"/>
    <w:rsid w:val="000D5FEA"/>
    <w:rsid w:val="000E1984"/>
    <w:rsid w:val="000E1ECA"/>
    <w:rsid w:val="000E26C5"/>
    <w:rsid w:val="000E2EF2"/>
    <w:rsid w:val="000E496F"/>
    <w:rsid w:val="000E50FF"/>
    <w:rsid w:val="000E5FDB"/>
    <w:rsid w:val="000E6828"/>
    <w:rsid w:val="000E6942"/>
    <w:rsid w:val="000E6CC0"/>
    <w:rsid w:val="000E7A58"/>
    <w:rsid w:val="000F2CD8"/>
    <w:rsid w:val="000F3050"/>
    <w:rsid w:val="000F326D"/>
    <w:rsid w:val="000F51DF"/>
    <w:rsid w:val="000F6AF2"/>
    <w:rsid w:val="000F7133"/>
    <w:rsid w:val="001024AD"/>
    <w:rsid w:val="00102BA7"/>
    <w:rsid w:val="001045FC"/>
    <w:rsid w:val="0010480C"/>
    <w:rsid w:val="00104A9D"/>
    <w:rsid w:val="0010527A"/>
    <w:rsid w:val="0010593F"/>
    <w:rsid w:val="00105ADA"/>
    <w:rsid w:val="00106620"/>
    <w:rsid w:val="00106910"/>
    <w:rsid w:val="001072A4"/>
    <w:rsid w:val="00110908"/>
    <w:rsid w:val="00112E2C"/>
    <w:rsid w:val="00114CE0"/>
    <w:rsid w:val="00114D40"/>
    <w:rsid w:val="001163AF"/>
    <w:rsid w:val="00116577"/>
    <w:rsid w:val="0011749B"/>
    <w:rsid w:val="001174D0"/>
    <w:rsid w:val="0012095E"/>
    <w:rsid w:val="0012096A"/>
    <w:rsid w:val="001211BA"/>
    <w:rsid w:val="0012473E"/>
    <w:rsid w:val="00124D78"/>
    <w:rsid w:val="001254D0"/>
    <w:rsid w:val="00125DFB"/>
    <w:rsid w:val="00126E96"/>
    <w:rsid w:val="00127B5C"/>
    <w:rsid w:val="0013094C"/>
    <w:rsid w:val="00131F7E"/>
    <w:rsid w:val="00132BC2"/>
    <w:rsid w:val="00133A46"/>
    <w:rsid w:val="001352C3"/>
    <w:rsid w:val="00135B9D"/>
    <w:rsid w:val="001363AC"/>
    <w:rsid w:val="0013702F"/>
    <w:rsid w:val="00141523"/>
    <w:rsid w:val="001435C4"/>
    <w:rsid w:val="00143E29"/>
    <w:rsid w:val="0014574F"/>
    <w:rsid w:val="001457E2"/>
    <w:rsid w:val="00152F47"/>
    <w:rsid w:val="001530DB"/>
    <w:rsid w:val="00153515"/>
    <w:rsid w:val="00153E38"/>
    <w:rsid w:val="00154374"/>
    <w:rsid w:val="001560CC"/>
    <w:rsid w:val="00156D66"/>
    <w:rsid w:val="00157767"/>
    <w:rsid w:val="001602C3"/>
    <w:rsid w:val="00160311"/>
    <w:rsid w:val="00160DBE"/>
    <w:rsid w:val="00160DFC"/>
    <w:rsid w:val="00162A2C"/>
    <w:rsid w:val="00165A02"/>
    <w:rsid w:val="00165E75"/>
    <w:rsid w:val="00166237"/>
    <w:rsid w:val="00167EF2"/>
    <w:rsid w:val="00170D52"/>
    <w:rsid w:val="00171859"/>
    <w:rsid w:val="00172935"/>
    <w:rsid w:val="001730EB"/>
    <w:rsid w:val="001735DC"/>
    <w:rsid w:val="001745AF"/>
    <w:rsid w:val="00175F60"/>
    <w:rsid w:val="00176292"/>
    <w:rsid w:val="00177320"/>
    <w:rsid w:val="001776A3"/>
    <w:rsid w:val="001779E4"/>
    <w:rsid w:val="0018055A"/>
    <w:rsid w:val="00181B69"/>
    <w:rsid w:val="00182BA9"/>
    <w:rsid w:val="0018321C"/>
    <w:rsid w:val="001845A4"/>
    <w:rsid w:val="00185C67"/>
    <w:rsid w:val="0018678D"/>
    <w:rsid w:val="00194622"/>
    <w:rsid w:val="00194973"/>
    <w:rsid w:val="00195621"/>
    <w:rsid w:val="00195995"/>
    <w:rsid w:val="0019629B"/>
    <w:rsid w:val="001976B3"/>
    <w:rsid w:val="00197EA4"/>
    <w:rsid w:val="001A1A7A"/>
    <w:rsid w:val="001A28B6"/>
    <w:rsid w:val="001A2D52"/>
    <w:rsid w:val="001A563A"/>
    <w:rsid w:val="001A6632"/>
    <w:rsid w:val="001A6DDA"/>
    <w:rsid w:val="001A7F63"/>
    <w:rsid w:val="001B001D"/>
    <w:rsid w:val="001B061A"/>
    <w:rsid w:val="001B2526"/>
    <w:rsid w:val="001B59A1"/>
    <w:rsid w:val="001B634E"/>
    <w:rsid w:val="001B6353"/>
    <w:rsid w:val="001C18F2"/>
    <w:rsid w:val="001C3D8B"/>
    <w:rsid w:val="001C3F73"/>
    <w:rsid w:val="001C4C75"/>
    <w:rsid w:val="001C5663"/>
    <w:rsid w:val="001C606B"/>
    <w:rsid w:val="001C643F"/>
    <w:rsid w:val="001C71F0"/>
    <w:rsid w:val="001D0439"/>
    <w:rsid w:val="001D2B34"/>
    <w:rsid w:val="001D3969"/>
    <w:rsid w:val="001D3C47"/>
    <w:rsid w:val="001D3FEA"/>
    <w:rsid w:val="001D546B"/>
    <w:rsid w:val="001D6508"/>
    <w:rsid w:val="001D6A31"/>
    <w:rsid w:val="001D7566"/>
    <w:rsid w:val="001D7DFB"/>
    <w:rsid w:val="001E0664"/>
    <w:rsid w:val="001E08D2"/>
    <w:rsid w:val="001E13DD"/>
    <w:rsid w:val="001E1749"/>
    <w:rsid w:val="001E178D"/>
    <w:rsid w:val="001E550B"/>
    <w:rsid w:val="001E63B3"/>
    <w:rsid w:val="001E6BFB"/>
    <w:rsid w:val="001F00C5"/>
    <w:rsid w:val="001F0E18"/>
    <w:rsid w:val="001F1103"/>
    <w:rsid w:val="001F303B"/>
    <w:rsid w:val="001F3548"/>
    <w:rsid w:val="001F472E"/>
    <w:rsid w:val="001F5A68"/>
    <w:rsid w:val="001F7033"/>
    <w:rsid w:val="001F7DDB"/>
    <w:rsid w:val="00200B53"/>
    <w:rsid w:val="002020C8"/>
    <w:rsid w:val="00202741"/>
    <w:rsid w:val="00204765"/>
    <w:rsid w:val="00205592"/>
    <w:rsid w:val="0020644A"/>
    <w:rsid w:val="00207A99"/>
    <w:rsid w:val="00210273"/>
    <w:rsid w:val="002112C1"/>
    <w:rsid w:val="00211445"/>
    <w:rsid w:val="002115ED"/>
    <w:rsid w:val="0021209A"/>
    <w:rsid w:val="002128CE"/>
    <w:rsid w:val="00214DC4"/>
    <w:rsid w:val="00220D2F"/>
    <w:rsid w:val="00222889"/>
    <w:rsid w:val="00222EF3"/>
    <w:rsid w:val="00222F91"/>
    <w:rsid w:val="002236C1"/>
    <w:rsid w:val="002259B6"/>
    <w:rsid w:val="00226457"/>
    <w:rsid w:val="00226C32"/>
    <w:rsid w:val="00226D74"/>
    <w:rsid w:val="00227B83"/>
    <w:rsid w:val="00227BF7"/>
    <w:rsid w:val="00231342"/>
    <w:rsid w:val="00231B21"/>
    <w:rsid w:val="00233C44"/>
    <w:rsid w:val="00235006"/>
    <w:rsid w:val="002356FC"/>
    <w:rsid w:val="00236C3D"/>
    <w:rsid w:val="00237117"/>
    <w:rsid w:val="002376D9"/>
    <w:rsid w:val="002419AC"/>
    <w:rsid w:val="00241E3A"/>
    <w:rsid w:val="00241F57"/>
    <w:rsid w:val="0024265B"/>
    <w:rsid w:val="00242E08"/>
    <w:rsid w:val="00244E43"/>
    <w:rsid w:val="002453E1"/>
    <w:rsid w:val="002461F1"/>
    <w:rsid w:val="00246EE0"/>
    <w:rsid w:val="0024716F"/>
    <w:rsid w:val="00250531"/>
    <w:rsid w:val="00250707"/>
    <w:rsid w:val="002519B5"/>
    <w:rsid w:val="00252735"/>
    <w:rsid w:val="002527FF"/>
    <w:rsid w:val="0025464F"/>
    <w:rsid w:val="00255570"/>
    <w:rsid w:val="00255DF7"/>
    <w:rsid w:val="0025654F"/>
    <w:rsid w:val="00263139"/>
    <w:rsid w:val="002656FE"/>
    <w:rsid w:val="00266341"/>
    <w:rsid w:val="0026653F"/>
    <w:rsid w:val="00270901"/>
    <w:rsid w:val="00271C71"/>
    <w:rsid w:val="0027372F"/>
    <w:rsid w:val="0027474C"/>
    <w:rsid w:val="00275521"/>
    <w:rsid w:val="0027591E"/>
    <w:rsid w:val="00276026"/>
    <w:rsid w:val="00276256"/>
    <w:rsid w:val="002764AD"/>
    <w:rsid w:val="00277483"/>
    <w:rsid w:val="00277826"/>
    <w:rsid w:val="002779A4"/>
    <w:rsid w:val="00277CAA"/>
    <w:rsid w:val="00281205"/>
    <w:rsid w:val="00282CCC"/>
    <w:rsid w:val="00283454"/>
    <w:rsid w:val="002838B1"/>
    <w:rsid w:val="00284916"/>
    <w:rsid w:val="0028525F"/>
    <w:rsid w:val="002863A0"/>
    <w:rsid w:val="002864F4"/>
    <w:rsid w:val="00286E1E"/>
    <w:rsid w:val="00287206"/>
    <w:rsid w:val="002937B0"/>
    <w:rsid w:val="00293D9C"/>
    <w:rsid w:val="00297352"/>
    <w:rsid w:val="002A1714"/>
    <w:rsid w:val="002A280C"/>
    <w:rsid w:val="002A3516"/>
    <w:rsid w:val="002A367F"/>
    <w:rsid w:val="002A4104"/>
    <w:rsid w:val="002A5065"/>
    <w:rsid w:val="002A6A50"/>
    <w:rsid w:val="002A6D84"/>
    <w:rsid w:val="002B1D8A"/>
    <w:rsid w:val="002B25B2"/>
    <w:rsid w:val="002B381F"/>
    <w:rsid w:val="002B45CA"/>
    <w:rsid w:val="002B4841"/>
    <w:rsid w:val="002B5CA2"/>
    <w:rsid w:val="002B6929"/>
    <w:rsid w:val="002B7D91"/>
    <w:rsid w:val="002C0287"/>
    <w:rsid w:val="002C0B55"/>
    <w:rsid w:val="002C128D"/>
    <w:rsid w:val="002C13BC"/>
    <w:rsid w:val="002C1B66"/>
    <w:rsid w:val="002C1C6D"/>
    <w:rsid w:val="002C47ED"/>
    <w:rsid w:val="002C502C"/>
    <w:rsid w:val="002C6FC7"/>
    <w:rsid w:val="002D03F1"/>
    <w:rsid w:val="002D09B9"/>
    <w:rsid w:val="002D1012"/>
    <w:rsid w:val="002D290B"/>
    <w:rsid w:val="002D36B0"/>
    <w:rsid w:val="002D3837"/>
    <w:rsid w:val="002D5328"/>
    <w:rsid w:val="002D7A46"/>
    <w:rsid w:val="002E1160"/>
    <w:rsid w:val="002E1968"/>
    <w:rsid w:val="002E3C89"/>
    <w:rsid w:val="002E5643"/>
    <w:rsid w:val="002E5861"/>
    <w:rsid w:val="002E5C0E"/>
    <w:rsid w:val="002E6787"/>
    <w:rsid w:val="002E6821"/>
    <w:rsid w:val="002E731E"/>
    <w:rsid w:val="002E7F36"/>
    <w:rsid w:val="002F15FA"/>
    <w:rsid w:val="002F313A"/>
    <w:rsid w:val="002F3220"/>
    <w:rsid w:val="002F4189"/>
    <w:rsid w:val="002F4BE2"/>
    <w:rsid w:val="002F5518"/>
    <w:rsid w:val="002F65B1"/>
    <w:rsid w:val="002F70ED"/>
    <w:rsid w:val="002F755A"/>
    <w:rsid w:val="00300392"/>
    <w:rsid w:val="00300B8F"/>
    <w:rsid w:val="00300F55"/>
    <w:rsid w:val="00301F6D"/>
    <w:rsid w:val="0030371E"/>
    <w:rsid w:val="00306C4A"/>
    <w:rsid w:val="00306FDB"/>
    <w:rsid w:val="003100E5"/>
    <w:rsid w:val="0031134B"/>
    <w:rsid w:val="00311C6F"/>
    <w:rsid w:val="00312F33"/>
    <w:rsid w:val="00312FB6"/>
    <w:rsid w:val="00312FE0"/>
    <w:rsid w:val="00314A5B"/>
    <w:rsid w:val="003158B8"/>
    <w:rsid w:val="00315B6B"/>
    <w:rsid w:val="00315C30"/>
    <w:rsid w:val="00317F73"/>
    <w:rsid w:val="003200C0"/>
    <w:rsid w:val="003200F5"/>
    <w:rsid w:val="00321739"/>
    <w:rsid w:val="00325B8B"/>
    <w:rsid w:val="003260E4"/>
    <w:rsid w:val="00326840"/>
    <w:rsid w:val="00326A23"/>
    <w:rsid w:val="00327A71"/>
    <w:rsid w:val="00327A89"/>
    <w:rsid w:val="00327C0A"/>
    <w:rsid w:val="00331B34"/>
    <w:rsid w:val="003329C4"/>
    <w:rsid w:val="00332DC4"/>
    <w:rsid w:val="0033596E"/>
    <w:rsid w:val="00337718"/>
    <w:rsid w:val="0034153E"/>
    <w:rsid w:val="00341719"/>
    <w:rsid w:val="0034173C"/>
    <w:rsid w:val="003425AB"/>
    <w:rsid w:val="0034337E"/>
    <w:rsid w:val="00344625"/>
    <w:rsid w:val="00347C76"/>
    <w:rsid w:val="00347D3B"/>
    <w:rsid w:val="003503E2"/>
    <w:rsid w:val="00351D0C"/>
    <w:rsid w:val="003521F0"/>
    <w:rsid w:val="00352959"/>
    <w:rsid w:val="0035536F"/>
    <w:rsid w:val="00356195"/>
    <w:rsid w:val="00357663"/>
    <w:rsid w:val="00361495"/>
    <w:rsid w:val="0036322E"/>
    <w:rsid w:val="003643C0"/>
    <w:rsid w:val="00364976"/>
    <w:rsid w:val="0036503B"/>
    <w:rsid w:val="003652CD"/>
    <w:rsid w:val="003703E7"/>
    <w:rsid w:val="00370C03"/>
    <w:rsid w:val="00371804"/>
    <w:rsid w:val="00371CC0"/>
    <w:rsid w:val="00373A06"/>
    <w:rsid w:val="00373A11"/>
    <w:rsid w:val="00373FBC"/>
    <w:rsid w:val="00375A56"/>
    <w:rsid w:val="00376E6C"/>
    <w:rsid w:val="0038119D"/>
    <w:rsid w:val="003822D0"/>
    <w:rsid w:val="00383986"/>
    <w:rsid w:val="00383A06"/>
    <w:rsid w:val="00387E06"/>
    <w:rsid w:val="0039322A"/>
    <w:rsid w:val="00393CB5"/>
    <w:rsid w:val="0039421C"/>
    <w:rsid w:val="00394805"/>
    <w:rsid w:val="003948D2"/>
    <w:rsid w:val="00394C0A"/>
    <w:rsid w:val="00397CB1"/>
    <w:rsid w:val="003A39A9"/>
    <w:rsid w:val="003A4D1A"/>
    <w:rsid w:val="003A5190"/>
    <w:rsid w:val="003A7E82"/>
    <w:rsid w:val="003B4CE1"/>
    <w:rsid w:val="003B58BF"/>
    <w:rsid w:val="003C048B"/>
    <w:rsid w:val="003C1035"/>
    <w:rsid w:val="003C1237"/>
    <w:rsid w:val="003C2D99"/>
    <w:rsid w:val="003C4003"/>
    <w:rsid w:val="003C54BC"/>
    <w:rsid w:val="003C5BCE"/>
    <w:rsid w:val="003D042B"/>
    <w:rsid w:val="003D10BE"/>
    <w:rsid w:val="003D16B8"/>
    <w:rsid w:val="003D1740"/>
    <w:rsid w:val="003D1826"/>
    <w:rsid w:val="003D378E"/>
    <w:rsid w:val="003D4512"/>
    <w:rsid w:val="003D4609"/>
    <w:rsid w:val="003D4E2C"/>
    <w:rsid w:val="003E20C0"/>
    <w:rsid w:val="003E51F0"/>
    <w:rsid w:val="003E5918"/>
    <w:rsid w:val="003E5CCE"/>
    <w:rsid w:val="003E5E93"/>
    <w:rsid w:val="003E607C"/>
    <w:rsid w:val="003E71A2"/>
    <w:rsid w:val="003E7610"/>
    <w:rsid w:val="003F0543"/>
    <w:rsid w:val="003F1D6C"/>
    <w:rsid w:val="003F2644"/>
    <w:rsid w:val="003F2D65"/>
    <w:rsid w:val="003F535C"/>
    <w:rsid w:val="003F6DEA"/>
    <w:rsid w:val="003F75EC"/>
    <w:rsid w:val="003F77AF"/>
    <w:rsid w:val="00400E15"/>
    <w:rsid w:val="00401BD8"/>
    <w:rsid w:val="00401CBA"/>
    <w:rsid w:val="004029CA"/>
    <w:rsid w:val="00402DF9"/>
    <w:rsid w:val="004065E7"/>
    <w:rsid w:val="004072E1"/>
    <w:rsid w:val="004102C1"/>
    <w:rsid w:val="00410785"/>
    <w:rsid w:val="0041079A"/>
    <w:rsid w:val="00412BD0"/>
    <w:rsid w:val="0041332E"/>
    <w:rsid w:val="0041514E"/>
    <w:rsid w:val="00416BE9"/>
    <w:rsid w:val="00416D72"/>
    <w:rsid w:val="00420174"/>
    <w:rsid w:val="004204DF"/>
    <w:rsid w:val="00421E61"/>
    <w:rsid w:val="0042233A"/>
    <w:rsid w:val="00422A77"/>
    <w:rsid w:val="00424AAE"/>
    <w:rsid w:val="00430ABC"/>
    <w:rsid w:val="00430FA7"/>
    <w:rsid w:val="004310C1"/>
    <w:rsid w:val="00431630"/>
    <w:rsid w:val="004332CD"/>
    <w:rsid w:val="00435DE6"/>
    <w:rsid w:val="00436B3A"/>
    <w:rsid w:val="00437CB1"/>
    <w:rsid w:val="004408CB"/>
    <w:rsid w:val="00440E42"/>
    <w:rsid w:val="00441398"/>
    <w:rsid w:val="0044299D"/>
    <w:rsid w:val="004433F8"/>
    <w:rsid w:val="00444011"/>
    <w:rsid w:val="00445E42"/>
    <w:rsid w:val="00446237"/>
    <w:rsid w:val="004464B6"/>
    <w:rsid w:val="004504E6"/>
    <w:rsid w:val="0045050C"/>
    <w:rsid w:val="00451663"/>
    <w:rsid w:val="00451D01"/>
    <w:rsid w:val="00452A7A"/>
    <w:rsid w:val="0045324F"/>
    <w:rsid w:val="00454D44"/>
    <w:rsid w:val="00455F49"/>
    <w:rsid w:val="00455F74"/>
    <w:rsid w:val="00457972"/>
    <w:rsid w:val="0046484D"/>
    <w:rsid w:val="004651FF"/>
    <w:rsid w:val="00466228"/>
    <w:rsid w:val="0046759D"/>
    <w:rsid w:val="00474BB3"/>
    <w:rsid w:val="00476233"/>
    <w:rsid w:val="00476CD1"/>
    <w:rsid w:val="00481CFB"/>
    <w:rsid w:val="00482353"/>
    <w:rsid w:val="00484CE9"/>
    <w:rsid w:val="00486B41"/>
    <w:rsid w:val="004870B4"/>
    <w:rsid w:val="0049077B"/>
    <w:rsid w:val="004920B1"/>
    <w:rsid w:val="0049580A"/>
    <w:rsid w:val="00496B16"/>
    <w:rsid w:val="00497B71"/>
    <w:rsid w:val="004A15C0"/>
    <w:rsid w:val="004A2473"/>
    <w:rsid w:val="004A2711"/>
    <w:rsid w:val="004A28AB"/>
    <w:rsid w:val="004A3275"/>
    <w:rsid w:val="004A34A8"/>
    <w:rsid w:val="004A3D8D"/>
    <w:rsid w:val="004A4F59"/>
    <w:rsid w:val="004A60E7"/>
    <w:rsid w:val="004A6121"/>
    <w:rsid w:val="004A6DB8"/>
    <w:rsid w:val="004A78BB"/>
    <w:rsid w:val="004B0B2D"/>
    <w:rsid w:val="004B0E77"/>
    <w:rsid w:val="004B1C85"/>
    <w:rsid w:val="004B27A5"/>
    <w:rsid w:val="004B2E96"/>
    <w:rsid w:val="004B343B"/>
    <w:rsid w:val="004B3590"/>
    <w:rsid w:val="004C24F1"/>
    <w:rsid w:val="004C2C1A"/>
    <w:rsid w:val="004C43FA"/>
    <w:rsid w:val="004C682E"/>
    <w:rsid w:val="004D3888"/>
    <w:rsid w:val="004D6F89"/>
    <w:rsid w:val="004D7A89"/>
    <w:rsid w:val="004D7CAD"/>
    <w:rsid w:val="004E0996"/>
    <w:rsid w:val="004E2340"/>
    <w:rsid w:val="004E43CF"/>
    <w:rsid w:val="004E4470"/>
    <w:rsid w:val="004E55AC"/>
    <w:rsid w:val="004E5A48"/>
    <w:rsid w:val="004E5A7E"/>
    <w:rsid w:val="004E676C"/>
    <w:rsid w:val="004E68D3"/>
    <w:rsid w:val="004E698B"/>
    <w:rsid w:val="004E6BD0"/>
    <w:rsid w:val="004E7432"/>
    <w:rsid w:val="004E7436"/>
    <w:rsid w:val="004F1CED"/>
    <w:rsid w:val="004F22E4"/>
    <w:rsid w:val="004F33A5"/>
    <w:rsid w:val="004F3413"/>
    <w:rsid w:val="004F5FA6"/>
    <w:rsid w:val="004F6C26"/>
    <w:rsid w:val="004F76D8"/>
    <w:rsid w:val="004F7FEE"/>
    <w:rsid w:val="00500E10"/>
    <w:rsid w:val="0050174F"/>
    <w:rsid w:val="00502F1D"/>
    <w:rsid w:val="00504FD3"/>
    <w:rsid w:val="0050542B"/>
    <w:rsid w:val="00505CB4"/>
    <w:rsid w:val="00507584"/>
    <w:rsid w:val="0051073B"/>
    <w:rsid w:val="00513E15"/>
    <w:rsid w:val="00514A19"/>
    <w:rsid w:val="0051726D"/>
    <w:rsid w:val="00517569"/>
    <w:rsid w:val="00517B52"/>
    <w:rsid w:val="00517EC5"/>
    <w:rsid w:val="00520369"/>
    <w:rsid w:val="0052094D"/>
    <w:rsid w:val="0052128E"/>
    <w:rsid w:val="00521F4C"/>
    <w:rsid w:val="00525596"/>
    <w:rsid w:val="005267DE"/>
    <w:rsid w:val="00527558"/>
    <w:rsid w:val="0053016B"/>
    <w:rsid w:val="0053114C"/>
    <w:rsid w:val="005311BE"/>
    <w:rsid w:val="00533040"/>
    <w:rsid w:val="005332AF"/>
    <w:rsid w:val="00533943"/>
    <w:rsid w:val="00534ED6"/>
    <w:rsid w:val="00535FBC"/>
    <w:rsid w:val="00536140"/>
    <w:rsid w:val="0053615C"/>
    <w:rsid w:val="00537A0C"/>
    <w:rsid w:val="005414A6"/>
    <w:rsid w:val="00541900"/>
    <w:rsid w:val="00543AC8"/>
    <w:rsid w:val="0054440A"/>
    <w:rsid w:val="00545CC9"/>
    <w:rsid w:val="00550C1A"/>
    <w:rsid w:val="005558A6"/>
    <w:rsid w:val="00557F08"/>
    <w:rsid w:val="00560DF6"/>
    <w:rsid w:val="00560FDB"/>
    <w:rsid w:val="00561B91"/>
    <w:rsid w:val="0056311C"/>
    <w:rsid w:val="00564508"/>
    <w:rsid w:val="00565B48"/>
    <w:rsid w:val="0056757D"/>
    <w:rsid w:val="00567C75"/>
    <w:rsid w:val="00571C58"/>
    <w:rsid w:val="00573912"/>
    <w:rsid w:val="00573D74"/>
    <w:rsid w:val="00573FEF"/>
    <w:rsid w:val="005751A1"/>
    <w:rsid w:val="005752D2"/>
    <w:rsid w:val="00575882"/>
    <w:rsid w:val="00575C91"/>
    <w:rsid w:val="0057671D"/>
    <w:rsid w:val="0057688F"/>
    <w:rsid w:val="00581840"/>
    <w:rsid w:val="005831E7"/>
    <w:rsid w:val="00583EC9"/>
    <w:rsid w:val="00587262"/>
    <w:rsid w:val="005875BC"/>
    <w:rsid w:val="0059025E"/>
    <w:rsid w:val="00592D3F"/>
    <w:rsid w:val="00593DBC"/>
    <w:rsid w:val="0059457B"/>
    <w:rsid w:val="00595C77"/>
    <w:rsid w:val="00596E63"/>
    <w:rsid w:val="005A044E"/>
    <w:rsid w:val="005A0C46"/>
    <w:rsid w:val="005A1744"/>
    <w:rsid w:val="005A1DA4"/>
    <w:rsid w:val="005A2C1A"/>
    <w:rsid w:val="005A4620"/>
    <w:rsid w:val="005B25A3"/>
    <w:rsid w:val="005B62B5"/>
    <w:rsid w:val="005B6ADF"/>
    <w:rsid w:val="005B7A59"/>
    <w:rsid w:val="005C2F8E"/>
    <w:rsid w:val="005C3371"/>
    <w:rsid w:val="005C3424"/>
    <w:rsid w:val="005C3F84"/>
    <w:rsid w:val="005C43C8"/>
    <w:rsid w:val="005C5758"/>
    <w:rsid w:val="005C5E94"/>
    <w:rsid w:val="005C6186"/>
    <w:rsid w:val="005C635C"/>
    <w:rsid w:val="005C74EC"/>
    <w:rsid w:val="005D0031"/>
    <w:rsid w:val="005D019D"/>
    <w:rsid w:val="005D01FC"/>
    <w:rsid w:val="005D0878"/>
    <w:rsid w:val="005D14CB"/>
    <w:rsid w:val="005D1980"/>
    <w:rsid w:val="005D2E0B"/>
    <w:rsid w:val="005D4C6D"/>
    <w:rsid w:val="005D6F15"/>
    <w:rsid w:val="005D777A"/>
    <w:rsid w:val="005D78A5"/>
    <w:rsid w:val="005D7BA5"/>
    <w:rsid w:val="005E226E"/>
    <w:rsid w:val="005E2B08"/>
    <w:rsid w:val="005E2E2B"/>
    <w:rsid w:val="005E67D4"/>
    <w:rsid w:val="005E6934"/>
    <w:rsid w:val="005E6B4C"/>
    <w:rsid w:val="005E7200"/>
    <w:rsid w:val="005F1A5A"/>
    <w:rsid w:val="005F3360"/>
    <w:rsid w:val="005F59E0"/>
    <w:rsid w:val="005F69D1"/>
    <w:rsid w:val="005F6A30"/>
    <w:rsid w:val="005F7060"/>
    <w:rsid w:val="0060062D"/>
    <w:rsid w:val="006006FF"/>
    <w:rsid w:val="00602189"/>
    <w:rsid w:val="00603343"/>
    <w:rsid w:val="00606646"/>
    <w:rsid w:val="00606CAA"/>
    <w:rsid w:val="00607299"/>
    <w:rsid w:val="0061132D"/>
    <w:rsid w:val="00612AC6"/>
    <w:rsid w:val="006136E3"/>
    <w:rsid w:val="00613EA1"/>
    <w:rsid w:val="00613F6C"/>
    <w:rsid w:val="006157F7"/>
    <w:rsid w:val="00615FAB"/>
    <w:rsid w:val="006167F1"/>
    <w:rsid w:val="00621808"/>
    <w:rsid w:val="00621989"/>
    <w:rsid w:val="00621FFF"/>
    <w:rsid w:val="0062265B"/>
    <w:rsid w:val="00624646"/>
    <w:rsid w:val="00624DD9"/>
    <w:rsid w:val="0062511E"/>
    <w:rsid w:val="0063057C"/>
    <w:rsid w:val="0063089D"/>
    <w:rsid w:val="00630A1D"/>
    <w:rsid w:val="00630A25"/>
    <w:rsid w:val="00631FDD"/>
    <w:rsid w:val="006328B8"/>
    <w:rsid w:val="006334A3"/>
    <w:rsid w:val="0063436A"/>
    <w:rsid w:val="006354D8"/>
    <w:rsid w:val="00635F08"/>
    <w:rsid w:val="0063625C"/>
    <w:rsid w:val="00636704"/>
    <w:rsid w:val="006368C3"/>
    <w:rsid w:val="00637BB0"/>
    <w:rsid w:val="0064056C"/>
    <w:rsid w:val="00641990"/>
    <w:rsid w:val="00644E25"/>
    <w:rsid w:val="00645A03"/>
    <w:rsid w:val="006509A3"/>
    <w:rsid w:val="006520B1"/>
    <w:rsid w:val="0065326E"/>
    <w:rsid w:val="006548B2"/>
    <w:rsid w:val="00655296"/>
    <w:rsid w:val="00655469"/>
    <w:rsid w:val="00656ADD"/>
    <w:rsid w:val="006627C4"/>
    <w:rsid w:val="006630CB"/>
    <w:rsid w:val="00667A88"/>
    <w:rsid w:val="00667B7A"/>
    <w:rsid w:val="00670815"/>
    <w:rsid w:val="006713C1"/>
    <w:rsid w:val="006736D3"/>
    <w:rsid w:val="00673D47"/>
    <w:rsid w:val="00674C30"/>
    <w:rsid w:val="00674CF3"/>
    <w:rsid w:val="0067564B"/>
    <w:rsid w:val="006760C9"/>
    <w:rsid w:val="0067731A"/>
    <w:rsid w:val="00677647"/>
    <w:rsid w:val="00680189"/>
    <w:rsid w:val="00680508"/>
    <w:rsid w:val="00681179"/>
    <w:rsid w:val="006834A7"/>
    <w:rsid w:val="00683B1B"/>
    <w:rsid w:val="00683B8A"/>
    <w:rsid w:val="006849C0"/>
    <w:rsid w:val="006861F8"/>
    <w:rsid w:val="0068690B"/>
    <w:rsid w:val="00686B57"/>
    <w:rsid w:val="0068711D"/>
    <w:rsid w:val="0069007D"/>
    <w:rsid w:val="006913A7"/>
    <w:rsid w:val="006917AC"/>
    <w:rsid w:val="0069233B"/>
    <w:rsid w:val="006939E1"/>
    <w:rsid w:val="00693D48"/>
    <w:rsid w:val="00695E81"/>
    <w:rsid w:val="00696752"/>
    <w:rsid w:val="00697164"/>
    <w:rsid w:val="006973C9"/>
    <w:rsid w:val="006A2153"/>
    <w:rsid w:val="006A3A6E"/>
    <w:rsid w:val="006A3F10"/>
    <w:rsid w:val="006A430C"/>
    <w:rsid w:val="006A5CE1"/>
    <w:rsid w:val="006A6104"/>
    <w:rsid w:val="006A6F05"/>
    <w:rsid w:val="006A797F"/>
    <w:rsid w:val="006B0DD7"/>
    <w:rsid w:val="006B4A0A"/>
    <w:rsid w:val="006B6B9D"/>
    <w:rsid w:val="006B71F1"/>
    <w:rsid w:val="006C2A97"/>
    <w:rsid w:val="006C2ACA"/>
    <w:rsid w:val="006C3FFB"/>
    <w:rsid w:val="006C4818"/>
    <w:rsid w:val="006C57B3"/>
    <w:rsid w:val="006C5C20"/>
    <w:rsid w:val="006C681C"/>
    <w:rsid w:val="006C748A"/>
    <w:rsid w:val="006C7525"/>
    <w:rsid w:val="006D0139"/>
    <w:rsid w:val="006D0E3B"/>
    <w:rsid w:val="006D0F55"/>
    <w:rsid w:val="006D13C1"/>
    <w:rsid w:val="006D16F0"/>
    <w:rsid w:val="006D3B45"/>
    <w:rsid w:val="006D412D"/>
    <w:rsid w:val="006D7DB2"/>
    <w:rsid w:val="006E10B8"/>
    <w:rsid w:val="006E1F55"/>
    <w:rsid w:val="006E4EF4"/>
    <w:rsid w:val="006E5241"/>
    <w:rsid w:val="006F042B"/>
    <w:rsid w:val="006F121C"/>
    <w:rsid w:val="006F1863"/>
    <w:rsid w:val="006F1CD6"/>
    <w:rsid w:val="006F231D"/>
    <w:rsid w:val="006F25B3"/>
    <w:rsid w:val="006F344C"/>
    <w:rsid w:val="006F3856"/>
    <w:rsid w:val="006F4959"/>
    <w:rsid w:val="006F6358"/>
    <w:rsid w:val="007008B9"/>
    <w:rsid w:val="00700C20"/>
    <w:rsid w:val="0070102C"/>
    <w:rsid w:val="00701516"/>
    <w:rsid w:val="0070458D"/>
    <w:rsid w:val="00704B39"/>
    <w:rsid w:val="007057B2"/>
    <w:rsid w:val="007057CD"/>
    <w:rsid w:val="00706054"/>
    <w:rsid w:val="007062A9"/>
    <w:rsid w:val="0070761E"/>
    <w:rsid w:val="00707D77"/>
    <w:rsid w:val="00710480"/>
    <w:rsid w:val="0071159E"/>
    <w:rsid w:val="0071200E"/>
    <w:rsid w:val="00715407"/>
    <w:rsid w:val="0072032D"/>
    <w:rsid w:val="00721E0E"/>
    <w:rsid w:val="00723ACE"/>
    <w:rsid w:val="007263D1"/>
    <w:rsid w:val="00727C76"/>
    <w:rsid w:val="0073029C"/>
    <w:rsid w:val="00730D20"/>
    <w:rsid w:val="0073159A"/>
    <w:rsid w:val="00732E08"/>
    <w:rsid w:val="00733F1F"/>
    <w:rsid w:val="007341B1"/>
    <w:rsid w:val="00734AEF"/>
    <w:rsid w:val="00734DD0"/>
    <w:rsid w:val="00736082"/>
    <w:rsid w:val="00736386"/>
    <w:rsid w:val="00736ED7"/>
    <w:rsid w:val="00736F14"/>
    <w:rsid w:val="00737CD9"/>
    <w:rsid w:val="007407F0"/>
    <w:rsid w:val="00742199"/>
    <w:rsid w:val="00744383"/>
    <w:rsid w:val="00755960"/>
    <w:rsid w:val="007606C6"/>
    <w:rsid w:val="0076147D"/>
    <w:rsid w:val="00762BAE"/>
    <w:rsid w:val="00762E3F"/>
    <w:rsid w:val="00765C16"/>
    <w:rsid w:val="00767C04"/>
    <w:rsid w:val="007705D1"/>
    <w:rsid w:val="0077320C"/>
    <w:rsid w:val="00773E93"/>
    <w:rsid w:val="00775DB5"/>
    <w:rsid w:val="00776654"/>
    <w:rsid w:val="007770D4"/>
    <w:rsid w:val="00777A3C"/>
    <w:rsid w:val="00777BA8"/>
    <w:rsid w:val="007813B7"/>
    <w:rsid w:val="00782533"/>
    <w:rsid w:val="0078302A"/>
    <w:rsid w:val="00783A12"/>
    <w:rsid w:val="00784157"/>
    <w:rsid w:val="007868DF"/>
    <w:rsid w:val="0078715A"/>
    <w:rsid w:val="007928C0"/>
    <w:rsid w:val="007931CC"/>
    <w:rsid w:val="00795598"/>
    <w:rsid w:val="007955E8"/>
    <w:rsid w:val="00795896"/>
    <w:rsid w:val="00795E86"/>
    <w:rsid w:val="007A4035"/>
    <w:rsid w:val="007A49C5"/>
    <w:rsid w:val="007A5AC4"/>
    <w:rsid w:val="007A76F6"/>
    <w:rsid w:val="007B1AA8"/>
    <w:rsid w:val="007B1EBD"/>
    <w:rsid w:val="007B20FF"/>
    <w:rsid w:val="007B27AA"/>
    <w:rsid w:val="007B27F8"/>
    <w:rsid w:val="007B4A4D"/>
    <w:rsid w:val="007B7C5F"/>
    <w:rsid w:val="007C0B30"/>
    <w:rsid w:val="007C17DD"/>
    <w:rsid w:val="007C1C11"/>
    <w:rsid w:val="007C1F20"/>
    <w:rsid w:val="007C27AC"/>
    <w:rsid w:val="007C4B88"/>
    <w:rsid w:val="007C5341"/>
    <w:rsid w:val="007C6D35"/>
    <w:rsid w:val="007C79C1"/>
    <w:rsid w:val="007D0AAA"/>
    <w:rsid w:val="007D0B9B"/>
    <w:rsid w:val="007D27E8"/>
    <w:rsid w:val="007D4C05"/>
    <w:rsid w:val="007D656F"/>
    <w:rsid w:val="007D6A3F"/>
    <w:rsid w:val="007E06EB"/>
    <w:rsid w:val="007E0EDA"/>
    <w:rsid w:val="007E0FF7"/>
    <w:rsid w:val="007E2928"/>
    <w:rsid w:val="007E3452"/>
    <w:rsid w:val="007E4707"/>
    <w:rsid w:val="007E5261"/>
    <w:rsid w:val="007E6657"/>
    <w:rsid w:val="007E69E8"/>
    <w:rsid w:val="007E6C4F"/>
    <w:rsid w:val="007F426C"/>
    <w:rsid w:val="007F58F6"/>
    <w:rsid w:val="008017D6"/>
    <w:rsid w:val="0080245A"/>
    <w:rsid w:val="00802E67"/>
    <w:rsid w:val="00805F05"/>
    <w:rsid w:val="008070FF"/>
    <w:rsid w:val="00807BB4"/>
    <w:rsid w:val="008102E5"/>
    <w:rsid w:val="00810B27"/>
    <w:rsid w:val="00810EF2"/>
    <w:rsid w:val="008124F0"/>
    <w:rsid w:val="00812662"/>
    <w:rsid w:val="00812B28"/>
    <w:rsid w:val="008135FC"/>
    <w:rsid w:val="00813A28"/>
    <w:rsid w:val="00814283"/>
    <w:rsid w:val="00816088"/>
    <w:rsid w:val="008161EC"/>
    <w:rsid w:val="00817EC6"/>
    <w:rsid w:val="0082016F"/>
    <w:rsid w:val="008217C0"/>
    <w:rsid w:val="0082250A"/>
    <w:rsid w:val="0082295F"/>
    <w:rsid w:val="00824E94"/>
    <w:rsid w:val="0082721D"/>
    <w:rsid w:val="008335E4"/>
    <w:rsid w:val="00833F83"/>
    <w:rsid w:val="00835DFA"/>
    <w:rsid w:val="00836DF1"/>
    <w:rsid w:val="00837D89"/>
    <w:rsid w:val="00841D40"/>
    <w:rsid w:val="00841E90"/>
    <w:rsid w:val="008445E5"/>
    <w:rsid w:val="00844E99"/>
    <w:rsid w:val="00845497"/>
    <w:rsid w:val="00847ABD"/>
    <w:rsid w:val="008506DF"/>
    <w:rsid w:val="00851A1F"/>
    <w:rsid w:val="00853CFA"/>
    <w:rsid w:val="00853DC2"/>
    <w:rsid w:val="008576F9"/>
    <w:rsid w:val="00861119"/>
    <w:rsid w:val="00861734"/>
    <w:rsid w:val="00861EAE"/>
    <w:rsid w:val="008632E2"/>
    <w:rsid w:val="008637A7"/>
    <w:rsid w:val="00864433"/>
    <w:rsid w:val="00864A1E"/>
    <w:rsid w:val="00865A36"/>
    <w:rsid w:val="008661EC"/>
    <w:rsid w:val="0086716D"/>
    <w:rsid w:val="00867202"/>
    <w:rsid w:val="0087065A"/>
    <w:rsid w:val="008709C8"/>
    <w:rsid w:val="00871C70"/>
    <w:rsid w:val="008720D9"/>
    <w:rsid w:val="00872FE2"/>
    <w:rsid w:val="00873390"/>
    <w:rsid w:val="00873D11"/>
    <w:rsid w:val="008752FD"/>
    <w:rsid w:val="00875B15"/>
    <w:rsid w:val="0087650A"/>
    <w:rsid w:val="008807E1"/>
    <w:rsid w:val="00882899"/>
    <w:rsid w:val="00885217"/>
    <w:rsid w:val="00887E25"/>
    <w:rsid w:val="00891106"/>
    <w:rsid w:val="008934B5"/>
    <w:rsid w:val="00893904"/>
    <w:rsid w:val="008946ED"/>
    <w:rsid w:val="00896409"/>
    <w:rsid w:val="008A01EE"/>
    <w:rsid w:val="008A079B"/>
    <w:rsid w:val="008A0D9A"/>
    <w:rsid w:val="008A4537"/>
    <w:rsid w:val="008A50C5"/>
    <w:rsid w:val="008A678A"/>
    <w:rsid w:val="008A7319"/>
    <w:rsid w:val="008A745B"/>
    <w:rsid w:val="008B138A"/>
    <w:rsid w:val="008B1B0F"/>
    <w:rsid w:val="008B2F28"/>
    <w:rsid w:val="008B4CD1"/>
    <w:rsid w:val="008B5F04"/>
    <w:rsid w:val="008B7AAC"/>
    <w:rsid w:val="008C414C"/>
    <w:rsid w:val="008C68CA"/>
    <w:rsid w:val="008D0CE2"/>
    <w:rsid w:val="008D255D"/>
    <w:rsid w:val="008D25AC"/>
    <w:rsid w:val="008E1EB7"/>
    <w:rsid w:val="008E2D15"/>
    <w:rsid w:val="008E350A"/>
    <w:rsid w:val="008E5876"/>
    <w:rsid w:val="008F0D87"/>
    <w:rsid w:val="008F145F"/>
    <w:rsid w:val="008F22E4"/>
    <w:rsid w:val="008F3F52"/>
    <w:rsid w:val="008F481C"/>
    <w:rsid w:val="008F4F9B"/>
    <w:rsid w:val="008F58B9"/>
    <w:rsid w:val="008F5C8F"/>
    <w:rsid w:val="008F5EF1"/>
    <w:rsid w:val="00900E5F"/>
    <w:rsid w:val="00901CF0"/>
    <w:rsid w:val="00901DC1"/>
    <w:rsid w:val="00902BA4"/>
    <w:rsid w:val="00903EFB"/>
    <w:rsid w:val="0090712B"/>
    <w:rsid w:val="0090785E"/>
    <w:rsid w:val="00910623"/>
    <w:rsid w:val="00911867"/>
    <w:rsid w:val="00912169"/>
    <w:rsid w:val="00912B9E"/>
    <w:rsid w:val="00912C2F"/>
    <w:rsid w:val="00915095"/>
    <w:rsid w:val="009201EA"/>
    <w:rsid w:val="00921694"/>
    <w:rsid w:val="00923262"/>
    <w:rsid w:val="00924392"/>
    <w:rsid w:val="00924EA4"/>
    <w:rsid w:val="00926868"/>
    <w:rsid w:val="00926907"/>
    <w:rsid w:val="00926A6D"/>
    <w:rsid w:val="00926D27"/>
    <w:rsid w:val="00930EBB"/>
    <w:rsid w:val="00932EC6"/>
    <w:rsid w:val="00933895"/>
    <w:rsid w:val="0093546C"/>
    <w:rsid w:val="00935942"/>
    <w:rsid w:val="00936349"/>
    <w:rsid w:val="00936658"/>
    <w:rsid w:val="00936C35"/>
    <w:rsid w:val="009374CF"/>
    <w:rsid w:val="00940C28"/>
    <w:rsid w:val="00941062"/>
    <w:rsid w:val="009424A0"/>
    <w:rsid w:val="00944FEB"/>
    <w:rsid w:val="009450AC"/>
    <w:rsid w:val="009454AD"/>
    <w:rsid w:val="00945686"/>
    <w:rsid w:val="0094657E"/>
    <w:rsid w:val="00947AD5"/>
    <w:rsid w:val="0095319A"/>
    <w:rsid w:val="009541B1"/>
    <w:rsid w:val="00954AD2"/>
    <w:rsid w:val="00955339"/>
    <w:rsid w:val="0095566D"/>
    <w:rsid w:val="00956788"/>
    <w:rsid w:val="009567AA"/>
    <w:rsid w:val="009576A2"/>
    <w:rsid w:val="00960609"/>
    <w:rsid w:val="0096197B"/>
    <w:rsid w:val="00963548"/>
    <w:rsid w:val="00963AFE"/>
    <w:rsid w:val="00964400"/>
    <w:rsid w:val="0096522A"/>
    <w:rsid w:val="00965230"/>
    <w:rsid w:val="009676EB"/>
    <w:rsid w:val="00970CCF"/>
    <w:rsid w:val="00971016"/>
    <w:rsid w:val="00971E38"/>
    <w:rsid w:val="00971EDC"/>
    <w:rsid w:val="00972342"/>
    <w:rsid w:val="009725D2"/>
    <w:rsid w:val="00973631"/>
    <w:rsid w:val="00975F83"/>
    <w:rsid w:val="00977CB0"/>
    <w:rsid w:val="0098239C"/>
    <w:rsid w:val="00983FBB"/>
    <w:rsid w:val="009911B5"/>
    <w:rsid w:val="009956D8"/>
    <w:rsid w:val="009959CB"/>
    <w:rsid w:val="00996C47"/>
    <w:rsid w:val="00997057"/>
    <w:rsid w:val="00997CC2"/>
    <w:rsid w:val="009A1BCA"/>
    <w:rsid w:val="009A2ECE"/>
    <w:rsid w:val="009A52C7"/>
    <w:rsid w:val="009A52C9"/>
    <w:rsid w:val="009A52FF"/>
    <w:rsid w:val="009A5AD3"/>
    <w:rsid w:val="009B0106"/>
    <w:rsid w:val="009B0D1E"/>
    <w:rsid w:val="009B1979"/>
    <w:rsid w:val="009B29C0"/>
    <w:rsid w:val="009B31C3"/>
    <w:rsid w:val="009B3221"/>
    <w:rsid w:val="009B3465"/>
    <w:rsid w:val="009B48F4"/>
    <w:rsid w:val="009B6D98"/>
    <w:rsid w:val="009B745C"/>
    <w:rsid w:val="009C2CCA"/>
    <w:rsid w:val="009C3E5E"/>
    <w:rsid w:val="009C5F59"/>
    <w:rsid w:val="009C7231"/>
    <w:rsid w:val="009D1703"/>
    <w:rsid w:val="009D270A"/>
    <w:rsid w:val="009D2EE5"/>
    <w:rsid w:val="009D31F3"/>
    <w:rsid w:val="009D66AE"/>
    <w:rsid w:val="009D6F6B"/>
    <w:rsid w:val="009D7240"/>
    <w:rsid w:val="009E2458"/>
    <w:rsid w:val="009E24CD"/>
    <w:rsid w:val="009E3001"/>
    <w:rsid w:val="009E395A"/>
    <w:rsid w:val="009E5901"/>
    <w:rsid w:val="009E6828"/>
    <w:rsid w:val="009E6C17"/>
    <w:rsid w:val="009E7731"/>
    <w:rsid w:val="009E7863"/>
    <w:rsid w:val="009F0561"/>
    <w:rsid w:val="009F0DD0"/>
    <w:rsid w:val="009F14C5"/>
    <w:rsid w:val="009F1C56"/>
    <w:rsid w:val="009F2968"/>
    <w:rsid w:val="009F29EE"/>
    <w:rsid w:val="009F36D2"/>
    <w:rsid w:val="009F42FE"/>
    <w:rsid w:val="009F5318"/>
    <w:rsid w:val="009F6C5F"/>
    <w:rsid w:val="00A021F3"/>
    <w:rsid w:val="00A02CDF"/>
    <w:rsid w:val="00A05289"/>
    <w:rsid w:val="00A11B3D"/>
    <w:rsid w:val="00A12D8A"/>
    <w:rsid w:val="00A13D5B"/>
    <w:rsid w:val="00A149FA"/>
    <w:rsid w:val="00A14B41"/>
    <w:rsid w:val="00A1540D"/>
    <w:rsid w:val="00A156C1"/>
    <w:rsid w:val="00A1662B"/>
    <w:rsid w:val="00A204BE"/>
    <w:rsid w:val="00A2102A"/>
    <w:rsid w:val="00A212EB"/>
    <w:rsid w:val="00A21D85"/>
    <w:rsid w:val="00A23161"/>
    <w:rsid w:val="00A24380"/>
    <w:rsid w:val="00A25497"/>
    <w:rsid w:val="00A260F2"/>
    <w:rsid w:val="00A2683C"/>
    <w:rsid w:val="00A26ABA"/>
    <w:rsid w:val="00A30E38"/>
    <w:rsid w:val="00A335C8"/>
    <w:rsid w:val="00A34656"/>
    <w:rsid w:val="00A34FD7"/>
    <w:rsid w:val="00A36D56"/>
    <w:rsid w:val="00A4268A"/>
    <w:rsid w:val="00A429F9"/>
    <w:rsid w:val="00A432CE"/>
    <w:rsid w:val="00A44467"/>
    <w:rsid w:val="00A45B8F"/>
    <w:rsid w:val="00A4621A"/>
    <w:rsid w:val="00A529C2"/>
    <w:rsid w:val="00A529E0"/>
    <w:rsid w:val="00A53915"/>
    <w:rsid w:val="00A56143"/>
    <w:rsid w:val="00A561D0"/>
    <w:rsid w:val="00A56276"/>
    <w:rsid w:val="00A60FF3"/>
    <w:rsid w:val="00A6321A"/>
    <w:rsid w:val="00A65634"/>
    <w:rsid w:val="00A73575"/>
    <w:rsid w:val="00A736E2"/>
    <w:rsid w:val="00A74612"/>
    <w:rsid w:val="00A756C3"/>
    <w:rsid w:val="00A75E0A"/>
    <w:rsid w:val="00A77D37"/>
    <w:rsid w:val="00A80C2C"/>
    <w:rsid w:val="00A81682"/>
    <w:rsid w:val="00A81BD8"/>
    <w:rsid w:val="00A81E3F"/>
    <w:rsid w:val="00A822AE"/>
    <w:rsid w:val="00A82663"/>
    <w:rsid w:val="00A8294F"/>
    <w:rsid w:val="00A84A6F"/>
    <w:rsid w:val="00A91293"/>
    <w:rsid w:val="00A91B88"/>
    <w:rsid w:val="00A9278A"/>
    <w:rsid w:val="00A92CB6"/>
    <w:rsid w:val="00A95E03"/>
    <w:rsid w:val="00A97E20"/>
    <w:rsid w:val="00AA02F6"/>
    <w:rsid w:val="00AA45C1"/>
    <w:rsid w:val="00AA4711"/>
    <w:rsid w:val="00AA4A31"/>
    <w:rsid w:val="00AA76D3"/>
    <w:rsid w:val="00AA7FE7"/>
    <w:rsid w:val="00AB12E0"/>
    <w:rsid w:val="00AB213C"/>
    <w:rsid w:val="00AB2E3A"/>
    <w:rsid w:val="00AB2E94"/>
    <w:rsid w:val="00AB371C"/>
    <w:rsid w:val="00AB4CC9"/>
    <w:rsid w:val="00AB5044"/>
    <w:rsid w:val="00AB6F86"/>
    <w:rsid w:val="00AB7540"/>
    <w:rsid w:val="00AC112A"/>
    <w:rsid w:val="00AC220D"/>
    <w:rsid w:val="00AC25E7"/>
    <w:rsid w:val="00AC3E9E"/>
    <w:rsid w:val="00AC40A3"/>
    <w:rsid w:val="00AC54D1"/>
    <w:rsid w:val="00AC6505"/>
    <w:rsid w:val="00AC7364"/>
    <w:rsid w:val="00AD0B7C"/>
    <w:rsid w:val="00AD0F4B"/>
    <w:rsid w:val="00AD1840"/>
    <w:rsid w:val="00AD23BB"/>
    <w:rsid w:val="00AD28C0"/>
    <w:rsid w:val="00AD44F8"/>
    <w:rsid w:val="00AD4D34"/>
    <w:rsid w:val="00AD7B6E"/>
    <w:rsid w:val="00AE1777"/>
    <w:rsid w:val="00AE1CFF"/>
    <w:rsid w:val="00AE270C"/>
    <w:rsid w:val="00AE2751"/>
    <w:rsid w:val="00AE2FB7"/>
    <w:rsid w:val="00AE32A3"/>
    <w:rsid w:val="00AE3DC4"/>
    <w:rsid w:val="00AE49AC"/>
    <w:rsid w:val="00AE5928"/>
    <w:rsid w:val="00AE6EC7"/>
    <w:rsid w:val="00AE7017"/>
    <w:rsid w:val="00AE7ECF"/>
    <w:rsid w:val="00AF01B8"/>
    <w:rsid w:val="00AF1DDB"/>
    <w:rsid w:val="00AF1E33"/>
    <w:rsid w:val="00AF2430"/>
    <w:rsid w:val="00AF306D"/>
    <w:rsid w:val="00AF43D1"/>
    <w:rsid w:val="00AF44EE"/>
    <w:rsid w:val="00AF5540"/>
    <w:rsid w:val="00AF5716"/>
    <w:rsid w:val="00AF6702"/>
    <w:rsid w:val="00AF745E"/>
    <w:rsid w:val="00AF7B41"/>
    <w:rsid w:val="00AF7F61"/>
    <w:rsid w:val="00B0069D"/>
    <w:rsid w:val="00B00EE3"/>
    <w:rsid w:val="00B00F63"/>
    <w:rsid w:val="00B0107A"/>
    <w:rsid w:val="00B02DEC"/>
    <w:rsid w:val="00B0403E"/>
    <w:rsid w:val="00B041B8"/>
    <w:rsid w:val="00B05226"/>
    <w:rsid w:val="00B06618"/>
    <w:rsid w:val="00B10C58"/>
    <w:rsid w:val="00B12066"/>
    <w:rsid w:val="00B129CE"/>
    <w:rsid w:val="00B14A88"/>
    <w:rsid w:val="00B16F16"/>
    <w:rsid w:val="00B206D1"/>
    <w:rsid w:val="00B20A94"/>
    <w:rsid w:val="00B22AC6"/>
    <w:rsid w:val="00B236BD"/>
    <w:rsid w:val="00B23796"/>
    <w:rsid w:val="00B2418E"/>
    <w:rsid w:val="00B26535"/>
    <w:rsid w:val="00B27F75"/>
    <w:rsid w:val="00B31936"/>
    <w:rsid w:val="00B3212F"/>
    <w:rsid w:val="00B335A6"/>
    <w:rsid w:val="00B33C09"/>
    <w:rsid w:val="00B36AE7"/>
    <w:rsid w:val="00B36D60"/>
    <w:rsid w:val="00B37C65"/>
    <w:rsid w:val="00B40DE5"/>
    <w:rsid w:val="00B4249F"/>
    <w:rsid w:val="00B42FD3"/>
    <w:rsid w:val="00B43BF4"/>
    <w:rsid w:val="00B43F85"/>
    <w:rsid w:val="00B4459C"/>
    <w:rsid w:val="00B44BFC"/>
    <w:rsid w:val="00B45DE9"/>
    <w:rsid w:val="00B505A6"/>
    <w:rsid w:val="00B530B3"/>
    <w:rsid w:val="00B53474"/>
    <w:rsid w:val="00B53693"/>
    <w:rsid w:val="00B53836"/>
    <w:rsid w:val="00B565D5"/>
    <w:rsid w:val="00B57DB3"/>
    <w:rsid w:val="00B57E02"/>
    <w:rsid w:val="00B63531"/>
    <w:rsid w:val="00B635B7"/>
    <w:rsid w:val="00B64ADF"/>
    <w:rsid w:val="00B71901"/>
    <w:rsid w:val="00B730AE"/>
    <w:rsid w:val="00B73AC4"/>
    <w:rsid w:val="00B73E33"/>
    <w:rsid w:val="00B74BE6"/>
    <w:rsid w:val="00B74C2A"/>
    <w:rsid w:val="00B75B28"/>
    <w:rsid w:val="00B75DB6"/>
    <w:rsid w:val="00B816D3"/>
    <w:rsid w:val="00B825D3"/>
    <w:rsid w:val="00B837E9"/>
    <w:rsid w:val="00B84685"/>
    <w:rsid w:val="00B849E9"/>
    <w:rsid w:val="00B85953"/>
    <w:rsid w:val="00B877AF"/>
    <w:rsid w:val="00B905D1"/>
    <w:rsid w:val="00B91D3B"/>
    <w:rsid w:val="00B9207B"/>
    <w:rsid w:val="00B92E04"/>
    <w:rsid w:val="00B9729B"/>
    <w:rsid w:val="00B97651"/>
    <w:rsid w:val="00BA1499"/>
    <w:rsid w:val="00BA35F7"/>
    <w:rsid w:val="00BA4B0D"/>
    <w:rsid w:val="00BA4E7B"/>
    <w:rsid w:val="00BA5207"/>
    <w:rsid w:val="00BA69B4"/>
    <w:rsid w:val="00BB0B5A"/>
    <w:rsid w:val="00BB1042"/>
    <w:rsid w:val="00BB1759"/>
    <w:rsid w:val="00BB1ACC"/>
    <w:rsid w:val="00BB2087"/>
    <w:rsid w:val="00BB2A9E"/>
    <w:rsid w:val="00BB3497"/>
    <w:rsid w:val="00BB6407"/>
    <w:rsid w:val="00BB7370"/>
    <w:rsid w:val="00BC0115"/>
    <w:rsid w:val="00BC1913"/>
    <w:rsid w:val="00BC1E9A"/>
    <w:rsid w:val="00BC259E"/>
    <w:rsid w:val="00BC4F77"/>
    <w:rsid w:val="00BC5563"/>
    <w:rsid w:val="00BC6F93"/>
    <w:rsid w:val="00BC799E"/>
    <w:rsid w:val="00BD14BC"/>
    <w:rsid w:val="00BD2804"/>
    <w:rsid w:val="00BD3E3F"/>
    <w:rsid w:val="00BD492F"/>
    <w:rsid w:val="00BD5365"/>
    <w:rsid w:val="00BD64CD"/>
    <w:rsid w:val="00BD70B4"/>
    <w:rsid w:val="00BD7201"/>
    <w:rsid w:val="00BE08AD"/>
    <w:rsid w:val="00BE0C8D"/>
    <w:rsid w:val="00BE1030"/>
    <w:rsid w:val="00BE2F1A"/>
    <w:rsid w:val="00BE2F85"/>
    <w:rsid w:val="00BE3207"/>
    <w:rsid w:val="00BE5E92"/>
    <w:rsid w:val="00BE6602"/>
    <w:rsid w:val="00BE6989"/>
    <w:rsid w:val="00BE795F"/>
    <w:rsid w:val="00BF456F"/>
    <w:rsid w:val="00BF5384"/>
    <w:rsid w:val="00BF5F57"/>
    <w:rsid w:val="00BF7949"/>
    <w:rsid w:val="00C002A4"/>
    <w:rsid w:val="00C00376"/>
    <w:rsid w:val="00C00E06"/>
    <w:rsid w:val="00C00F5A"/>
    <w:rsid w:val="00C01C15"/>
    <w:rsid w:val="00C032F5"/>
    <w:rsid w:val="00C03997"/>
    <w:rsid w:val="00C06938"/>
    <w:rsid w:val="00C06D13"/>
    <w:rsid w:val="00C072DC"/>
    <w:rsid w:val="00C07C0C"/>
    <w:rsid w:val="00C12044"/>
    <w:rsid w:val="00C12086"/>
    <w:rsid w:val="00C120CB"/>
    <w:rsid w:val="00C12552"/>
    <w:rsid w:val="00C134E6"/>
    <w:rsid w:val="00C152E5"/>
    <w:rsid w:val="00C16533"/>
    <w:rsid w:val="00C20417"/>
    <w:rsid w:val="00C2373B"/>
    <w:rsid w:val="00C249B6"/>
    <w:rsid w:val="00C25515"/>
    <w:rsid w:val="00C308FE"/>
    <w:rsid w:val="00C30CBF"/>
    <w:rsid w:val="00C31517"/>
    <w:rsid w:val="00C31B5E"/>
    <w:rsid w:val="00C32A4B"/>
    <w:rsid w:val="00C34AAF"/>
    <w:rsid w:val="00C35A24"/>
    <w:rsid w:val="00C36295"/>
    <w:rsid w:val="00C3784D"/>
    <w:rsid w:val="00C41655"/>
    <w:rsid w:val="00C42135"/>
    <w:rsid w:val="00C431B3"/>
    <w:rsid w:val="00C43D93"/>
    <w:rsid w:val="00C44743"/>
    <w:rsid w:val="00C50243"/>
    <w:rsid w:val="00C50C2F"/>
    <w:rsid w:val="00C50FFC"/>
    <w:rsid w:val="00C516DE"/>
    <w:rsid w:val="00C51B14"/>
    <w:rsid w:val="00C53FAC"/>
    <w:rsid w:val="00C558BF"/>
    <w:rsid w:val="00C56915"/>
    <w:rsid w:val="00C6267A"/>
    <w:rsid w:val="00C62848"/>
    <w:rsid w:val="00C6351B"/>
    <w:rsid w:val="00C6518F"/>
    <w:rsid w:val="00C67815"/>
    <w:rsid w:val="00C678BA"/>
    <w:rsid w:val="00C70E8C"/>
    <w:rsid w:val="00C71B8A"/>
    <w:rsid w:val="00C71CEC"/>
    <w:rsid w:val="00C722C1"/>
    <w:rsid w:val="00C73668"/>
    <w:rsid w:val="00C73921"/>
    <w:rsid w:val="00C74DC6"/>
    <w:rsid w:val="00C75546"/>
    <w:rsid w:val="00C75D48"/>
    <w:rsid w:val="00C75FF2"/>
    <w:rsid w:val="00C77B2F"/>
    <w:rsid w:val="00C80C6A"/>
    <w:rsid w:val="00C81163"/>
    <w:rsid w:val="00C81347"/>
    <w:rsid w:val="00C81494"/>
    <w:rsid w:val="00C82D34"/>
    <w:rsid w:val="00C82FF1"/>
    <w:rsid w:val="00C83797"/>
    <w:rsid w:val="00C83ADB"/>
    <w:rsid w:val="00C858B3"/>
    <w:rsid w:val="00C86383"/>
    <w:rsid w:val="00C86790"/>
    <w:rsid w:val="00C922C3"/>
    <w:rsid w:val="00C92CC9"/>
    <w:rsid w:val="00C93562"/>
    <w:rsid w:val="00C93A96"/>
    <w:rsid w:val="00C93D32"/>
    <w:rsid w:val="00C951ED"/>
    <w:rsid w:val="00C953FC"/>
    <w:rsid w:val="00C958C5"/>
    <w:rsid w:val="00CA10F3"/>
    <w:rsid w:val="00CA117C"/>
    <w:rsid w:val="00CA33D8"/>
    <w:rsid w:val="00CA372F"/>
    <w:rsid w:val="00CA4C36"/>
    <w:rsid w:val="00CA617A"/>
    <w:rsid w:val="00CA67AF"/>
    <w:rsid w:val="00CA6ABF"/>
    <w:rsid w:val="00CA73F2"/>
    <w:rsid w:val="00CA7AEF"/>
    <w:rsid w:val="00CB0B76"/>
    <w:rsid w:val="00CB1BCB"/>
    <w:rsid w:val="00CB2A30"/>
    <w:rsid w:val="00CB3F34"/>
    <w:rsid w:val="00CB57B9"/>
    <w:rsid w:val="00CB6A1F"/>
    <w:rsid w:val="00CB743F"/>
    <w:rsid w:val="00CC133C"/>
    <w:rsid w:val="00CC1835"/>
    <w:rsid w:val="00CC185C"/>
    <w:rsid w:val="00CC21DE"/>
    <w:rsid w:val="00CC2BA4"/>
    <w:rsid w:val="00CC5291"/>
    <w:rsid w:val="00CC674F"/>
    <w:rsid w:val="00CC7368"/>
    <w:rsid w:val="00CD1CC9"/>
    <w:rsid w:val="00CD24D2"/>
    <w:rsid w:val="00CD4077"/>
    <w:rsid w:val="00CD48A2"/>
    <w:rsid w:val="00CD53B5"/>
    <w:rsid w:val="00CD6298"/>
    <w:rsid w:val="00CD62E9"/>
    <w:rsid w:val="00CD69A1"/>
    <w:rsid w:val="00CE011B"/>
    <w:rsid w:val="00CE191D"/>
    <w:rsid w:val="00CE2077"/>
    <w:rsid w:val="00CE3351"/>
    <w:rsid w:val="00CE4EC0"/>
    <w:rsid w:val="00CE5597"/>
    <w:rsid w:val="00CE5DA5"/>
    <w:rsid w:val="00CF0C76"/>
    <w:rsid w:val="00CF0FF9"/>
    <w:rsid w:val="00CF1CDD"/>
    <w:rsid w:val="00CF2A00"/>
    <w:rsid w:val="00CF3D9F"/>
    <w:rsid w:val="00CF42ED"/>
    <w:rsid w:val="00CF4F42"/>
    <w:rsid w:val="00CF51BC"/>
    <w:rsid w:val="00CF51E2"/>
    <w:rsid w:val="00CF525E"/>
    <w:rsid w:val="00CF60A4"/>
    <w:rsid w:val="00CF7332"/>
    <w:rsid w:val="00D0224D"/>
    <w:rsid w:val="00D02526"/>
    <w:rsid w:val="00D02FC9"/>
    <w:rsid w:val="00D0508B"/>
    <w:rsid w:val="00D0684D"/>
    <w:rsid w:val="00D07698"/>
    <w:rsid w:val="00D07DAF"/>
    <w:rsid w:val="00D116CB"/>
    <w:rsid w:val="00D117EA"/>
    <w:rsid w:val="00D11B12"/>
    <w:rsid w:val="00D15A9C"/>
    <w:rsid w:val="00D16751"/>
    <w:rsid w:val="00D16F15"/>
    <w:rsid w:val="00D21220"/>
    <w:rsid w:val="00D2182F"/>
    <w:rsid w:val="00D22466"/>
    <w:rsid w:val="00D231E8"/>
    <w:rsid w:val="00D24A91"/>
    <w:rsid w:val="00D2706B"/>
    <w:rsid w:val="00D273F7"/>
    <w:rsid w:val="00D27536"/>
    <w:rsid w:val="00D27E6E"/>
    <w:rsid w:val="00D3031A"/>
    <w:rsid w:val="00D31ED1"/>
    <w:rsid w:val="00D343EC"/>
    <w:rsid w:val="00D34626"/>
    <w:rsid w:val="00D35175"/>
    <w:rsid w:val="00D3540F"/>
    <w:rsid w:val="00D369B0"/>
    <w:rsid w:val="00D40E45"/>
    <w:rsid w:val="00D419BE"/>
    <w:rsid w:val="00D44707"/>
    <w:rsid w:val="00D45D48"/>
    <w:rsid w:val="00D46EF3"/>
    <w:rsid w:val="00D470A8"/>
    <w:rsid w:val="00D474B5"/>
    <w:rsid w:val="00D51EC6"/>
    <w:rsid w:val="00D5228D"/>
    <w:rsid w:val="00D52971"/>
    <w:rsid w:val="00D55695"/>
    <w:rsid w:val="00D616BC"/>
    <w:rsid w:val="00D62B76"/>
    <w:rsid w:val="00D6358D"/>
    <w:rsid w:val="00D63C8E"/>
    <w:rsid w:val="00D64B38"/>
    <w:rsid w:val="00D64F2B"/>
    <w:rsid w:val="00D65174"/>
    <w:rsid w:val="00D655E0"/>
    <w:rsid w:val="00D66650"/>
    <w:rsid w:val="00D710E1"/>
    <w:rsid w:val="00D736F1"/>
    <w:rsid w:val="00D74D97"/>
    <w:rsid w:val="00D75EC8"/>
    <w:rsid w:val="00D7751D"/>
    <w:rsid w:val="00D8052E"/>
    <w:rsid w:val="00D8138E"/>
    <w:rsid w:val="00D829EC"/>
    <w:rsid w:val="00D84B19"/>
    <w:rsid w:val="00D84FE8"/>
    <w:rsid w:val="00D85085"/>
    <w:rsid w:val="00D85386"/>
    <w:rsid w:val="00D8685E"/>
    <w:rsid w:val="00D86F89"/>
    <w:rsid w:val="00D87C37"/>
    <w:rsid w:val="00D90533"/>
    <w:rsid w:val="00D905C7"/>
    <w:rsid w:val="00D930DD"/>
    <w:rsid w:val="00D936E5"/>
    <w:rsid w:val="00D959FC"/>
    <w:rsid w:val="00D95D86"/>
    <w:rsid w:val="00D970E7"/>
    <w:rsid w:val="00D97A71"/>
    <w:rsid w:val="00DA2713"/>
    <w:rsid w:val="00DA40F1"/>
    <w:rsid w:val="00DA4196"/>
    <w:rsid w:val="00DA4A8D"/>
    <w:rsid w:val="00DA51A4"/>
    <w:rsid w:val="00DA6A25"/>
    <w:rsid w:val="00DB030C"/>
    <w:rsid w:val="00DB0F4D"/>
    <w:rsid w:val="00DB2ADD"/>
    <w:rsid w:val="00DB4474"/>
    <w:rsid w:val="00DB6FE6"/>
    <w:rsid w:val="00DC13D5"/>
    <w:rsid w:val="00DC21B2"/>
    <w:rsid w:val="00DC2EEB"/>
    <w:rsid w:val="00DC481D"/>
    <w:rsid w:val="00DC65C9"/>
    <w:rsid w:val="00DC688E"/>
    <w:rsid w:val="00DC6B2F"/>
    <w:rsid w:val="00DC6CF9"/>
    <w:rsid w:val="00DC7004"/>
    <w:rsid w:val="00DC7C4B"/>
    <w:rsid w:val="00DD04B9"/>
    <w:rsid w:val="00DD2BCE"/>
    <w:rsid w:val="00DD31FF"/>
    <w:rsid w:val="00DD3ADF"/>
    <w:rsid w:val="00DD3BBB"/>
    <w:rsid w:val="00DD541C"/>
    <w:rsid w:val="00DD585C"/>
    <w:rsid w:val="00DD5AC2"/>
    <w:rsid w:val="00DE0AB3"/>
    <w:rsid w:val="00DE2235"/>
    <w:rsid w:val="00DE2561"/>
    <w:rsid w:val="00DE3321"/>
    <w:rsid w:val="00DE36CA"/>
    <w:rsid w:val="00DE474B"/>
    <w:rsid w:val="00DE4AA6"/>
    <w:rsid w:val="00DE51EB"/>
    <w:rsid w:val="00DF073F"/>
    <w:rsid w:val="00DF0FB6"/>
    <w:rsid w:val="00DF2B4C"/>
    <w:rsid w:val="00DF3EC8"/>
    <w:rsid w:val="00DF42CA"/>
    <w:rsid w:val="00DF4510"/>
    <w:rsid w:val="00DF5909"/>
    <w:rsid w:val="00DF598D"/>
    <w:rsid w:val="00DF613E"/>
    <w:rsid w:val="00DF675B"/>
    <w:rsid w:val="00DF7267"/>
    <w:rsid w:val="00DF76DB"/>
    <w:rsid w:val="00E00D26"/>
    <w:rsid w:val="00E030A1"/>
    <w:rsid w:val="00E03E2B"/>
    <w:rsid w:val="00E04840"/>
    <w:rsid w:val="00E06638"/>
    <w:rsid w:val="00E07C86"/>
    <w:rsid w:val="00E07CA5"/>
    <w:rsid w:val="00E12E25"/>
    <w:rsid w:val="00E12FC7"/>
    <w:rsid w:val="00E139AC"/>
    <w:rsid w:val="00E13F16"/>
    <w:rsid w:val="00E14823"/>
    <w:rsid w:val="00E1637D"/>
    <w:rsid w:val="00E20BE7"/>
    <w:rsid w:val="00E20EA3"/>
    <w:rsid w:val="00E216FE"/>
    <w:rsid w:val="00E21CE0"/>
    <w:rsid w:val="00E21E1E"/>
    <w:rsid w:val="00E22A3D"/>
    <w:rsid w:val="00E22CDE"/>
    <w:rsid w:val="00E239F0"/>
    <w:rsid w:val="00E25C7B"/>
    <w:rsid w:val="00E27AF3"/>
    <w:rsid w:val="00E31E35"/>
    <w:rsid w:val="00E33B0F"/>
    <w:rsid w:val="00E34171"/>
    <w:rsid w:val="00E35B05"/>
    <w:rsid w:val="00E36030"/>
    <w:rsid w:val="00E37A80"/>
    <w:rsid w:val="00E37F4A"/>
    <w:rsid w:val="00E402C9"/>
    <w:rsid w:val="00E40D98"/>
    <w:rsid w:val="00E413CA"/>
    <w:rsid w:val="00E41A09"/>
    <w:rsid w:val="00E50467"/>
    <w:rsid w:val="00E509FA"/>
    <w:rsid w:val="00E51158"/>
    <w:rsid w:val="00E523DB"/>
    <w:rsid w:val="00E53E2B"/>
    <w:rsid w:val="00E55D5D"/>
    <w:rsid w:val="00E56F93"/>
    <w:rsid w:val="00E573EE"/>
    <w:rsid w:val="00E642D5"/>
    <w:rsid w:val="00E64A61"/>
    <w:rsid w:val="00E64FB2"/>
    <w:rsid w:val="00E6529F"/>
    <w:rsid w:val="00E657BE"/>
    <w:rsid w:val="00E660BB"/>
    <w:rsid w:val="00E6612C"/>
    <w:rsid w:val="00E66DD6"/>
    <w:rsid w:val="00E67F7A"/>
    <w:rsid w:val="00E7178A"/>
    <w:rsid w:val="00E73453"/>
    <w:rsid w:val="00E7679A"/>
    <w:rsid w:val="00E77131"/>
    <w:rsid w:val="00E779A9"/>
    <w:rsid w:val="00E80ED7"/>
    <w:rsid w:val="00E86C93"/>
    <w:rsid w:val="00E87E26"/>
    <w:rsid w:val="00E930F7"/>
    <w:rsid w:val="00E93C50"/>
    <w:rsid w:val="00E952B0"/>
    <w:rsid w:val="00E95A97"/>
    <w:rsid w:val="00E97555"/>
    <w:rsid w:val="00EA0017"/>
    <w:rsid w:val="00EA0CEB"/>
    <w:rsid w:val="00EA0DA3"/>
    <w:rsid w:val="00EA1361"/>
    <w:rsid w:val="00EA1C92"/>
    <w:rsid w:val="00EA2FFC"/>
    <w:rsid w:val="00EA3226"/>
    <w:rsid w:val="00EA3419"/>
    <w:rsid w:val="00EA47CA"/>
    <w:rsid w:val="00EA6F75"/>
    <w:rsid w:val="00EA73DA"/>
    <w:rsid w:val="00EB2D98"/>
    <w:rsid w:val="00EB4A0B"/>
    <w:rsid w:val="00EB4C9E"/>
    <w:rsid w:val="00EC147C"/>
    <w:rsid w:val="00EC2065"/>
    <w:rsid w:val="00EC222F"/>
    <w:rsid w:val="00EC53B7"/>
    <w:rsid w:val="00EC5CB8"/>
    <w:rsid w:val="00EC7377"/>
    <w:rsid w:val="00EC7468"/>
    <w:rsid w:val="00EC7685"/>
    <w:rsid w:val="00ED0354"/>
    <w:rsid w:val="00ED11BC"/>
    <w:rsid w:val="00ED12C1"/>
    <w:rsid w:val="00ED2855"/>
    <w:rsid w:val="00ED574C"/>
    <w:rsid w:val="00ED5EEC"/>
    <w:rsid w:val="00ED6C06"/>
    <w:rsid w:val="00EE1FE1"/>
    <w:rsid w:val="00EE3D42"/>
    <w:rsid w:val="00EE72A1"/>
    <w:rsid w:val="00EF3064"/>
    <w:rsid w:val="00EF3F38"/>
    <w:rsid w:val="00EF5659"/>
    <w:rsid w:val="00EF5CEC"/>
    <w:rsid w:val="00EF6DAD"/>
    <w:rsid w:val="00EF70DA"/>
    <w:rsid w:val="00EF7363"/>
    <w:rsid w:val="00EF7F5C"/>
    <w:rsid w:val="00F0345A"/>
    <w:rsid w:val="00F043E3"/>
    <w:rsid w:val="00F10031"/>
    <w:rsid w:val="00F10103"/>
    <w:rsid w:val="00F1106D"/>
    <w:rsid w:val="00F128C2"/>
    <w:rsid w:val="00F13373"/>
    <w:rsid w:val="00F1489B"/>
    <w:rsid w:val="00F1493D"/>
    <w:rsid w:val="00F20C90"/>
    <w:rsid w:val="00F21342"/>
    <w:rsid w:val="00F21E73"/>
    <w:rsid w:val="00F2301B"/>
    <w:rsid w:val="00F2365E"/>
    <w:rsid w:val="00F25453"/>
    <w:rsid w:val="00F256F3"/>
    <w:rsid w:val="00F257B6"/>
    <w:rsid w:val="00F25A4F"/>
    <w:rsid w:val="00F25EB4"/>
    <w:rsid w:val="00F26044"/>
    <w:rsid w:val="00F2686F"/>
    <w:rsid w:val="00F27552"/>
    <w:rsid w:val="00F27D41"/>
    <w:rsid w:val="00F30636"/>
    <w:rsid w:val="00F30B93"/>
    <w:rsid w:val="00F339A9"/>
    <w:rsid w:val="00F356DA"/>
    <w:rsid w:val="00F36E8A"/>
    <w:rsid w:val="00F37204"/>
    <w:rsid w:val="00F404BE"/>
    <w:rsid w:val="00F419EB"/>
    <w:rsid w:val="00F42F3E"/>
    <w:rsid w:val="00F4432F"/>
    <w:rsid w:val="00F4484C"/>
    <w:rsid w:val="00F46209"/>
    <w:rsid w:val="00F47B43"/>
    <w:rsid w:val="00F5324C"/>
    <w:rsid w:val="00F53B6C"/>
    <w:rsid w:val="00F53F31"/>
    <w:rsid w:val="00F54D60"/>
    <w:rsid w:val="00F55221"/>
    <w:rsid w:val="00F560B6"/>
    <w:rsid w:val="00F563A5"/>
    <w:rsid w:val="00F56619"/>
    <w:rsid w:val="00F5791E"/>
    <w:rsid w:val="00F63287"/>
    <w:rsid w:val="00F646CF"/>
    <w:rsid w:val="00F64A6B"/>
    <w:rsid w:val="00F64DDB"/>
    <w:rsid w:val="00F65C66"/>
    <w:rsid w:val="00F66767"/>
    <w:rsid w:val="00F67995"/>
    <w:rsid w:val="00F70AC4"/>
    <w:rsid w:val="00F70F9A"/>
    <w:rsid w:val="00F73A8D"/>
    <w:rsid w:val="00F77260"/>
    <w:rsid w:val="00F820D4"/>
    <w:rsid w:val="00F854C0"/>
    <w:rsid w:val="00F86816"/>
    <w:rsid w:val="00F86AB1"/>
    <w:rsid w:val="00F915B3"/>
    <w:rsid w:val="00F91CB2"/>
    <w:rsid w:val="00F92246"/>
    <w:rsid w:val="00F925CC"/>
    <w:rsid w:val="00F92D18"/>
    <w:rsid w:val="00F93519"/>
    <w:rsid w:val="00F94C43"/>
    <w:rsid w:val="00F9531D"/>
    <w:rsid w:val="00F95804"/>
    <w:rsid w:val="00F95FCF"/>
    <w:rsid w:val="00F96AC7"/>
    <w:rsid w:val="00F96B67"/>
    <w:rsid w:val="00F97F72"/>
    <w:rsid w:val="00FA047D"/>
    <w:rsid w:val="00FA060C"/>
    <w:rsid w:val="00FA280E"/>
    <w:rsid w:val="00FA47F9"/>
    <w:rsid w:val="00FA5941"/>
    <w:rsid w:val="00FA5E93"/>
    <w:rsid w:val="00FA650D"/>
    <w:rsid w:val="00FA6E2B"/>
    <w:rsid w:val="00FA7B1D"/>
    <w:rsid w:val="00FA7D34"/>
    <w:rsid w:val="00FB2CD5"/>
    <w:rsid w:val="00FB33C8"/>
    <w:rsid w:val="00FB352E"/>
    <w:rsid w:val="00FB3B10"/>
    <w:rsid w:val="00FB5F55"/>
    <w:rsid w:val="00FB7B93"/>
    <w:rsid w:val="00FC005B"/>
    <w:rsid w:val="00FC0DDB"/>
    <w:rsid w:val="00FC188B"/>
    <w:rsid w:val="00FC19EF"/>
    <w:rsid w:val="00FC2A14"/>
    <w:rsid w:val="00FC302C"/>
    <w:rsid w:val="00FC32F3"/>
    <w:rsid w:val="00FC3A13"/>
    <w:rsid w:val="00FC482E"/>
    <w:rsid w:val="00FC6759"/>
    <w:rsid w:val="00FC6A76"/>
    <w:rsid w:val="00FC6A9F"/>
    <w:rsid w:val="00FD001A"/>
    <w:rsid w:val="00FD07BA"/>
    <w:rsid w:val="00FD195B"/>
    <w:rsid w:val="00FD23BA"/>
    <w:rsid w:val="00FD2B4F"/>
    <w:rsid w:val="00FD2E16"/>
    <w:rsid w:val="00FD5616"/>
    <w:rsid w:val="00FD5AE7"/>
    <w:rsid w:val="00FD5B28"/>
    <w:rsid w:val="00FE059F"/>
    <w:rsid w:val="00FE0B1D"/>
    <w:rsid w:val="00FE1150"/>
    <w:rsid w:val="00FE18A2"/>
    <w:rsid w:val="00FE2203"/>
    <w:rsid w:val="00FE384C"/>
    <w:rsid w:val="00FE39CE"/>
    <w:rsid w:val="00FE6EF7"/>
    <w:rsid w:val="00FE726F"/>
    <w:rsid w:val="00FE73A8"/>
    <w:rsid w:val="00FE7AAF"/>
    <w:rsid w:val="00FE7BD8"/>
    <w:rsid w:val="00FF0930"/>
    <w:rsid w:val="00FF188A"/>
    <w:rsid w:val="00FF2C39"/>
    <w:rsid w:val="00FF354C"/>
    <w:rsid w:val="00FF44F9"/>
    <w:rsid w:val="00FF5DEB"/>
    <w:rsid w:val="00FF715C"/>
    <w:rsid w:val="00FF73B3"/>
    <w:rsid w:val="00FF7705"/>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F697F8"/>
  <w15:docId w15:val="{9F02FF52-2F17-4AC8-B057-FCBC6658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973"/>
  </w:style>
  <w:style w:type="paragraph" w:styleId="Heading1">
    <w:name w:val="heading 1"/>
    <w:basedOn w:val="Normal"/>
    <w:next w:val="Normal"/>
    <w:link w:val="Heading1Char"/>
    <w:uiPriority w:val="9"/>
    <w:qFormat/>
    <w:rsid w:val="00FD0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70C"/>
    <w:pPr>
      <w:ind w:left="720"/>
      <w:contextualSpacing/>
    </w:pPr>
  </w:style>
  <w:style w:type="paragraph" w:styleId="BalloonText">
    <w:name w:val="Balloon Text"/>
    <w:basedOn w:val="Normal"/>
    <w:link w:val="BalloonTextChar"/>
    <w:uiPriority w:val="99"/>
    <w:semiHidden/>
    <w:unhideWhenUsed/>
    <w:rsid w:val="00C86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383"/>
    <w:rPr>
      <w:rFonts w:ascii="Tahoma" w:hAnsi="Tahoma" w:cs="Tahoma"/>
      <w:sz w:val="16"/>
      <w:szCs w:val="16"/>
    </w:rPr>
  </w:style>
  <w:style w:type="character" w:styleId="PlaceholderText">
    <w:name w:val="Placeholder Text"/>
    <w:basedOn w:val="DefaultParagraphFont"/>
    <w:uiPriority w:val="99"/>
    <w:semiHidden/>
    <w:rsid w:val="002937B0"/>
    <w:rPr>
      <w:color w:val="808080"/>
    </w:rPr>
  </w:style>
  <w:style w:type="paragraph" w:styleId="NoSpacing">
    <w:name w:val="No Spacing"/>
    <w:uiPriority w:val="1"/>
    <w:qFormat/>
    <w:rsid w:val="00FD07BA"/>
    <w:pPr>
      <w:spacing w:after="0" w:line="240" w:lineRule="auto"/>
    </w:pPr>
  </w:style>
  <w:style w:type="character" w:customStyle="1" w:styleId="Heading1Char">
    <w:name w:val="Heading 1 Char"/>
    <w:basedOn w:val="DefaultParagraphFont"/>
    <w:link w:val="Heading1"/>
    <w:uiPriority w:val="9"/>
    <w:rsid w:val="00FD07B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779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79A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77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9A9"/>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unhideWhenUsed/>
    <w:rsid w:val="007C1F20"/>
    <w:rPr>
      <w:sz w:val="16"/>
      <w:szCs w:val="16"/>
    </w:rPr>
  </w:style>
  <w:style w:type="paragraph" w:styleId="CommentText">
    <w:name w:val="annotation text"/>
    <w:basedOn w:val="Normal"/>
    <w:link w:val="CommentTextChar"/>
    <w:uiPriority w:val="99"/>
    <w:unhideWhenUsed/>
    <w:rsid w:val="007C1F20"/>
    <w:pPr>
      <w:spacing w:line="240" w:lineRule="auto"/>
    </w:pPr>
    <w:rPr>
      <w:sz w:val="20"/>
      <w:szCs w:val="20"/>
    </w:rPr>
  </w:style>
  <w:style w:type="character" w:customStyle="1" w:styleId="CommentTextChar">
    <w:name w:val="Comment Text Char"/>
    <w:basedOn w:val="DefaultParagraphFont"/>
    <w:link w:val="CommentText"/>
    <w:uiPriority w:val="99"/>
    <w:rsid w:val="007C1F20"/>
    <w:rPr>
      <w:sz w:val="20"/>
      <w:szCs w:val="20"/>
    </w:rPr>
  </w:style>
  <w:style w:type="paragraph" w:styleId="CommentSubject">
    <w:name w:val="annotation subject"/>
    <w:basedOn w:val="CommentText"/>
    <w:next w:val="CommentText"/>
    <w:link w:val="CommentSubjectChar"/>
    <w:uiPriority w:val="99"/>
    <w:semiHidden/>
    <w:unhideWhenUsed/>
    <w:rsid w:val="007C1F20"/>
    <w:rPr>
      <w:b/>
      <w:bCs/>
    </w:rPr>
  </w:style>
  <w:style w:type="character" w:customStyle="1" w:styleId="CommentSubjectChar">
    <w:name w:val="Comment Subject Char"/>
    <w:basedOn w:val="CommentTextChar"/>
    <w:link w:val="CommentSubject"/>
    <w:uiPriority w:val="99"/>
    <w:semiHidden/>
    <w:rsid w:val="007C1F20"/>
    <w:rPr>
      <w:b/>
      <w:bCs/>
      <w:sz w:val="20"/>
      <w:szCs w:val="20"/>
    </w:rPr>
  </w:style>
  <w:style w:type="table" w:styleId="TableGrid">
    <w:name w:val="Table Grid"/>
    <w:basedOn w:val="TableNormal"/>
    <w:uiPriority w:val="59"/>
    <w:rsid w:val="008A01EE"/>
    <w:pPr>
      <w:widowControl w:val="0"/>
      <w:spacing w:after="0" w:line="240" w:lineRule="auto"/>
      <w:jc w:val="both"/>
    </w:pPr>
    <w:rPr>
      <w:rFonts w:ascii="Times New Roman" w:eastAsia="SimSun" w:hAnsi="Times New Roman" w:cs="Times New Roman"/>
      <w:sz w:val="20"/>
      <w:szCs w:val="20"/>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0E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00E06"/>
  </w:style>
  <w:style w:type="paragraph" w:styleId="Footer">
    <w:name w:val="footer"/>
    <w:basedOn w:val="Normal"/>
    <w:link w:val="FooterChar"/>
    <w:uiPriority w:val="99"/>
    <w:unhideWhenUsed/>
    <w:rsid w:val="00C00E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00E06"/>
  </w:style>
  <w:style w:type="character" w:styleId="Hyperlink">
    <w:name w:val="Hyperlink"/>
    <w:basedOn w:val="DefaultParagraphFont"/>
    <w:uiPriority w:val="99"/>
    <w:unhideWhenUsed/>
    <w:rsid w:val="009576A2"/>
    <w:rPr>
      <w:color w:val="0000FF" w:themeColor="hyperlink"/>
      <w:u w:val="single"/>
    </w:rPr>
  </w:style>
  <w:style w:type="paragraph" w:styleId="Revision">
    <w:name w:val="Revision"/>
    <w:hidden/>
    <w:uiPriority w:val="99"/>
    <w:semiHidden/>
    <w:rsid w:val="00402DF9"/>
    <w:pPr>
      <w:spacing w:after="0" w:line="240" w:lineRule="auto"/>
    </w:pPr>
  </w:style>
  <w:style w:type="paragraph" w:styleId="Bibliography">
    <w:name w:val="Bibliography"/>
    <w:basedOn w:val="Normal"/>
    <w:next w:val="Normal"/>
    <w:uiPriority w:val="37"/>
    <w:unhideWhenUsed/>
    <w:rsid w:val="00F256F3"/>
    <w:pPr>
      <w:spacing w:after="0" w:line="480" w:lineRule="auto"/>
      <w:ind w:left="720" w:hanging="720"/>
    </w:pPr>
  </w:style>
  <w:style w:type="table" w:customStyle="1" w:styleId="TableGrid1">
    <w:name w:val="Table Grid1"/>
    <w:basedOn w:val="TableNormal"/>
    <w:next w:val="TableGrid"/>
    <w:rsid w:val="000745E2"/>
    <w:pPr>
      <w:widowControl w:val="0"/>
      <w:spacing w:after="0" w:line="240" w:lineRule="auto"/>
      <w:jc w:val="both"/>
    </w:pPr>
    <w:rPr>
      <w:rFonts w:ascii="Times New Roman" w:eastAsia="SimSun" w:hAnsi="Times New Roman" w:cs="Times New Roman"/>
      <w:sz w:val="20"/>
      <w:szCs w:val="20"/>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TableNormal"/>
    <w:next w:val="TableGrid"/>
    <w:uiPriority w:val="59"/>
    <w:rsid w:val="006006FF"/>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C688E"/>
    <w:pPr>
      <w:widowControl w:val="0"/>
      <w:spacing w:line="240" w:lineRule="auto"/>
      <w:jc w:val="both"/>
    </w:pPr>
    <w:rPr>
      <w:i/>
      <w:iCs/>
      <w:color w:val="1F497D" w:themeColor="text2"/>
      <w:kern w:val="2"/>
      <w:sz w:val="18"/>
      <w:szCs w:val="18"/>
    </w:rPr>
  </w:style>
  <w:style w:type="paragraph" w:styleId="FootnoteText">
    <w:name w:val="footnote text"/>
    <w:basedOn w:val="Normal"/>
    <w:link w:val="FootnoteTextChar"/>
    <w:uiPriority w:val="99"/>
    <w:semiHidden/>
    <w:unhideWhenUsed/>
    <w:rsid w:val="009B01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0106"/>
    <w:rPr>
      <w:sz w:val="20"/>
      <w:szCs w:val="20"/>
    </w:rPr>
  </w:style>
  <w:style w:type="character" w:styleId="FootnoteReference">
    <w:name w:val="footnote reference"/>
    <w:basedOn w:val="DefaultParagraphFont"/>
    <w:uiPriority w:val="99"/>
    <w:semiHidden/>
    <w:unhideWhenUsed/>
    <w:rsid w:val="009B01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2530">
      <w:bodyDiv w:val="1"/>
      <w:marLeft w:val="0"/>
      <w:marRight w:val="0"/>
      <w:marTop w:val="0"/>
      <w:marBottom w:val="0"/>
      <w:divBdr>
        <w:top w:val="none" w:sz="0" w:space="0" w:color="auto"/>
        <w:left w:val="none" w:sz="0" w:space="0" w:color="auto"/>
        <w:bottom w:val="none" w:sz="0" w:space="0" w:color="auto"/>
        <w:right w:val="none" w:sz="0" w:space="0" w:color="auto"/>
      </w:divBdr>
    </w:div>
    <w:div w:id="341779471">
      <w:bodyDiv w:val="1"/>
      <w:marLeft w:val="0"/>
      <w:marRight w:val="0"/>
      <w:marTop w:val="0"/>
      <w:marBottom w:val="0"/>
      <w:divBdr>
        <w:top w:val="none" w:sz="0" w:space="0" w:color="auto"/>
        <w:left w:val="none" w:sz="0" w:space="0" w:color="auto"/>
        <w:bottom w:val="none" w:sz="0" w:space="0" w:color="auto"/>
        <w:right w:val="none" w:sz="0" w:space="0" w:color="auto"/>
      </w:divBdr>
    </w:div>
    <w:div w:id="394544604">
      <w:bodyDiv w:val="1"/>
      <w:marLeft w:val="0"/>
      <w:marRight w:val="0"/>
      <w:marTop w:val="0"/>
      <w:marBottom w:val="0"/>
      <w:divBdr>
        <w:top w:val="none" w:sz="0" w:space="0" w:color="auto"/>
        <w:left w:val="none" w:sz="0" w:space="0" w:color="auto"/>
        <w:bottom w:val="none" w:sz="0" w:space="0" w:color="auto"/>
        <w:right w:val="none" w:sz="0" w:space="0" w:color="auto"/>
      </w:divBdr>
    </w:div>
    <w:div w:id="437025349">
      <w:bodyDiv w:val="1"/>
      <w:marLeft w:val="0"/>
      <w:marRight w:val="0"/>
      <w:marTop w:val="0"/>
      <w:marBottom w:val="0"/>
      <w:divBdr>
        <w:top w:val="none" w:sz="0" w:space="0" w:color="auto"/>
        <w:left w:val="none" w:sz="0" w:space="0" w:color="auto"/>
        <w:bottom w:val="none" w:sz="0" w:space="0" w:color="auto"/>
        <w:right w:val="none" w:sz="0" w:space="0" w:color="auto"/>
      </w:divBdr>
    </w:div>
    <w:div w:id="579797564">
      <w:bodyDiv w:val="1"/>
      <w:marLeft w:val="0"/>
      <w:marRight w:val="0"/>
      <w:marTop w:val="0"/>
      <w:marBottom w:val="0"/>
      <w:divBdr>
        <w:top w:val="none" w:sz="0" w:space="0" w:color="auto"/>
        <w:left w:val="none" w:sz="0" w:space="0" w:color="auto"/>
        <w:bottom w:val="none" w:sz="0" w:space="0" w:color="auto"/>
        <w:right w:val="none" w:sz="0" w:space="0" w:color="auto"/>
      </w:divBdr>
    </w:div>
    <w:div w:id="643120145">
      <w:bodyDiv w:val="1"/>
      <w:marLeft w:val="0"/>
      <w:marRight w:val="0"/>
      <w:marTop w:val="0"/>
      <w:marBottom w:val="0"/>
      <w:divBdr>
        <w:top w:val="none" w:sz="0" w:space="0" w:color="auto"/>
        <w:left w:val="none" w:sz="0" w:space="0" w:color="auto"/>
        <w:bottom w:val="none" w:sz="0" w:space="0" w:color="auto"/>
        <w:right w:val="none" w:sz="0" w:space="0" w:color="auto"/>
      </w:divBdr>
    </w:div>
    <w:div w:id="905380575">
      <w:bodyDiv w:val="1"/>
      <w:marLeft w:val="0"/>
      <w:marRight w:val="0"/>
      <w:marTop w:val="0"/>
      <w:marBottom w:val="0"/>
      <w:divBdr>
        <w:top w:val="none" w:sz="0" w:space="0" w:color="auto"/>
        <w:left w:val="none" w:sz="0" w:space="0" w:color="auto"/>
        <w:bottom w:val="none" w:sz="0" w:space="0" w:color="auto"/>
        <w:right w:val="none" w:sz="0" w:space="0" w:color="auto"/>
      </w:divBdr>
    </w:div>
    <w:div w:id="916328307">
      <w:bodyDiv w:val="1"/>
      <w:marLeft w:val="0"/>
      <w:marRight w:val="0"/>
      <w:marTop w:val="0"/>
      <w:marBottom w:val="0"/>
      <w:divBdr>
        <w:top w:val="none" w:sz="0" w:space="0" w:color="auto"/>
        <w:left w:val="none" w:sz="0" w:space="0" w:color="auto"/>
        <w:bottom w:val="none" w:sz="0" w:space="0" w:color="auto"/>
        <w:right w:val="none" w:sz="0" w:space="0" w:color="auto"/>
      </w:divBdr>
    </w:div>
    <w:div w:id="986204603">
      <w:bodyDiv w:val="1"/>
      <w:marLeft w:val="0"/>
      <w:marRight w:val="0"/>
      <w:marTop w:val="0"/>
      <w:marBottom w:val="0"/>
      <w:divBdr>
        <w:top w:val="none" w:sz="0" w:space="0" w:color="auto"/>
        <w:left w:val="none" w:sz="0" w:space="0" w:color="auto"/>
        <w:bottom w:val="none" w:sz="0" w:space="0" w:color="auto"/>
        <w:right w:val="none" w:sz="0" w:space="0" w:color="auto"/>
      </w:divBdr>
    </w:div>
    <w:div w:id="1600529846">
      <w:bodyDiv w:val="1"/>
      <w:marLeft w:val="0"/>
      <w:marRight w:val="0"/>
      <w:marTop w:val="0"/>
      <w:marBottom w:val="0"/>
      <w:divBdr>
        <w:top w:val="none" w:sz="0" w:space="0" w:color="auto"/>
        <w:left w:val="none" w:sz="0" w:space="0" w:color="auto"/>
        <w:bottom w:val="none" w:sz="0" w:space="0" w:color="auto"/>
        <w:right w:val="none" w:sz="0" w:space="0" w:color="auto"/>
      </w:divBdr>
    </w:div>
    <w:div w:id="20305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dx.doi.org/10.5751/ES-07822-200325"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ircabc.europa.eu/sd/a/83bc5fcd-7118-4912-a4dc-fce4c00e2512/DocHab-04-03-03%20rev3.doc"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doi.org/10.5539/res.v5n4p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ytimes.com/2015/08/16/world/europe/wolves-resurgent-and-protected-vex-swedish-farmers.html?_r=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wwf.se/wwfs-arbete/arter/1335783-the-wolf-hunt-in-sweden-2010-and-2011" TargetMode="External"/><Relationship Id="rId28" Type="http://schemas.openxmlformats.org/officeDocument/2006/relationships/hyperlink" Target="http://www.dw.com/en/swedens-wolf-cull-divides-nation/a-1480254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bbc.com/news/world-europe-21352209" TargetMode="External"/><Relationship Id="rId30" Type="http://schemas.openxmlformats.org/officeDocument/2006/relationships/hyperlink" Target="http://www.viltskadecenter.se/index.php?option=com_content&amp;task=view&amp;id=83&amp;Itemid=875"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E488B-1827-4EE9-93E1-532332DE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22</Pages>
  <Words>9442</Words>
  <Characters>53823</Characters>
  <Application>Microsoft Office Word</Application>
  <DocSecurity>0</DocSecurity>
  <Lines>448</Lines>
  <Paragraphs>126</Paragraphs>
  <ScaleCrop>false</ScaleCrop>
  <HeadingPairs>
    <vt:vector size="6" baseType="variant">
      <vt:variant>
        <vt:lpstr>Title</vt:lpstr>
      </vt:variant>
      <vt:variant>
        <vt:i4>1</vt:i4>
      </vt:variant>
      <vt:variant>
        <vt:lpstr>Rubrik</vt:lpstr>
      </vt:variant>
      <vt:variant>
        <vt:i4>1</vt:i4>
      </vt:variant>
      <vt:variant>
        <vt:lpstr>Название</vt:lpstr>
      </vt:variant>
      <vt:variant>
        <vt:i4>1</vt:i4>
      </vt:variant>
    </vt:vector>
  </HeadingPairs>
  <TitlesOfParts>
    <vt:vector size="3" baseType="lpstr">
      <vt:lpstr/>
      <vt:lpstr/>
      <vt:lpstr/>
    </vt:vector>
  </TitlesOfParts>
  <Company>MOM</Company>
  <LinksUpToDate>false</LinksUpToDate>
  <CharactersWithSpaces>63139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Huayi Lin</dc:creator>
  <cp:lastModifiedBy>Huayi Lin</cp:lastModifiedBy>
  <cp:revision>6</cp:revision>
  <cp:lastPrinted>2017-10-12T07:05:00Z</cp:lastPrinted>
  <dcterms:created xsi:type="dcterms:W3CDTF">2017-12-01T15:14:00Z</dcterms:created>
  <dcterms:modified xsi:type="dcterms:W3CDTF">2017-12-01T15:54:00Z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id="PhWUiNUI"/&gt;&lt;style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